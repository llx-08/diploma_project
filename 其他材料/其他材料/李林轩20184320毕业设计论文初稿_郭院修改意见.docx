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08B46" w14:textId="77777777" w:rsidR="00835017" w:rsidRDefault="00926E61">
      <w:pPr>
        <w:spacing w:before="240"/>
        <w:jc w:val="center"/>
        <w:rPr>
          <w:rFonts w:eastAsia="黑体"/>
          <w:sz w:val="36"/>
        </w:rPr>
      </w:pPr>
      <w:r>
        <w:rPr>
          <w:rFonts w:eastAsia="黑体" w:hint="eastAsia"/>
          <w:sz w:val="36"/>
        </w:rPr>
        <w:t>重庆大学本科学生毕业设计（论文）</w:t>
      </w:r>
    </w:p>
    <w:p w14:paraId="6ACBC110" w14:textId="77777777" w:rsidR="00835017" w:rsidRDefault="00835017">
      <w:pPr>
        <w:jc w:val="center"/>
        <w:rPr>
          <w:rFonts w:eastAsia="黑体"/>
          <w:sz w:val="36"/>
        </w:rPr>
      </w:pPr>
    </w:p>
    <w:p w14:paraId="25BA6B57" w14:textId="77777777" w:rsidR="00835017" w:rsidRDefault="00835017">
      <w:pPr>
        <w:jc w:val="center"/>
        <w:rPr>
          <w:rFonts w:eastAsia="黑体"/>
          <w:sz w:val="36"/>
        </w:rPr>
      </w:pPr>
    </w:p>
    <w:p w14:paraId="7BB4AB10" w14:textId="3B40288E" w:rsidR="00835017" w:rsidRDefault="00926E61">
      <w:pPr>
        <w:jc w:val="center"/>
        <w:rPr>
          <w:rFonts w:eastAsia="楷体_GB2312"/>
          <w:sz w:val="28"/>
        </w:rPr>
      </w:pPr>
      <w:r>
        <w:rPr>
          <w:rFonts w:eastAsia="黑体" w:hint="eastAsia"/>
          <w:sz w:val="44"/>
        </w:rPr>
        <w:t>基于强化学习</w:t>
      </w:r>
      <w:del w:id="0" w:author="1805" w:date="2022-05-24T20:22:00Z">
        <w:r w:rsidDel="004E71AD">
          <w:rPr>
            <w:rFonts w:eastAsia="黑体" w:hint="eastAsia"/>
            <w:sz w:val="44"/>
          </w:rPr>
          <w:delText>方法</w:delText>
        </w:r>
      </w:del>
      <w:r>
        <w:rPr>
          <w:rFonts w:eastAsia="黑体" w:hint="eastAsia"/>
          <w:sz w:val="44"/>
        </w:rPr>
        <w:t>的</w:t>
      </w:r>
      <w:del w:id="1" w:author="1805" w:date="2022-05-24T20:22:00Z">
        <w:r w:rsidDel="004E71AD">
          <w:rPr>
            <w:rFonts w:eastAsia="黑体" w:hint="eastAsia"/>
            <w:sz w:val="44"/>
          </w:rPr>
          <w:delText>服务功能链中</w:delText>
        </w:r>
      </w:del>
      <w:r>
        <w:rPr>
          <w:rFonts w:eastAsia="黑体" w:hint="eastAsia"/>
          <w:sz w:val="44"/>
        </w:rPr>
        <w:t>虚拟网络功能</w:t>
      </w:r>
      <w:del w:id="2" w:author="1805" w:date="2022-05-24T20:22:00Z">
        <w:r w:rsidDel="004E71AD">
          <w:rPr>
            <w:rFonts w:eastAsia="黑体" w:hint="eastAsia"/>
            <w:sz w:val="44"/>
          </w:rPr>
          <w:delText>的</w:delText>
        </w:r>
      </w:del>
      <w:r>
        <w:rPr>
          <w:rFonts w:eastAsia="黑体" w:hint="eastAsia"/>
          <w:sz w:val="44"/>
        </w:rPr>
        <w:t>放置研究</w:t>
      </w:r>
    </w:p>
    <w:p w14:paraId="5D13896F" w14:textId="77777777" w:rsidR="00835017" w:rsidRDefault="00835017">
      <w:pPr>
        <w:jc w:val="center"/>
      </w:pPr>
    </w:p>
    <w:p w14:paraId="518C54A5" w14:textId="77777777" w:rsidR="00835017" w:rsidRDefault="00835017">
      <w:pPr>
        <w:jc w:val="center"/>
      </w:pPr>
    </w:p>
    <w:p w14:paraId="0F98184F" w14:textId="77777777" w:rsidR="00835017" w:rsidRDefault="00835017">
      <w:pPr>
        <w:jc w:val="center"/>
      </w:pPr>
    </w:p>
    <w:p w14:paraId="58E9446C" w14:textId="77777777" w:rsidR="00835017" w:rsidRDefault="00926E61">
      <w:pPr>
        <w:jc w:val="center"/>
        <w:rPr>
          <w:rFonts w:eastAsia="楷体_GB2312"/>
          <w:sz w:val="28"/>
        </w:rPr>
      </w:pPr>
      <w:r>
        <w:rPr>
          <w:noProof/>
        </w:rPr>
        <w:drawing>
          <wp:inline distT="0" distB="0" distL="0" distR="0" wp14:anchorId="19C69FE3" wp14:editId="73F0855A">
            <wp:extent cx="1354455" cy="1337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54455" cy="1337310"/>
                    </a:xfrm>
                    <a:prstGeom prst="rect">
                      <a:avLst/>
                    </a:prstGeom>
                    <a:noFill/>
                    <a:ln>
                      <a:noFill/>
                    </a:ln>
                  </pic:spPr>
                </pic:pic>
              </a:graphicData>
            </a:graphic>
          </wp:inline>
        </w:drawing>
      </w:r>
    </w:p>
    <w:p w14:paraId="07F2C625" w14:textId="77777777" w:rsidR="00835017" w:rsidRDefault="00835017">
      <w:pPr>
        <w:ind w:right="17" w:firstLine="2520"/>
        <w:rPr>
          <w:rFonts w:eastAsia="黑体"/>
          <w:sz w:val="32"/>
        </w:rPr>
      </w:pPr>
    </w:p>
    <w:p w14:paraId="07A823EE" w14:textId="77777777" w:rsidR="00835017" w:rsidRDefault="00835017">
      <w:pPr>
        <w:ind w:right="17" w:firstLine="2160"/>
        <w:rPr>
          <w:rFonts w:eastAsia="黑体"/>
          <w:sz w:val="32"/>
        </w:rPr>
      </w:pPr>
    </w:p>
    <w:p w14:paraId="58771490" w14:textId="77777777" w:rsidR="00835017" w:rsidRDefault="00926E61">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生：李林轩</w:t>
      </w:r>
    </w:p>
    <w:p w14:paraId="6B5CAD81" w14:textId="77777777" w:rsidR="00835017" w:rsidRDefault="00926E61">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20</w:t>
      </w:r>
      <w:r>
        <w:rPr>
          <w:rFonts w:eastAsia="黑体"/>
          <w:sz w:val="32"/>
        </w:rPr>
        <w:t>184320</w:t>
      </w:r>
    </w:p>
    <w:p w14:paraId="5D791BDB" w14:textId="77777777" w:rsidR="00835017" w:rsidRDefault="00926E61">
      <w:pPr>
        <w:ind w:firstLine="1980"/>
        <w:rPr>
          <w:rFonts w:eastAsia="黑体"/>
          <w:sz w:val="32"/>
        </w:rPr>
      </w:pPr>
      <w:r>
        <w:rPr>
          <w:rFonts w:eastAsia="黑体" w:hint="eastAsia"/>
          <w:sz w:val="32"/>
        </w:rPr>
        <w:t>指导教师：郭松涛</w:t>
      </w:r>
    </w:p>
    <w:p w14:paraId="0A2E9347" w14:textId="77777777" w:rsidR="00835017" w:rsidRDefault="00926E61">
      <w:pPr>
        <w:ind w:firstLine="1980"/>
        <w:rPr>
          <w:rFonts w:eastAsia="黑体"/>
          <w:sz w:val="32"/>
        </w:rPr>
      </w:pPr>
      <w:r>
        <w:rPr>
          <w:rFonts w:eastAsia="黑体" w:hint="eastAsia"/>
          <w:sz w:val="32"/>
        </w:rPr>
        <w:t>校外指导教师：郭得科</w:t>
      </w:r>
    </w:p>
    <w:p w14:paraId="37D4C1CB" w14:textId="77777777" w:rsidR="00835017" w:rsidRDefault="00926E61">
      <w:pPr>
        <w:ind w:firstLine="19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业：计算机科学与技术</w:t>
      </w:r>
    </w:p>
    <w:p w14:paraId="781B48A8" w14:textId="77777777" w:rsidR="00835017" w:rsidRDefault="00835017">
      <w:pPr>
        <w:ind w:firstLine="2875"/>
        <w:rPr>
          <w:rFonts w:eastAsia="黑体"/>
          <w:sz w:val="32"/>
        </w:rPr>
      </w:pPr>
    </w:p>
    <w:p w14:paraId="49BF52E9" w14:textId="77777777" w:rsidR="00835017" w:rsidRDefault="00835017">
      <w:pPr>
        <w:ind w:firstLine="2875"/>
        <w:rPr>
          <w:rFonts w:eastAsia="黑体"/>
          <w:sz w:val="32"/>
        </w:rPr>
      </w:pPr>
    </w:p>
    <w:p w14:paraId="4BDC947A" w14:textId="77777777" w:rsidR="00835017" w:rsidRDefault="00926E61">
      <w:pPr>
        <w:jc w:val="center"/>
        <w:rPr>
          <w:rFonts w:eastAsia="黑体"/>
          <w:sz w:val="36"/>
        </w:rPr>
      </w:pPr>
      <w:r>
        <w:rPr>
          <w:rFonts w:eastAsia="黑体" w:hint="eastAsia"/>
          <w:sz w:val="36"/>
        </w:rPr>
        <w:t>重庆大学计算机学院</w:t>
      </w:r>
    </w:p>
    <w:p w14:paraId="6838F25F" w14:textId="3471A972" w:rsidR="00365BAE" w:rsidRDefault="00926E61">
      <w:pPr>
        <w:spacing w:before="240"/>
        <w:jc w:val="center"/>
        <w:rPr>
          <w:rFonts w:ascii="黑体" w:eastAsia="黑体"/>
          <w:sz w:val="32"/>
        </w:rPr>
      </w:pPr>
      <w:r>
        <w:rPr>
          <w:rFonts w:ascii="黑体" w:eastAsia="黑体" w:hint="eastAsia"/>
          <w:sz w:val="32"/>
        </w:rPr>
        <w:t>20</w:t>
      </w:r>
      <w:r>
        <w:rPr>
          <w:rFonts w:ascii="黑体" w:eastAsia="黑体"/>
          <w:sz w:val="32"/>
        </w:rPr>
        <w:t>22</w:t>
      </w:r>
      <w:r>
        <w:rPr>
          <w:rFonts w:ascii="黑体" w:eastAsia="黑体" w:hint="eastAsia"/>
          <w:sz w:val="32"/>
        </w:rPr>
        <w:t>年6月</w:t>
      </w:r>
    </w:p>
    <w:p w14:paraId="077E480B" w14:textId="77777777" w:rsidR="00365BAE" w:rsidRDefault="00365BAE">
      <w:pPr>
        <w:widowControl/>
        <w:jc w:val="left"/>
        <w:rPr>
          <w:rFonts w:ascii="黑体" w:eastAsia="黑体"/>
          <w:sz w:val="32"/>
        </w:rPr>
      </w:pPr>
      <w:r>
        <w:rPr>
          <w:rFonts w:ascii="黑体" w:eastAsia="黑体"/>
          <w:sz w:val="32"/>
        </w:rPr>
        <w:lastRenderedPageBreak/>
        <w:br w:type="page"/>
      </w:r>
    </w:p>
    <w:p w14:paraId="6BB70F7C" w14:textId="77777777" w:rsidR="00835017" w:rsidRDefault="00835017">
      <w:pPr>
        <w:spacing w:before="240"/>
        <w:jc w:val="center"/>
        <w:rPr>
          <w:rFonts w:eastAsia="黑体"/>
          <w:b/>
          <w:bCs/>
          <w:sz w:val="32"/>
        </w:rPr>
      </w:pPr>
    </w:p>
    <w:p w14:paraId="68D9F43E" w14:textId="77777777" w:rsidR="00835017" w:rsidRDefault="00926E61">
      <w:pPr>
        <w:spacing w:before="240"/>
        <w:jc w:val="center"/>
        <w:rPr>
          <w:rFonts w:eastAsia="楷体_GB2312"/>
          <w:b/>
          <w:bCs/>
          <w:sz w:val="32"/>
        </w:rPr>
      </w:pPr>
      <w:r>
        <w:rPr>
          <w:rFonts w:eastAsia="黑体" w:hint="eastAsia"/>
          <w:b/>
          <w:bCs/>
          <w:sz w:val="32"/>
        </w:rPr>
        <w:t xml:space="preserve">Graduation </w:t>
      </w:r>
      <w:proofErr w:type="gramStart"/>
      <w:r>
        <w:rPr>
          <w:rFonts w:eastAsia="黑体" w:hint="eastAsia"/>
          <w:b/>
          <w:bCs/>
          <w:sz w:val="32"/>
        </w:rPr>
        <w:t>Design(</w:t>
      </w:r>
      <w:proofErr w:type="gramEnd"/>
      <w:r>
        <w:rPr>
          <w:rFonts w:eastAsia="黑体" w:hint="eastAsia"/>
          <w:b/>
          <w:bCs/>
          <w:sz w:val="32"/>
        </w:rPr>
        <w:t>Thesis) of Chongqing University</w:t>
      </w:r>
    </w:p>
    <w:p w14:paraId="0C7BD375" w14:textId="77777777" w:rsidR="00835017" w:rsidRDefault="00835017">
      <w:pPr>
        <w:pStyle w:val="a6"/>
        <w:spacing w:before="0"/>
        <w:rPr>
          <w:b/>
          <w:bCs/>
          <w:sz w:val="44"/>
        </w:rPr>
      </w:pPr>
    </w:p>
    <w:p w14:paraId="056BD652" w14:textId="77777777" w:rsidR="00835017" w:rsidRDefault="00835017">
      <w:pPr>
        <w:pStyle w:val="a6"/>
        <w:spacing w:before="0"/>
        <w:rPr>
          <w:b/>
          <w:bCs/>
          <w:sz w:val="44"/>
        </w:rPr>
      </w:pPr>
    </w:p>
    <w:p w14:paraId="1509BEB7" w14:textId="4F1897C7" w:rsidR="00835017" w:rsidRDefault="00926E61">
      <w:pPr>
        <w:pStyle w:val="1"/>
        <w:jc w:val="center"/>
        <w:rPr>
          <w:sz w:val="28"/>
        </w:rPr>
      </w:pPr>
      <w:r>
        <w:rPr>
          <w:b/>
          <w:bCs/>
          <w:sz w:val="44"/>
        </w:rPr>
        <w:t>R</w:t>
      </w:r>
      <w:r>
        <w:rPr>
          <w:rFonts w:hint="eastAsia"/>
          <w:b/>
          <w:bCs/>
          <w:sz w:val="44"/>
        </w:rPr>
        <w:t>esearch</w:t>
      </w:r>
      <w:r>
        <w:rPr>
          <w:b/>
          <w:bCs/>
          <w:sz w:val="44"/>
        </w:rPr>
        <w:t xml:space="preserve"> </w:t>
      </w:r>
      <w:r>
        <w:rPr>
          <w:rFonts w:hint="eastAsia"/>
          <w:b/>
          <w:bCs/>
          <w:sz w:val="44"/>
        </w:rPr>
        <w:t>o</w:t>
      </w:r>
      <w:r>
        <w:rPr>
          <w:b/>
          <w:bCs/>
          <w:sz w:val="44"/>
        </w:rPr>
        <w:t xml:space="preserve">n the placement of virtual network functions </w:t>
      </w:r>
      <w:del w:id="3" w:author="1805" w:date="2022-05-24T20:23:00Z">
        <w:r w:rsidDel="004E71AD">
          <w:rPr>
            <w:b/>
            <w:bCs/>
            <w:sz w:val="44"/>
          </w:rPr>
          <w:delText xml:space="preserve">in service function chains </w:delText>
        </w:r>
      </w:del>
      <w:r>
        <w:rPr>
          <w:b/>
          <w:bCs/>
          <w:sz w:val="44"/>
        </w:rPr>
        <w:t>based on reinforcement learning methods</w:t>
      </w:r>
    </w:p>
    <w:p w14:paraId="31E62B6D" w14:textId="77777777" w:rsidR="00835017" w:rsidRDefault="00835017"/>
    <w:p w14:paraId="661CD03C" w14:textId="77777777" w:rsidR="00835017" w:rsidRDefault="00926E61">
      <w:pPr>
        <w:pStyle w:val="1"/>
        <w:jc w:val="center"/>
        <w:rPr>
          <w:sz w:val="28"/>
        </w:rPr>
      </w:pPr>
      <w:bookmarkStart w:id="4" w:name="_Toc103078295"/>
      <w:bookmarkStart w:id="5" w:name="_Toc102846065"/>
      <w:bookmarkStart w:id="6" w:name="_Toc102847058"/>
      <w:bookmarkStart w:id="7" w:name="_Toc102846243"/>
      <w:bookmarkStart w:id="8" w:name="_Toc102847156"/>
      <w:bookmarkStart w:id="9" w:name="_Toc102844893"/>
      <w:r>
        <w:rPr>
          <w:noProof/>
        </w:rPr>
        <w:drawing>
          <wp:inline distT="0" distB="0" distL="0" distR="0" wp14:anchorId="6D38CF3E" wp14:editId="37737FF9">
            <wp:extent cx="1354455" cy="1337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54455" cy="1337310"/>
                    </a:xfrm>
                    <a:prstGeom prst="rect">
                      <a:avLst/>
                    </a:prstGeom>
                    <a:noFill/>
                    <a:ln>
                      <a:noFill/>
                    </a:ln>
                  </pic:spPr>
                </pic:pic>
              </a:graphicData>
            </a:graphic>
          </wp:inline>
        </w:drawing>
      </w:r>
      <w:bookmarkEnd w:id="4"/>
      <w:bookmarkEnd w:id="5"/>
      <w:bookmarkEnd w:id="6"/>
      <w:bookmarkEnd w:id="7"/>
      <w:bookmarkEnd w:id="8"/>
      <w:bookmarkEnd w:id="9"/>
    </w:p>
    <w:p w14:paraId="7A6D6D41" w14:textId="77777777" w:rsidR="00835017" w:rsidRDefault="00835017">
      <w:pPr>
        <w:pStyle w:val="1"/>
        <w:ind w:firstLineChars="785" w:firstLine="2522"/>
        <w:rPr>
          <w:b/>
          <w:bCs/>
        </w:rPr>
      </w:pPr>
    </w:p>
    <w:p w14:paraId="53054030" w14:textId="77777777" w:rsidR="00835017" w:rsidRDefault="00926E61">
      <w:pPr>
        <w:pStyle w:val="1"/>
        <w:ind w:leftChars="772" w:left="1714" w:hangingChars="29" w:hanging="93"/>
        <w:rPr>
          <w:b/>
          <w:bCs/>
        </w:rPr>
      </w:pPr>
      <w:bookmarkStart w:id="10" w:name="_Toc102847157"/>
      <w:bookmarkStart w:id="11" w:name="_Toc102844894"/>
      <w:bookmarkStart w:id="12" w:name="_Toc102846244"/>
      <w:bookmarkStart w:id="13" w:name="_Toc102846066"/>
      <w:bookmarkStart w:id="14" w:name="_Toc102847059"/>
      <w:bookmarkStart w:id="15" w:name="_Toc103078296"/>
      <w:r>
        <w:rPr>
          <w:rFonts w:hint="eastAsia"/>
          <w:b/>
          <w:bCs/>
        </w:rPr>
        <w:t xml:space="preserve">Undergraduate: </w:t>
      </w:r>
      <w:bookmarkEnd w:id="10"/>
      <w:bookmarkEnd w:id="11"/>
      <w:bookmarkEnd w:id="12"/>
      <w:bookmarkEnd w:id="13"/>
      <w:bookmarkEnd w:id="14"/>
      <w:r>
        <w:rPr>
          <w:b/>
        </w:rPr>
        <w:t>L</w:t>
      </w:r>
      <w:r>
        <w:rPr>
          <w:rFonts w:hint="eastAsia"/>
          <w:b/>
        </w:rPr>
        <w:t>i</w:t>
      </w:r>
      <w:r>
        <w:rPr>
          <w:b/>
        </w:rPr>
        <w:t xml:space="preserve"> </w:t>
      </w:r>
      <w:proofErr w:type="spellStart"/>
      <w:r>
        <w:rPr>
          <w:b/>
        </w:rPr>
        <w:t>Linxuan</w:t>
      </w:r>
      <w:bookmarkEnd w:id="15"/>
      <w:proofErr w:type="spellEnd"/>
    </w:p>
    <w:p w14:paraId="0B7C48BC" w14:textId="77777777" w:rsidR="00835017" w:rsidRDefault="00926E61">
      <w:pPr>
        <w:pStyle w:val="1"/>
        <w:ind w:leftChars="772" w:left="1714" w:hangingChars="29" w:hanging="93"/>
        <w:rPr>
          <w:b/>
          <w:bCs/>
        </w:rPr>
      </w:pPr>
      <w:bookmarkStart w:id="16" w:name="_Toc102844895"/>
      <w:bookmarkStart w:id="17" w:name="_Toc102847060"/>
      <w:bookmarkStart w:id="18" w:name="_Toc102847158"/>
      <w:bookmarkStart w:id="19" w:name="_Toc102846245"/>
      <w:bookmarkStart w:id="20" w:name="_Toc102846067"/>
      <w:bookmarkStart w:id="21" w:name="_Toc103078297"/>
      <w:r>
        <w:rPr>
          <w:rFonts w:hint="eastAsia"/>
          <w:b/>
          <w:bCs/>
        </w:rPr>
        <w:t>Supervisor</w:t>
      </w:r>
      <w:r>
        <w:rPr>
          <w:b/>
          <w:bCs/>
        </w:rPr>
        <w:t xml:space="preserve">: </w:t>
      </w:r>
      <w:r>
        <w:rPr>
          <w:b/>
        </w:rPr>
        <w:t xml:space="preserve">Prof. </w:t>
      </w:r>
      <w:bookmarkEnd w:id="16"/>
      <w:bookmarkEnd w:id="17"/>
      <w:bookmarkEnd w:id="18"/>
      <w:bookmarkEnd w:id="19"/>
      <w:bookmarkEnd w:id="20"/>
      <w:proofErr w:type="spellStart"/>
      <w:r>
        <w:rPr>
          <w:b/>
        </w:rPr>
        <w:t>Guo</w:t>
      </w:r>
      <w:proofErr w:type="spellEnd"/>
      <w:r>
        <w:rPr>
          <w:b/>
        </w:rPr>
        <w:t xml:space="preserve"> </w:t>
      </w:r>
      <w:proofErr w:type="spellStart"/>
      <w:r>
        <w:rPr>
          <w:b/>
        </w:rPr>
        <w:t>Songtao</w:t>
      </w:r>
      <w:bookmarkEnd w:id="21"/>
      <w:proofErr w:type="spellEnd"/>
      <w:r>
        <w:rPr>
          <w:b/>
          <w:bCs/>
        </w:rPr>
        <w:t xml:space="preserve"> </w:t>
      </w:r>
    </w:p>
    <w:p w14:paraId="39FEF8DD" w14:textId="77777777" w:rsidR="00835017" w:rsidRDefault="00926E61">
      <w:pPr>
        <w:pStyle w:val="1"/>
        <w:ind w:leftChars="772" w:left="1714" w:hangingChars="29" w:hanging="93"/>
        <w:rPr>
          <w:b/>
        </w:rPr>
      </w:pPr>
      <w:bookmarkStart w:id="22" w:name="_Toc103078298"/>
      <w:r>
        <w:rPr>
          <w:b/>
          <w:bCs/>
        </w:rPr>
        <w:t xml:space="preserve">External </w:t>
      </w:r>
      <w:r>
        <w:rPr>
          <w:rFonts w:hint="eastAsia"/>
          <w:b/>
          <w:bCs/>
        </w:rPr>
        <w:t>Supervisor</w:t>
      </w:r>
      <w:r>
        <w:rPr>
          <w:b/>
          <w:bCs/>
        </w:rPr>
        <w:t xml:space="preserve">: </w:t>
      </w:r>
      <w:r>
        <w:rPr>
          <w:b/>
        </w:rPr>
        <w:t xml:space="preserve">Prof. </w:t>
      </w:r>
      <w:proofErr w:type="spellStart"/>
      <w:r>
        <w:rPr>
          <w:b/>
        </w:rPr>
        <w:t>Guo</w:t>
      </w:r>
      <w:proofErr w:type="spellEnd"/>
      <w:r>
        <w:rPr>
          <w:b/>
        </w:rPr>
        <w:t xml:space="preserve"> Deke</w:t>
      </w:r>
      <w:bookmarkEnd w:id="22"/>
    </w:p>
    <w:p w14:paraId="059E0257" w14:textId="77777777" w:rsidR="00835017" w:rsidRDefault="00926E61">
      <w:pPr>
        <w:pStyle w:val="1"/>
        <w:ind w:leftChars="772" w:left="1714" w:hangingChars="29" w:hanging="93"/>
        <w:rPr>
          <w:b/>
          <w:bCs/>
        </w:rPr>
      </w:pPr>
      <w:bookmarkStart w:id="23" w:name="_Toc103078299"/>
      <w:r>
        <w:rPr>
          <w:b/>
          <w:bCs/>
        </w:rPr>
        <w:t xml:space="preserve">Assistant Supervisor: Liu </w:t>
      </w:r>
      <w:proofErr w:type="spellStart"/>
      <w:r>
        <w:rPr>
          <w:b/>
          <w:bCs/>
        </w:rPr>
        <w:t>Guiyan</w:t>
      </w:r>
      <w:bookmarkEnd w:id="23"/>
      <w:proofErr w:type="spellEnd"/>
      <w:r>
        <w:rPr>
          <w:b/>
          <w:bCs/>
        </w:rPr>
        <w:t xml:space="preserve"> </w:t>
      </w:r>
    </w:p>
    <w:p w14:paraId="19CC8518" w14:textId="77777777" w:rsidR="00835017" w:rsidRDefault="00926E61">
      <w:pPr>
        <w:pStyle w:val="1"/>
        <w:ind w:leftChars="772" w:left="1714" w:hangingChars="29" w:hanging="93"/>
        <w:rPr>
          <w:b/>
          <w:bCs/>
        </w:rPr>
      </w:pPr>
      <w:bookmarkStart w:id="24" w:name="_Toc102846246"/>
      <w:bookmarkStart w:id="25" w:name="_Toc102847159"/>
      <w:bookmarkStart w:id="26" w:name="_Toc102846068"/>
      <w:bookmarkStart w:id="27" w:name="_Toc102844896"/>
      <w:bookmarkStart w:id="28" w:name="_Toc102847061"/>
      <w:bookmarkStart w:id="29" w:name="_Toc103078300"/>
      <w:r>
        <w:rPr>
          <w:b/>
          <w:bCs/>
        </w:rPr>
        <w:t xml:space="preserve">Major: </w:t>
      </w:r>
      <w:r>
        <w:rPr>
          <w:b/>
        </w:rPr>
        <w:t>Computer Science and Technology</w:t>
      </w:r>
      <w:bookmarkEnd w:id="24"/>
      <w:bookmarkEnd w:id="25"/>
      <w:bookmarkEnd w:id="26"/>
      <w:bookmarkEnd w:id="27"/>
      <w:bookmarkEnd w:id="28"/>
      <w:bookmarkEnd w:id="29"/>
    </w:p>
    <w:p w14:paraId="561ABA1E" w14:textId="77777777" w:rsidR="00835017" w:rsidRDefault="00835017"/>
    <w:p w14:paraId="5A62E6EA" w14:textId="77777777" w:rsidR="00835017" w:rsidRDefault="00926E61">
      <w:pPr>
        <w:pStyle w:val="2"/>
        <w:ind w:firstLine="0"/>
        <w:jc w:val="center"/>
        <w:rPr>
          <w:b/>
          <w:bCs/>
          <w:sz w:val="36"/>
          <w:szCs w:val="36"/>
        </w:rPr>
      </w:pPr>
      <w:bookmarkStart w:id="30" w:name="_Toc102846247"/>
      <w:bookmarkStart w:id="31" w:name="_Toc102847160"/>
      <w:bookmarkStart w:id="32" w:name="_Toc103078301"/>
      <w:bookmarkStart w:id="33" w:name="_Toc102844897"/>
      <w:bookmarkStart w:id="34" w:name="_Toc102846069"/>
      <w:bookmarkStart w:id="35" w:name="_Toc102847062"/>
      <w:r>
        <w:rPr>
          <w:b/>
          <w:bCs/>
          <w:sz w:val="36"/>
          <w:szCs w:val="36"/>
        </w:rPr>
        <w:t>School of Computer Science</w:t>
      </w:r>
      <w:bookmarkEnd w:id="30"/>
      <w:bookmarkEnd w:id="31"/>
      <w:bookmarkEnd w:id="32"/>
      <w:bookmarkEnd w:id="33"/>
      <w:bookmarkEnd w:id="34"/>
      <w:bookmarkEnd w:id="35"/>
    </w:p>
    <w:p w14:paraId="1F418CEE" w14:textId="77777777" w:rsidR="00835017" w:rsidRDefault="00926E61">
      <w:pPr>
        <w:pStyle w:val="3"/>
        <w:rPr>
          <w:sz w:val="36"/>
          <w:szCs w:val="36"/>
        </w:rPr>
      </w:pPr>
      <w:bookmarkStart w:id="36" w:name="_Toc102847161"/>
      <w:bookmarkStart w:id="37" w:name="_Toc102846248"/>
      <w:bookmarkStart w:id="38" w:name="_Toc102846070"/>
      <w:bookmarkStart w:id="39" w:name="_Toc103078302"/>
      <w:bookmarkStart w:id="40" w:name="_Toc102847063"/>
      <w:bookmarkStart w:id="41" w:name="_Toc102844898"/>
      <w:r>
        <w:rPr>
          <w:rFonts w:hint="eastAsia"/>
          <w:sz w:val="36"/>
          <w:szCs w:val="36"/>
        </w:rPr>
        <w:t>Chongqing University</w:t>
      </w:r>
      <w:bookmarkEnd w:id="36"/>
      <w:bookmarkEnd w:id="37"/>
      <w:bookmarkEnd w:id="38"/>
      <w:bookmarkEnd w:id="39"/>
      <w:bookmarkEnd w:id="40"/>
      <w:bookmarkEnd w:id="41"/>
    </w:p>
    <w:p w14:paraId="30C84BD9" w14:textId="77777777" w:rsidR="00835017" w:rsidRDefault="00926E61">
      <w:pPr>
        <w:pStyle w:val="3"/>
        <w:rPr>
          <w:bCs w:val="0"/>
        </w:rPr>
      </w:pPr>
      <w:bookmarkStart w:id="42" w:name="_Toc102844899"/>
      <w:bookmarkStart w:id="43" w:name="_Toc102847064"/>
      <w:bookmarkStart w:id="44" w:name="_Toc103078303"/>
      <w:bookmarkStart w:id="45" w:name="_Toc102847162"/>
      <w:bookmarkStart w:id="46" w:name="_Toc102846071"/>
      <w:bookmarkStart w:id="47" w:name="_Toc102846249"/>
      <w:r>
        <w:rPr>
          <w:rFonts w:hint="eastAsia"/>
          <w:bCs w:val="0"/>
        </w:rPr>
        <w:t xml:space="preserve">June </w:t>
      </w:r>
      <w:r>
        <w:rPr>
          <w:bCs w:val="0"/>
        </w:rPr>
        <w:t>2022</w:t>
      </w:r>
      <w:bookmarkEnd w:id="42"/>
      <w:bookmarkEnd w:id="43"/>
      <w:bookmarkEnd w:id="44"/>
      <w:bookmarkEnd w:id="45"/>
      <w:bookmarkEnd w:id="46"/>
      <w:bookmarkEnd w:id="47"/>
    </w:p>
    <w:p w14:paraId="0F127EF4" w14:textId="77777777" w:rsidR="00835017" w:rsidRDefault="00835017"/>
    <w:p w14:paraId="539D162E" w14:textId="40B71BCA" w:rsidR="00CF6C5F" w:rsidRDefault="00CF6C5F">
      <w:pPr>
        <w:widowControl/>
        <w:jc w:val="left"/>
      </w:pPr>
      <w:r>
        <w:br w:type="page"/>
      </w:r>
    </w:p>
    <w:p w14:paraId="4BB1D831" w14:textId="77777777" w:rsidR="00835017" w:rsidRDefault="00835017">
      <w:pPr>
        <w:sectPr w:rsidR="00835017">
          <w:footerReference w:type="even" r:id="rId9"/>
          <w:footerReference w:type="default" r:id="rId10"/>
          <w:pgSz w:w="11906" w:h="16838"/>
          <w:pgMar w:top="1701" w:right="1418" w:bottom="1418" w:left="1418" w:header="907" w:footer="851" w:gutter="567"/>
          <w:cols w:space="425"/>
          <w:docGrid w:type="lines" w:linePitch="312"/>
        </w:sectPr>
      </w:pPr>
    </w:p>
    <w:p w14:paraId="4C68BDC0" w14:textId="77777777" w:rsidR="00835017" w:rsidRDefault="00835017">
      <w:pPr>
        <w:spacing w:line="400" w:lineRule="exact"/>
        <w:rPr>
          <w:sz w:val="24"/>
        </w:rPr>
      </w:pPr>
    </w:p>
    <w:bookmarkStart w:id="48" w:name="_Toc103078304"/>
    <w:p w14:paraId="69443CD3"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r>
        <w:rPr>
          <w:noProof/>
        </w:rPr>
        <mc:AlternateContent>
          <mc:Choice Requires="wps">
            <w:drawing>
              <wp:anchor distT="0" distB="0" distL="114300" distR="114300" simplePos="0" relativeHeight="251661312" behindDoc="0" locked="0" layoutInCell="1" allowOverlap="1" wp14:anchorId="6501566F" wp14:editId="7F5DDE80">
                <wp:simplePos x="0" y="0"/>
                <wp:positionH relativeFrom="column">
                  <wp:posOffset>4499610</wp:posOffset>
                </wp:positionH>
                <wp:positionV relativeFrom="paragraph">
                  <wp:posOffset>112395</wp:posOffset>
                </wp:positionV>
                <wp:extent cx="503555" cy="0"/>
                <wp:effectExtent l="0" t="0" r="0" b="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555" cy="0"/>
                        </a:xfrm>
                        <a:prstGeom prst="straightConnector1">
                          <a:avLst/>
                        </a:prstGeom>
                        <a:noFill/>
                        <a:ln>
                          <a:noFill/>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354.3pt;margin-top:8.85pt;height:0pt;width:39.65pt;z-index:251661312;mso-width-relative:page;mso-height-relative:page;" filled="f" stroked="f" coordsize="21600,21600" o:gfxdata="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vfftYAAAAJAQAADwAAAAAAAAABACAA&#10;AAAiAAAAZHJzL2Rvd25yZXYueG1sUEsBAhQAFAAAAAgAh07iQEybf/XWAQAAkQMAAA4AAAAAAAAA&#10;AQAgAAAAJQEAAGRycy9lMm9Eb2MueG1sUEsFBgAAAAAGAAYAWQEAAG0FAAAAAA==&#10;">
                <v:fill on="f" focussize="0,0"/>
                <v:stroke on="f"/>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4F2DD035" wp14:editId="2B9956E6">
                <wp:simplePos x="0" y="0"/>
                <wp:positionH relativeFrom="column">
                  <wp:posOffset>4470400</wp:posOffset>
                </wp:positionH>
                <wp:positionV relativeFrom="paragraph">
                  <wp:posOffset>112395</wp:posOffset>
                </wp:positionV>
                <wp:extent cx="532765" cy="0"/>
                <wp:effectExtent l="0" t="0" r="0" b="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 cy="0"/>
                        </a:xfrm>
                        <a:prstGeom prst="straightConnector1">
                          <a:avLst/>
                        </a:prstGeom>
                        <a:noFill/>
                        <a:ln>
                          <a:noFill/>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352pt;margin-top:8.85pt;height:0pt;width:41.95pt;z-index:251660288;mso-width-relative:page;mso-height-relative:page;" filled="f" stroked="f" coordsize="21600,21600" o:gfxdata="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AAn3WAAAACQEAAA8AAAAAAAAAAQAg&#10;AAAAIgAAAGRycy9kb3ducmV2LnhtbFBLAQIUABQAAAAIAIdO4kAVR/0U1wEAAI8DAAAOAAAAAAAA&#10;AAEAIAAAACUBAABkcnMvZTJvRG9jLnhtbFBLBQYAAAAABgAGAFkBAABuBQAAAAA=&#10;">
                <v:fill on="f" focussize="0,0"/>
                <v:stroke on="f"/>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14:anchorId="34A780A2" wp14:editId="18FEA0D8">
                <wp:simplePos x="0" y="0"/>
                <wp:positionH relativeFrom="column">
                  <wp:posOffset>4416425</wp:posOffset>
                </wp:positionH>
                <wp:positionV relativeFrom="paragraph">
                  <wp:posOffset>112395</wp:posOffset>
                </wp:positionV>
                <wp:extent cx="405765" cy="0"/>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0"/>
                        </a:xfrm>
                        <a:prstGeom prst="straightConnector1">
                          <a:avLst/>
                        </a:prstGeom>
                        <a:noFill/>
                        <a:ln>
                          <a:noFill/>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o:spt="32" type="#_x0000_t32" style="position:absolute;left:0pt;margin-left:347.75pt;margin-top:8.85pt;height:0pt;width:31.95pt;z-index:251659264;mso-width-relative:page;mso-height-relative:page;" filled="f" stroked="f" coordsize="21600,21600" o:gfxdata="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6D+td1wAAAAkBAAAPAAAAAAAAAAEA&#10;IAAAACIAAABkcnMvZG93bnJldi54bWxQSwECFAAUAAAACACHTuJAhUbh2tcBAACPAwAADgAAAAAA&#10;AAABACAAAAAmAQAAZHJzL2Uyb0RvYy54bWxQSwUGAAAAAAYABgBZAQAAbwUAAAAA&#10;">
                <v:fill on="f" focussize="0,0"/>
                <v:stroke on="f"/>
                <v:imagedata o:title=""/>
                <o:lock v:ext="edit" aspectratio="f"/>
              </v:shape>
            </w:pict>
          </mc:Fallback>
        </mc:AlternateContent>
      </w:r>
      <w:r>
        <w:rPr>
          <w:rFonts w:ascii="黑体" w:eastAsia="黑体" w:hAnsi="黑体" w:cstheme="minorBidi" w:hint="eastAsia"/>
          <w:bCs/>
          <w:color w:val="000000" w:themeColor="text1"/>
          <w:kern w:val="44"/>
          <w:szCs w:val="44"/>
        </w:rPr>
        <w:t>摘  要</w:t>
      </w:r>
      <w:bookmarkEnd w:id="48"/>
    </w:p>
    <w:p w14:paraId="79DE4ED4" w14:textId="77777777" w:rsidR="00835017" w:rsidRDefault="00835017">
      <w:pPr>
        <w:pStyle w:val="a8"/>
        <w:spacing w:before="0" w:line="400" w:lineRule="exact"/>
        <w:ind w:firstLine="492"/>
      </w:pPr>
    </w:p>
    <w:p w14:paraId="1FE06EB8" w14:textId="59636A75" w:rsidR="00835017" w:rsidRDefault="00926E61">
      <w:pPr>
        <w:spacing w:line="400" w:lineRule="exact"/>
        <w:ind w:firstLine="518"/>
        <w:rPr>
          <w:sz w:val="24"/>
        </w:rPr>
      </w:pPr>
      <w:r>
        <w:rPr>
          <w:rFonts w:hint="eastAsia"/>
          <w:sz w:val="24"/>
        </w:rPr>
        <w:t>随着网络功能的快速开发，底层硬件的高速更新迭代，</w:t>
      </w:r>
      <w:r>
        <w:rPr>
          <w:sz w:val="24"/>
        </w:rPr>
        <w:t>目前基于特定用途硬件的网络放置</w:t>
      </w:r>
      <w:r>
        <w:rPr>
          <w:rFonts w:hint="eastAsia"/>
          <w:sz w:val="24"/>
        </w:rPr>
        <w:t>开销</w:t>
      </w:r>
      <w:r>
        <w:rPr>
          <w:sz w:val="24"/>
        </w:rPr>
        <w:t>以及运营成本很高，</w:t>
      </w:r>
      <w:r>
        <w:rPr>
          <w:rFonts w:hint="eastAsia"/>
          <w:sz w:val="24"/>
        </w:rPr>
        <w:t>它们</w:t>
      </w:r>
      <w:r>
        <w:rPr>
          <w:sz w:val="24"/>
        </w:rPr>
        <w:t>不能以简单的方式更新</w:t>
      </w:r>
      <w:r>
        <w:rPr>
          <w:rFonts w:hint="eastAsia"/>
          <w:sz w:val="24"/>
        </w:rPr>
        <w:t>网络</w:t>
      </w:r>
      <w:r>
        <w:rPr>
          <w:sz w:val="24"/>
        </w:rPr>
        <w:t>功能</w:t>
      </w:r>
      <w:r>
        <w:rPr>
          <w:rFonts w:hint="eastAsia"/>
          <w:sz w:val="24"/>
        </w:rPr>
        <w:t>，而是需要在更新时让网络功能在特定的硬件上重新部署，这带来了极大的不方便</w:t>
      </w:r>
      <w:r>
        <w:rPr>
          <w:sz w:val="24"/>
        </w:rPr>
        <w:t>，</w:t>
      </w:r>
      <w:r>
        <w:rPr>
          <w:rFonts w:hint="eastAsia"/>
          <w:sz w:val="24"/>
        </w:rPr>
        <w:t>因此现在越来越多的网络功能是由网络功能虚拟化（</w:t>
      </w:r>
      <w:r>
        <w:rPr>
          <w:rFonts w:hint="eastAsia"/>
          <w:sz w:val="24"/>
        </w:rPr>
        <w:t>N</w:t>
      </w:r>
      <w:r>
        <w:rPr>
          <w:sz w:val="24"/>
        </w:rPr>
        <w:t>etwork Function Virtualization</w:t>
      </w:r>
      <w:r>
        <w:rPr>
          <w:rFonts w:hint="eastAsia"/>
          <w:sz w:val="24"/>
        </w:rPr>
        <w:t>，</w:t>
      </w:r>
      <w:r>
        <w:rPr>
          <w:rFonts w:hint="eastAsia"/>
          <w:sz w:val="24"/>
        </w:rPr>
        <w:t>N</w:t>
      </w:r>
      <w:r>
        <w:rPr>
          <w:sz w:val="24"/>
        </w:rPr>
        <w:t>FV</w:t>
      </w:r>
      <w:r>
        <w:rPr>
          <w:rFonts w:hint="eastAsia"/>
          <w:sz w:val="24"/>
        </w:rPr>
        <w:t>）的软件形式提供的。</w:t>
      </w:r>
      <w:r>
        <w:rPr>
          <w:sz w:val="24"/>
        </w:rPr>
        <w:t>以软件形式实现的网络功能通常被组合为</w:t>
      </w:r>
      <w:r>
        <w:rPr>
          <w:rFonts w:hint="eastAsia"/>
          <w:sz w:val="24"/>
        </w:rPr>
        <w:t>以</w:t>
      </w:r>
      <w:r>
        <w:rPr>
          <w:sz w:val="24"/>
        </w:rPr>
        <w:t>服务功能链（</w:t>
      </w:r>
      <w:r>
        <w:rPr>
          <w:sz w:val="24"/>
        </w:rPr>
        <w:t>Service Function Chain</w:t>
      </w:r>
      <w:r>
        <w:rPr>
          <w:rFonts w:hint="eastAsia"/>
          <w:sz w:val="24"/>
        </w:rPr>
        <w:t>，</w:t>
      </w:r>
      <w:r>
        <w:rPr>
          <w:rFonts w:hint="eastAsia"/>
          <w:sz w:val="24"/>
        </w:rPr>
        <w:t>S</w:t>
      </w:r>
      <w:r>
        <w:rPr>
          <w:sz w:val="24"/>
        </w:rPr>
        <w:t>FC</w:t>
      </w:r>
      <w:r>
        <w:rPr>
          <w:sz w:val="24"/>
        </w:rPr>
        <w:t>）的形式为用户提供服务，这带来了显而易见可扩展性和灵活性，网络功能也不再依赖于专用网络的设备的放置位置。</w:t>
      </w:r>
      <w:r>
        <w:rPr>
          <w:rFonts w:hint="eastAsia"/>
          <w:sz w:val="24"/>
        </w:rPr>
        <w:t>而</w:t>
      </w:r>
      <w:r>
        <w:rPr>
          <w:sz w:val="24"/>
        </w:rPr>
        <w:t>网络功能虚拟化带来的挑战之一是如何在</w:t>
      </w:r>
      <w:r>
        <w:rPr>
          <w:rFonts w:hint="eastAsia"/>
          <w:sz w:val="24"/>
        </w:rPr>
        <w:t>放置虚拟网络功能（</w:t>
      </w:r>
      <w:r>
        <w:rPr>
          <w:rFonts w:hint="eastAsia"/>
          <w:sz w:val="24"/>
        </w:rPr>
        <w:t>Virtualized Network Function</w:t>
      </w:r>
      <w:r>
        <w:rPr>
          <w:rFonts w:hint="eastAsia"/>
          <w:sz w:val="24"/>
        </w:rPr>
        <w:t>，</w:t>
      </w:r>
      <w:r>
        <w:rPr>
          <w:sz w:val="24"/>
        </w:rPr>
        <w:t>VNF</w:t>
      </w:r>
      <w:r>
        <w:rPr>
          <w:rFonts w:hint="eastAsia"/>
          <w:sz w:val="24"/>
        </w:rPr>
        <w:t>）</w:t>
      </w:r>
      <w:r>
        <w:rPr>
          <w:sz w:val="24"/>
        </w:rPr>
        <w:t>的同时优化它需要的资源配置。</w:t>
      </w:r>
    </w:p>
    <w:p w14:paraId="00043E0C" w14:textId="209F9872" w:rsidR="00835017" w:rsidRDefault="00926E61">
      <w:pPr>
        <w:spacing w:line="400" w:lineRule="exact"/>
        <w:ind w:firstLine="518"/>
        <w:rPr>
          <w:sz w:val="24"/>
        </w:rPr>
      </w:pPr>
      <w:r>
        <w:rPr>
          <w:sz w:val="24"/>
        </w:rPr>
        <w:t>本文提出了一种基于</w:t>
      </w:r>
      <w:r>
        <w:rPr>
          <w:rFonts w:hint="eastAsia"/>
          <w:sz w:val="24"/>
        </w:rPr>
        <w:t>强化学习与</w:t>
      </w:r>
      <w:r w:rsidRPr="007251DA">
        <w:rPr>
          <w:rFonts w:hint="eastAsia"/>
          <w:sz w:val="24"/>
          <w:highlight w:val="yellow"/>
          <w:rPrChange w:id="49" w:author="1805" w:date="2022-05-24T20:32:00Z">
            <w:rPr>
              <w:rFonts w:hint="eastAsia"/>
              <w:sz w:val="24"/>
            </w:rPr>
          </w:rPrChange>
        </w:rPr>
        <w:t>序列到序列</w:t>
      </w:r>
      <w:ins w:id="50" w:author="1805" w:date="2022-05-24T20:33:00Z">
        <w:r w:rsidR="007251DA">
          <w:rPr>
            <w:rFonts w:hint="eastAsia"/>
            <w:sz w:val="24"/>
            <w:highlight w:val="yellow"/>
          </w:rPr>
          <w:t>（</w:t>
        </w:r>
        <w:r w:rsidR="007251DA">
          <w:rPr>
            <w:sz w:val="24"/>
          </w:rPr>
          <w:t>Sequence-to-Sequence</w:t>
        </w:r>
        <w:r w:rsidR="007251DA">
          <w:rPr>
            <w:rFonts w:hint="eastAsia"/>
            <w:sz w:val="24"/>
            <w:highlight w:val="yellow"/>
          </w:rPr>
          <w:t>）</w:t>
        </w:r>
      </w:ins>
      <w:r>
        <w:rPr>
          <w:rFonts w:hint="eastAsia"/>
          <w:sz w:val="24"/>
        </w:rPr>
        <w:t>网络模型</w:t>
      </w:r>
      <w:r>
        <w:rPr>
          <w:sz w:val="24"/>
        </w:rPr>
        <w:t>的</w:t>
      </w:r>
      <w:r>
        <w:rPr>
          <w:sz w:val="24"/>
        </w:rPr>
        <w:t>SFC</w:t>
      </w:r>
      <w:r>
        <w:rPr>
          <w:sz w:val="24"/>
        </w:rPr>
        <w:t>放置策略，通过</w:t>
      </w:r>
      <w:r>
        <w:rPr>
          <w:rFonts w:hint="eastAsia"/>
          <w:sz w:val="24"/>
        </w:rPr>
        <w:t>使用策略梯度方法，将策略表示为</w:t>
      </w:r>
      <w:r>
        <w:rPr>
          <w:sz w:val="24"/>
        </w:rPr>
        <w:t>Sequence-to-Sequence</w:t>
      </w:r>
      <w:r>
        <w:rPr>
          <w:sz w:val="24"/>
        </w:rPr>
        <w:t>模型</w:t>
      </w:r>
      <w:r>
        <w:rPr>
          <w:rFonts w:hint="eastAsia"/>
          <w:sz w:val="24"/>
        </w:rPr>
        <w:t>中的网络，从而使</w:t>
      </w:r>
      <w:r>
        <w:rPr>
          <w:rFonts w:hint="eastAsia"/>
          <w:sz w:val="24"/>
        </w:rPr>
        <w:t>Sequence</w:t>
      </w:r>
      <w:r>
        <w:rPr>
          <w:sz w:val="24"/>
        </w:rPr>
        <w:t>-</w:t>
      </w:r>
      <w:r>
        <w:rPr>
          <w:rFonts w:hint="eastAsia"/>
          <w:sz w:val="24"/>
        </w:rPr>
        <w:t>to</w:t>
      </w:r>
      <w:r>
        <w:rPr>
          <w:sz w:val="24"/>
        </w:rPr>
        <w:t>-S</w:t>
      </w:r>
      <w:r>
        <w:rPr>
          <w:rFonts w:hint="eastAsia"/>
          <w:sz w:val="24"/>
        </w:rPr>
        <w:t>equence</w:t>
      </w:r>
      <w:r>
        <w:rPr>
          <w:rFonts w:hint="eastAsia"/>
          <w:sz w:val="24"/>
        </w:rPr>
        <w:t>模型作为强化学习方法中的</w:t>
      </w:r>
      <w:r>
        <w:rPr>
          <w:rFonts w:hint="eastAsia"/>
          <w:sz w:val="24"/>
        </w:rPr>
        <w:t>Agent</w:t>
      </w:r>
      <w:r>
        <w:rPr>
          <w:rFonts w:hint="eastAsia"/>
          <w:sz w:val="24"/>
        </w:rPr>
        <w:t>，按照策略给出放置方案，</w:t>
      </w:r>
      <w:r>
        <w:rPr>
          <w:sz w:val="24"/>
        </w:rPr>
        <w:t>在考虑物理网络基础设施限制</w:t>
      </w:r>
      <w:del w:id="51" w:author="1805" w:date="2022-05-24T20:34:00Z">
        <w:r w:rsidDel="007251DA">
          <w:rPr>
            <w:rFonts w:hint="eastAsia"/>
            <w:sz w:val="24"/>
          </w:rPr>
          <w:delText>，</w:delText>
        </w:r>
      </w:del>
      <w:ins w:id="52" w:author="1805" w:date="2022-05-24T20:34:00Z">
        <w:r w:rsidR="007251DA">
          <w:rPr>
            <w:rFonts w:hint="eastAsia"/>
            <w:sz w:val="24"/>
          </w:rPr>
          <w:t>、</w:t>
        </w:r>
      </w:ins>
      <w:r>
        <w:rPr>
          <w:sz w:val="24"/>
        </w:rPr>
        <w:t>VNFs</w:t>
      </w:r>
      <w:r>
        <w:rPr>
          <w:sz w:val="24"/>
        </w:rPr>
        <w:t>自身和服务器限制的基础上寻找最佳的</w:t>
      </w:r>
      <w:r>
        <w:rPr>
          <w:sz w:val="24"/>
        </w:rPr>
        <w:t>VNF</w:t>
      </w:r>
      <w:r>
        <w:rPr>
          <w:sz w:val="24"/>
        </w:rPr>
        <w:t>放置策略。</w:t>
      </w:r>
      <w:del w:id="53" w:author="1805" w:date="2022-05-24T20:34:00Z">
        <w:r w:rsidDel="007251DA">
          <w:rPr>
            <w:sz w:val="24"/>
          </w:rPr>
          <w:delText>现有文献中的</w:delText>
        </w:r>
      </w:del>
      <w:r>
        <w:rPr>
          <w:sz w:val="24"/>
        </w:rPr>
        <w:t>大多数现有方法都集中在启发式</w:t>
      </w:r>
      <w:del w:id="54" w:author="1805" w:date="2022-05-24T20:35:00Z">
        <w:r w:rsidDel="007251DA">
          <w:rPr>
            <w:rFonts w:hint="eastAsia"/>
            <w:sz w:val="24"/>
          </w:rPr>
          <w:delText>，</w:delText>
        </w:r>
      </w:del>
      <w:ins w:id="55" w:author="1805" w:date="2022-05-24T20:35:00Z">
        <w:r w:rsidR="007251DA">
          <w:rPr>
            <w:rFonts w:hint="eastAsia"/>
            <w:sz w:val="24"/>
          </w:rPr>
          <w:t>以及</w:t>
        </w:r>
      </w:ins>
      <w:r>
        <w:rPr>
          <w:sz w:val="24"/>
        </w:rPr>
        <w:t>元启发式算法的设计上，</w:t>
      </w:r>
      <w:r>
        <w:rPr>
          <w:rFonts w:hint="eastAsia"/>
          <w:sz w:val="24"/>
        </w:rPr>
        <w:t>本文</w:t>
      </w:r>
      <w:del w:id="56" w:author="1805" w:date="2022-05-24T20:35:00Z">
        <w:r w:rsidDel="007251DA">
          <w:rPr>
            <w:rFonts w:hint="eastAsia"/>
            <w:sz w:val="24"/>
          </w:rPr>
          <w:delText>在</w:delText>
        </w:r>
      </w:del>
      <w:ins w:id="57" w:author="1805" w:date="2022-05-24T20:35:00Z">
        <w:r w:rsidR="007251DA">
          <w:rPr>
            <w:rFonts w:hint="eastAsia"/>
            <w:sz w:val="24"/>
          </w:rPr>
          <w:t>将</w:t>
        </w:r>
      </w:ins>
      <w:r>
        <w:rPr>
          <w:sz w:val="24"/>
        </w:rPr>
        <w:t>这两类算法</w:t>
      </w:r>
      <w:del w:id="58" w:author="1805" w:date="2022-05-24T20:35:00Z">
        <w:r w:rsidDel="007251DA">
          <w:rPr>
            <w:sz w:val="24"/>
          </w:rPr>
          <w:delText>中分别挑选了一种算法</w:delText>
        </w:r>
      </w:del>
      <w:r>
        <w:rPr>
          <w:sz w:val="24"/>
        </w:rPr>
        <w:t>与本文提出的</w:t>
      </w:r>
      <w:del w:id="59" w:author="1805" w:date="2022-05-24T20:35:00Z">
        <w:r w:rsidDel="007251DA">
          <w:rPr>
            <w:sz w:val="24"/>
          </w:rPr>
          <w:delText>这种</w:delText>
        </w:r>
      </w:del>
      <w:r>
        <w:rPr>
          <w:sz w:val="24"/>
        </w:rPr>
        <w:t>方法进行对比，在解决</w:t>
      </w:r>
      <w:r w:rsidRPr="007C526D">
        <w:rPr>
          <w:sz w:val="24"/>
        </w:rPr>
        <w:t>VNF-FGE</w:t>
      </w:r>
      <w:r w:rsidRPr="007C526D">
        <w:rPr>
          <w:rFonts w:hint="eastAsia"/>
          <w:sz w:val="24"/>
        </w:rPr>
        <w:t>（</w:t>
      </w:r>
      <w:r w:rsidR="0097157D" w:rsidRPr="007C526D">
        <w:rPr>
          <w:rFonts w:hint="eastAsia"/>
          <w:sz w:val="24"/>
        </w:rPr>
        <w:t>V</w:t>
      </w:r>
      <w:r w:rsidR="0097157D" w:rsidRPr="007C526D">
        <w:rPr>
          <w:sz w:val="24"/>
        </w:rPr>
        <w:t>NF F</w:t>
      </w:r>
      <w:r w:rsidR="0097157D" w:rsidRPr="007C526D">
        <w:rPr>
          <w:rFonts w:hint="eastAsia"/>
          <w:sz w:val="24"/>
        </w:rPr>
        <w:t>ir</w:t>
      </w:r>
      <w:r w:rsidR="0097157D" w:rsidRPr="007C526D">
        <w:rPr>
          <w:sz w:val="24"/>
        </w:rPr>
        <w:t>st Graph Embedding</w:t>
      </w:r>
      <w:r w:rsidRPr="007C526D">
        <w:rPr>
          <w:rFonts w:hint="eastAsia"/>
          <w:sz w:val="24"/>
        </w:rPr>
        <w:t>，</w:t>
      </w:r>
      <w:r w:rsidR="0097157D" w:rsidRPr="007C526D">
        <w:rPr>
          <w:rFonts w:hint="eastAsia"/>
          <w:sz w:val="24"/>
        </w:rPr>
        <w:t>V</w:t>
      </w:r>
      <w:r w:rsidR="0097157D" w:rsidRPr="007C526D">
        <w:rPr>
          <w:sz w:val="24"/>
        </w:rPr>
        <w:t>NF</w:t>
      </w:r>
      <w:proofErr w:type="gramStart"/>
      <w:r w:rsidR="0097157D" w:rsidRPr="007C526D">
        <w:rPr>
          <w:rFonts w:hint="eastAsia"/>
          <w:sz w:val="24"/>
        </w:rPr>
        <w:t>前向图嵌入</w:t>
      </w:r>
      <w:proofErr w:type="gramEnd"/>
      <w:r w:rsidRPr="007C526D">
        <w:rPr>
          <w:rFonts w:hint="eastAsia"/>
          <w:sz w:val="24"/>
        </w:rPr>
        <w:t>）</w:t>
      </w:r>
      <w:r>
        <w:rPr>
          <w:sz w:val="24"/>
        </w:rPr>
        <w:t>问题上有更好的效果</w:t>
      </w:r>
      <w:r>
        <w:rPr>
          <w:rFonts w:hint="eastAsia"/>
          <w:sz w:val="24"/>
        </w:rPr>
        <w:t>，在不同长度的</w:t>
      </w:r>
      <w:r>
        <w:rPr>
          <w:sz w:val="24"/>
        </w:rPr>
        <w:t>SFC</w:t>
      </w:r>
      <w:r>
        <w:rPr>
          <w:rFonts w:hint="eastAsia"/>
          <w:sz w:val="24"/>
        </w:rPr>
        <w:t>下测试，求出的目标函数值相较于遗传算法平均降低了</w:t>
      </w:r>
      <w:r>
        <w:rPr>
          <w:rFonts w:hint="eastAsia"/>
          <w:sz w:val="24"/>
        </w:rPr>
        <w:t>5</w:t>
      </w:r>
      <w:r>
        <w:rPr>
          <w:sz w:val="24"/>
        </w:rPr>
        <w:t>9.1%</w:t>
      </w:r>
      <w:r>
        <w:rPr>
          <w:rFonts w:hint="eastAsia"/>
          <w:sz w:val="24"/>
        </w:rPr>
        <w:t>；在高占用率的网络环境中，相对于启发式算法，本文提出的算法仍能够找到较优的可行解。</w:t>
      </w:r>
      <w:r>
        <w:rPr>
          <w:sz w:val="24"/>
        </w:rPr>
        <w:t xml:space="preserve"> </w:t>
      </w:r>
    </w:p>
    <w:p w14:paraId="3DCD047D" w14:textId="77777777" w:rsidR="00835017" w:rsidRDefault="00835017">
      <w:pPr>
        <w:spacing w:line="400" w:lineRule="exact"/>
        <w:rPr>
          <w:rFonts w:ascii="宋体" w:hAnsi="宋体"/>
          <w:b/>
          <w:bCs/>
          <w:sz w:val="24"/>
        </w:rPr>
      </w:pPr>
    </w:p>
    <w:p w14:paraId="7D31F6BD" w14:textId="77777777" w:rsidR="00835017" w:rsidRDefault="00835017">
      <w:pPr>
        <w:spacing w:line="400" w:lineRule="exact"/>
        <w:rPr>
          <w:rFonts w:ascii="宋体" w:hAnsi="宋体"/>
          <w:b/>
          <w:bCs/>
          <w:sz w:val="24"/>
        </w:rPr>
      </w:pPr>
    </w:p>
    <w:p w14:paraId="00D3BBBB" w14:textId="77777777" w:rsidR="00835017" w:rsidRDefault="00926E61">
      <w:pPr>
        <w:spacing w:line="400" w:lineRule="exact"/>
        <w:jc w:val="left"/>
        <w:rPr>
          <w:sz w:val="24"/>
        </w:rPr>
      </w:pPr>
      <w:r>
        <w:rPr>
          <w:rFonts w:ascii="黑体" w:eastAsia="黑体" w:hAnsi="宋体" w:hint="eastAsia"/>
          <w:bCs/>
          <w:sz w:val="24"/>
        </w:rPr>
        <w:t>关键词：</w:t>
      </w:r>
      <w:r>
        <w:rPr>
          <w:rFonts w:ascii="宋体" w:hAnsi="宋体" w:hint="eastAsia"/>
          <w:sz w:val="24"/>
        </w:rPr>
        <w:t>虚拟网络功能，强化学习，序列到序列模型</w:t>
      </w:r>
    </w:p>
    <w:p w14:paraId="55D5AD34" w14:textId="77777777" w:rsidR="00835017" w:rsidRDefault="00835017">
      <w:pPr>
        <w:spacing w:line="400" w:lineRule="exact"/>
        <w:rPr>
          <w:rFonts w:ascii="宋体" w:hAnsi="宋体"/>
          <w:sz w:val="24"/>
        </w:rPr>
      </w:pPr>
    </w:p>
    <w:p w14:paraId="01628D8B" w14:textId="77777777" w:rsidR="00835017" w:rsidRDefault="00835017">
      <w:pPr>
        <w:spacing w:line="400" w:lineRule="exact"/>
        <w:rPr>
          <w:rFonts w:ascii="宋体" w:hAnsi="宋体"/>
          <w:sz w:val="24"/>
        </w:rPr>
        <w:sectPr w:rsidR="00835017">
          <w:headerReference w:type="default" r:id="rId11"/>
          <w:footerReference w:type="default" r:id="rId12"/>
          <w:pgSz w:w="11906" w:h="16838"/>
          <w:pgMar w:top="1701" w:right="1418" w:bottom="1418" w:left="1418" w:header="907" w:footer="851" w:gutter="567"/>
          <w:pgNumType w:fmt="upperRoman" w:start="1"/>
          <w:cols w:space="425"/>
          <w:docGrid w:type="lines" w:linePitch="312"/>
        </w:sectPr>
      </w:pPr>
    </w:p>
    <w:p w14:paraId="3CDCD0C8" w14:textId="07BE6774" w:rsidR="00501418" w:rsidRDefault="00926E61">
      <w:pPr>
        <w:pStyle w:val="1"/>
        <w:keepLines/>
        <w:spacing w:line="400" w:lineRule="exact"/>
        <w:jc w:val="center"/>
        <w:rPr>
          <w:rFonts w:ascii="宋体" w:hAnsi="宋体"/>
          <w:sz w:val="24"/>
        </w:rPr>
      </w:pPr>
      <w:r>
        <w:rPr>
          <w:rFonts w:ascii="宋体" w:hAnsi="宋体"/>
          <w:sz w:val="24"/>
        </w:rPr>
        <w:br w:type="page"/>
      </w:r>
    </w:p>
    <w:p w14:paraId="2E938F01" w14:textId="77777777" w:rsidR="00501418" w:rsidRDefault="00501418">
      <w:pPr>
        <w:widowControl/>
        <w:jc w:val="left"/>
        <w:rPr>
          <w:rFonts w:ascii="宋体" w:hAnsi="宋体"/>
          <w:sz w:val="24"/>
          <w:szCs w:val="20"/>
        </w:rPr>
      </w:pPr>
      <w:r>
        <w:rPr>
          <w:rFonts w:ascii="宋体" w:hAnsi="宋体"/>
          <w:sz w:val="24"/>
        </w:rPr>
        <w:lastRenderedPageBreak/>
        <w:br w:type="page"/>
      </w:r>
    </w:p>
    <w:p w14:paraId="2F987B49" w14:textId="77777777" w:rsidR="00835017" w:rsidRDefault="00835017">
      <w:pPr>
        <w:pStyle w:val="1"/>
        <w:keepLines/>
        <w:spacing w:line="400" w:lineRule="exact"/>
        <w:jc w:val="center"/>
        <w:rPr>
          <w:rFonts w:eastAsia="黑体"/>
          <w:b/>
          <w:bCs/>
          <w:color w:val="000000" w:themeColor="text1"/>
          <w:kern w:val="44"/>
          <w:szCs w:val="44"/>
        </w:rPr>
      </w:pPr>
    </w:p>
    <w:p w14:paraId="7E4266D7" w14:textId="77777777" w:rsidR="00835017" w:rsidRDefault="00926E61">
      <w:pPr>
        <w:pStyle w:val="1"/>
        <w:keepLines/>
        <w:spacing w:line="400" w:lineRule="exact"/>
        <w:jc w:val="center"/>
        <w:rPr>
          <w:rFonts w:eastAsia="黑体"/>
          <w:b/>
          <w:bCs/>
          <w:color w:val="000000" w:themeColor="text1"/>
          <w:kern w:val="44"/>
          <w:szCs w:val="44"/>
        </w:rPr>
      </w:pPr>
      <w:bookmarkStart w:id="60" w:name="_Toc103078305"/>
      <w:r>
        <w:rPr>
          <w:rFonts w:eastAsia="黑体"/>
          <w:b/>
          <w:bCs/>
          <w:color w:val="000000" w:themeColor="text1"/>
          <w:kern w:val="44"/>
          <w:szCs w:val="44"/>
        </w:rPr>
        <w:t>ABSTRACT</w:t>
      </w:r>
      <w:bookmarkEnd w:id="60"/>
    </w:p>
    <w:p w14:paraId="547037C5" w14:textId="77777777" w:rsidR="00835017" w:rsidRDefault="00835017">
      <w:pPr>
        <w:pStyle w:val="af1"/>
        <w:spacing w:line="400" w:lineRule="exact"/>
        <w:ind w:firstLineChars="0" w:firstLine="0"/>
        <w:rPr>
          <w:sz w:val="24"/>
        </w:rPr>
      </w:pPr>
    </w:p>
    <w:p w14:paraId="70186F88" w14:textId="3C0F7C5B" w:rsidR="00835017" w:rsidRDefault="00926E61">
      <w:pPr>
        <w:spacing w:line="400" w:lineRule="atLeast"/>
        <w:ind w:firstLine="420"/>
        <w:rPr>
          <w:sz w:val="24"/>
        </w:rPr>
      </w:pPr>
      <w:r w:rsidRPr="00F950A2">
        <w:rPr>
          <w:sz w:val="24"/>
        </w:rPr>
        <w:t xml:space="preserve">With the rapid development of network functions and the high rate of iteration of the underlying hardware, the overhead and operational costs of placing networks based on purpose-built hardware are </w:t>
      </w:r>
      <w:r w:rsidR="00F950A2" w:rsidRPr="00F950A2">
        <w:rPr>
          <w:sz w:val="24"/>
        </w:rPr>
        <w:t>very</w:t>
      </w:r>
      <w:r w:rsidRPr="00F950A2">
        <w:rPr>
          <w:sz w:val="24"/>
        </w:rPr>
        <w:t xml:space="preserve"> high </w:t>
      </w:r>
      <w:r w:rsidR="00F950A2" w:rsidRPr="00F950A2">
        <w:rPr>
          <w:sz w:val="24"/>
        </w:rPr>
        <w:t>now. That’s the reason why</w:t>
      </w:r>
      <w:r w:rsidRPr="00F950A2">
        <w:rPr>
          <w:sz w:val="24"/>
        </w:rPr>
        <w:t xml:space="preserve"> they cannot be updated in a simple way, but rather require network functions to be redeployed on specific hardware at the time of the update, which presents a great inconvenience. Therefore, more and more network functions are now being provided by Network Function </w:t>
      </w:r>
      <w:proofErr w:type="gramStart"/>
      <w:r w:rsidRPr="00F950A2">
        <w:rPr>
          <w:sz w:val="24"/>
        </w:rPr>
        <w:t>Virtualization</w:t>
      </w:r>
      <w:r w:rsidR="0022624F" w:rsidRPr="00F950A2">
        <w:rPr>
          <w:rFonts w:hint="eastAsia"/>
          <w:sz w:val="24"/>
        </w:rPr>
        <w:t>(</w:t>
      </w:r>
      <w:proofErr w:type="gramEnd"/>
      <w:r w:rsidRPr="00F950A2">
        <w:rPr>
          <w:sz w:val="24"/>
        </w:rPr>
        <w:t>NFV</w:t>
      </w:r>
      <w:r w:rsidR="0022624F" w:rsidRPr="00F950A2">
        <w:rPr>
          <w:rFonts w:hint="eastAsia"/>
          <w:sz w:val="24"/>
        </w:rPr>
        <w:t>)</w:t>
      </w:r>
      <w:r w:rsidRPr="00F950A2">
        <w:rPr>
          <w:sz w:val="24"/>
        </w:rPr>
        <w:t xml:space="preserve"> is increasingly being provided in software form. </w:t>
      </w:r>
      <w:r>
        <w:rPr>
          <w:sz w:val="24"/>
        </w:rPr>
        <w:t xml:space="preserve">Network functions implemented in software form are often combined to provide services to users in the form of Service Function </w:t>
      </w:r>
      <w:proofErr w:type="gramStart"/>
      <w:r>
        <w:rPr>
          <w:sz w:val="24"/>
        </w:rPr>
        <w:t>Chain</w:t>
      </w:r>
      <w:r w:rsidR="001E46E7">
        <w:rPr>
          <w:sz w:val="24"/>
        </w:rPr>
        <w:t>(</w:t>
      </w:r>
      <w:proofErr w:type="gramEnd"/>
      <w:r>
        <w:rPr>
          <w:rFonts w:hint="eastAsia"/>
          <w:sz w:val="24"/>
        </w:rPr>
        <w:t>SFC</w:t>
      </w:r>
      <w:r w:rsidR="001E46E7">
        <w:rPr>
          <w:sz w:val="24"/>
        </w:rPr>
        <w:t>)</w:t>
      </w:r>
      <w:r>
        <w:rPr>
          <w:sz w:val="24"/>
        </w:rPr>
        <w:t>, which brings obvious scalability and flexibility</w:t>
      </w:r>
      <w:r w:rsidR="00F950A2">
        <w:rPr>
          <w:sz w:val="24"/>
        </w:rPr>
        <w:t>. A</w:t>
      </w:r>
      <w:r>
        <w:rPr>
          <w:sz w:val="24"/>
        </w:rPr>
        <w:t xml:space="preserve">nd network functions are no longer dependent on the placement of devices on a dedicated network. One of the challenges posed by network function virtualization is how to optimize the allocation of resources required by a </w:t>
      </w:r>
      <w:r>
        <w:rPr>
          <w:rFonts w:hint="eastAsia"/>
          <w:sz w:val="24"/>
        </w:rPr>
        <w:t xml:space="preserve">Virtualized Network </w:t>
      </w:r>
      <w:proofErr w:type="gramStart"/>
      <w:r>
        <w:rPr>
          <w:rFonts w:hint="eastAsia"/>
          <w:sz w:val="24"/>
        </w:rPr>
        <w:t>Function</w:t>
      </w:r>
      <w:r w:rsidR="00F51459">
        <w:rPr>
          <w:rFonts w:hint="eastAsia"/>
          <w:sz w:val="24"/>
        </w:rPr>
        <w:t>(</w:t>
      </w:r>
      <w:proofErr w:type="gramEnd"/>
      <w:r>
        <w:rPr>
          <w:sz w:val="24"/>
        </w:rPr>
        <w:t>VNF</w:t>
      </w:r>
      <w:r w:rsidR="00F51459">
        <w:rPr>
          <w:rFonts w:hint="eastAsia"/>
          <w:sz w:val="24"/>
        </w:rPr>
        <w:t>)</w:t>
      </w:r>
      <w:r>
        <w:rPr>
          <w:sz w:val="24"/>
        </w:rPr>
        <w:t xml:space="preserve"> while placing it.</w:t>
      </w:r>
    </w:p>
    <w:p w14:paraId="747BB4FB" w14:textId="392DA5F7" w:rsidR="00835017" w:rsidRDefault="00926E61">
      <w:pPr>
        <w:spacing w:line="400" w:lineRule="atLeast"/>
        <w:ind w:firstLine="420"/>
        <w:rPr>
          <w:sz w:val="24"/>
        </w:rPr>
      </w:pPr>
      <w:r w:rsidRPr="0022624F">
        <w:rPr>
          <w:sz w:val="24"/>
        </w:rPr>
        <w:t>In this paper, we propose an SFC placement policy based on reinforcement learning with Sequence-to-Sequence network model</w:t>
      </w:r>
      <w:r w:rsidR="005C010C">
        <w:rPr>
          <w:rFonts w:hint="eastAsia"/>
          <w:sz w:val="24"/>
        </w:rPr>
        <w:t>.</w:t>
      </w:r>
      <w:r w:rsidRPr="0022624F">
        <w:rPr>
          <w:sz w:val="24"/>
        </w:rPr>
        <w:t xml:space="preserve"> </w:t>
      </w:r>
      <w:r w:rsidR="005C010C">
        <w:rPr>
          <w:sz w:val="24"/>
        </w:rPr>
        <w:t>The algorithm</w:t>
      </w:r>
      <w:r w:rsidRPr="0022624F">
        <w:rPr>
          <w:sz w:val="24"/>
        </w:rPr>
        <w:t xml:space="preserve"> us</w:t>
      </w:r>
      <w:r w:rsidR="005C010C">
        <w:rPr>
          <w:sz w:val="24"/>
        </w:rPr>
        <w:t>e</w:t>
      </w:r>
      <w:r w:rsidRPr="0022624F">
        <w:rPr>
          <w:sz w:val="24"/>
        </w:rPr>
        <w:t xml:space="preserve"> the policy gradient method to represent the policy as a network in a Sequence-to-Sequence model, so that the Sequence-to-Sequence model acts as an Agent in the reinforcement learning method</w:t>
      </w:r>
      <w:r w:rsidR="00EF53CE">
        <w:rPr>
          <w:sz w:val="24"/>
        </w:rPr>
        <w:t xml:space="preserve">.  The Agent would </w:t>
      </w:r>
      <w:r w:rsidRPr="0022624F">
        <w:rPr>
          <w:sz w:val="24"/>
        </w:rPr>
        <w:t>giv</w:t>
      </w:r>
      <w:r w:rsidR="00EF53CE">
        <w:rPr>
          <w:sz w:val="24"/>
        </w:rPr>
        <w:t>e</w:t>
      </w:r>
      <w:r w:rsidRPr="0022624F">
        <w:rPr>
          <w:sz w:val="24"/>
        </w:rPr>
        <w:t xml:space="preserve"> placement solutions according to the policy, in </w:t>
      </w:r>
      <w:r w:rsidR="00EF53CE">
        <w:rPr>
          <w:sz w:val="24"/>
        </w:rPr>
        <w:t>f</w:t>
      </w:r>
      <w:r w:rsidRPr="0022624F">
        <w:rPr>
          <w:sz w:val="24"/>
        </w:rPr>
        <w:t xml:space="preserve">inding the best VNF placement policy </w:t>
      </w:r>
      <w:r w:rsidR="00EF53CE">
        <w:rPr>
          <w:sz w:val="24"/>
        </w:rPr>
        <w:t xml:space="preserve">while </w:t>
      </w:r>
      <w:r w:rsidRPr="0022624F">
        <w:rPr>
          <w:sz w:val="24"/>
        </w:rPr>
        <w:t>considering the physical network infrastructure constraints, the VNFs themselves and the server constraints.</w:t>
      </w:r>
      <w:r>
        <w:rPr>
          <w:sz w:val="24"/>
        </w:rPr>
        <w:t xml:space="preserve"> Most existing methods in the existing literature focus on the design of heuristic, meta-heuristic algorithms, and in this paper, one algorithm from each of these two categories is selected to compare with this method proposed in this paper, which has better results in solving the VNF-FGE problem, and the objective function values derived are reduced by 59.1% on average compared to genetic algorithms when tested under different lengths of SFCs; in a high occupancy network environment, the algorithm proposed in this paper is still able to find better feasible solutions compared to the heuristic algorithm. </w:t>
      </w:r>
    </w:p>
    <w:p w14:paraId="48DAF5B2" w14:textId="77777777" w:rsidR="00835017" w:rsidRDefault="00835017">
      <w:pPr>
        <w:spacing w:line="400" w:lineRule="atLeast"/>
        <w:ind w:firstLineChars="550" w:firstLine="1320"/>
        <w:rPr>
          <w:sz w:val="24"/>
        </w:rPr>
      </w:pPr>
    </w:p>
    <w:p w14:paraId="131098E4" w14:textId="77777777" w:rsidR="00835017" w:rsidRDefault="00835017">
      <w:pPr>
        <w:spacing w:line="400" w:lineRule="atLeast"/>
        <w:ind w:firstLineChars="550" w:firstLine="1320"/>
        <w:rPr>
          <w:sz w:val="24"/>
        </w:rPr>
      </w:pPr>
    </w:p>
    <w:p w14:paraId="7EC61387" w14:textId="77777777" w:rsidR="00835017" w:rsidRDefault="00926E61">
      <w:pPr>
        <w:spacing w:line="400" w:lineRule="atLeast"/>
        <w:ind w:left="1494" w:hangingChars="620" w:hanging="1494"/>
        <w:rPr>
          <w:sz w:val="24"/>
        </w:rPr>
      </w:pPr>
      <w:r>
        <w:rPr>
          <w:b/>
          <w:bCs/>
          <w:sz w:val="24"/>
        </w:rPr>
        <w:t>Key</w:t>
      </w:r>
      <w:r>
        <w:rPr>
          <w:rFonts w:hint="eastAsia"/>
          <w:b/>
          <w:bCs/>
          <w:sz w:val="24"/>
        </w:rPr>
        <w:t xml:space="preserve"> </w:t>
      </w:r>
      <w:r>
        <w:rPr>
          <w:b/>
          <w:bCs/>
          <w:sz w:val="24"/>
        </w:rPr>
        <w:t>words</w:t>
      </w:r>
      <w:r>
        <w:rPr>
          <w:rFonts w:hint="eastAsia"/>
          <w:b/>
          <w:bCs/>
          <w:sz w:val="24"/>
        </w:rPr>
        <w:t>：</w:t>
      </w:r>
      <w:r>
        <w:rPr>
          <w:rFonts w:hint="eastAsia"/>
          <w:b/>
          <w:bCs/>
          <w:sz w:val="24"/>
        </w:rPr>
        <w:t xml:space="preserve"> </w:t>
      </w:r>
      <w:r>
        <w:rPr>
          <w:sz w:val="24"/>
        </w:rPr>
        <w:t xml:space="preserve">VNF, Reinforce Learning, Sequence-to-Sequence Model </w:t>
      </w:r>
    </w:p>
    <w:p w14:paraId="0FE824CC" w14:textId="77777777" w:rsidR="00835017" w:rsidRDefault="00835017">
      <w:pPr>
        <w:spacing w:line="400" w:lineRule="atLeast"/>
        <w:ind w:left="1488" w:hangingChars="620" w:hanging="1488"/>
        <w:rPr>
          <w:sz w:val="24"/>
        </w:rPr>
        <w:sectPr w:rsidR="00835017">
          <w:headerReference w:type="even" r:id="rId13"/>
          <w:headerReference w:type="default" r:id="rId14"/>
          <w:type w:val="continuous"/>
          <w:pgSz w:w="11906" w:h="16838"/>
          <w:pgMar w:top="1701" w:right="1418" w:bottom="1418" w:left="1418" w:header="907" w:footer="851" w:gutter="567"/>
          <w:pgNumType w:fmt="upperRoman"/>
          <w:cols w:space="425"/>
          <w:docGrid w:type="lines" w:linePitch="312"/>
        </w:sectPr>
      </w:pPr>
    </w:p>
    <w:p w14:paraId="57D8583C" w14:textId="77777777" w:rsidR="00835017" w:rsidRDefault="00835017">
      <w:pPr>
        <w:spacing w:line="400" w:lineRule="exact"/>
      </w:pPr>
    </w:p>
    <w:p w14:paraId="21BDE37E" w14:textId="77777777" w:rsidR="00835017" w:rsidRDefault="00926E61">
      <w:pPr>
        <w:spacing w:line="400" w:lineRule="exact"/>
      </w:pPr>
      <w:r>
        <w:lastRenderedPageBreak/>
        <w:br w:type="page"/>
      </w:r>
    </w:p>
    <w:p w14:paraId="0CCD2F9E" w14:textId="77777777" w:rsidR="00835017" w:rsidRDefault="00835017">
      <w:pPr>
        <w:spacing w:line="400" w:lineRule="exact"/>
        <w:ind w:firstLineChars="150" w:firstLine="360"/>
        <w:rPr>
          <w:sz w:val="24"/>
        </w:rPr>
        <w:sectPr w:rsidR="00835017">
          <w:headerReference w:type="default" r:id="rId15"/>
          <w:type w:val="continuous"/>
          <w:pgSz w:w="11906" w:h="16838"/>
          <w:pgMar w:top="1701" w:right="1418" w:bottom="1418" w:left="1418" w:header="907" w:footer="851" w:gutter="567"/>
          <w:pgNumType w:fmt="upperRoman"/>
          <w:cols w:space="425"/>
          <w:docGrid w:type="lines" w:linePitch="312"/>
        </w:sectPr>
      </w:pPr>
    </w:p>
    <w:p w14:paraId="36A887E2" w14:textId="77777777" w:rsidR="00835017" w:rsidRDefault="00835017">
      <w:pPr>
        <w:tabs>
          <w:tab w:val="left" w:pos="8239"/>
        </w:tabs>
        <w:spacing w:line="400" w:lineRule="exact"/>
        <w:jc w:val="center"/>
        <w:rPr>
          <w:rFonts w:ascii="黑体" w:eastAsia="黑体"/>
          <w:b/>
          <w:sz w:val="32"/>
        </w:rPr>
      </w:pPr>
    </w:p>
    <w:p w14:paraId="7A71A783" w14:textId="77777777" w:rsidR="00835017" w:rsidRDefault="00926E61">
      <w:pPr>
        <w:tabs>
          <w:tab w:val="left" w:pos="8239"/>
        </w:tabs>
        <w:spacing w:line="400" w:lineRule="exact"/>
        <w:jc w:val="center"/>
        <w:rPr>
          <w:rFonts w:ascii="黑体" w:eastAsia="黑体"/>
          <w:b/>
          <w:sz w:val="32"/>
        </w:rPr>
      </w:pPr>
      <w:r>
        <w:rPr>
          <w:rFonts w:ascii="黑体" w:eastAsia="黑体" w:hint="eastAsia"/>
          <w:b/>
          <w:sz w:val="32"/>
        </w:rPr>
        <w:t>目  录</w:t>
      </w:r>
    </w:p>
    <w:p w14:paraId="7534588E" w14:textId="77777777" w:rsidR="00835017" w:rsidRDefault="00835017">
      <w:pPr>
        <w:tabs>
          <w:tab w:val="left" w:pos="8239"/>
        </w:tabs>
        <w:spacing w:line="400" w:lineRule="exact"/>
        <w:ind w:firstLineChars="550" w:firstLine="1155"/>
      </w:pPr>
    </w:p>
    <w:sdt>
      <w:sdtPr>
        <w:rPr>
          <w:lang w:val="zh-CN"/>
        </w:rPr>
        <w:id w:val="-23253849"/>
        <w:docPartObj>
          <w:docPartGallery w:val="Table of Contents"/>
          <w:docPartUnique/>
        </w:docPartObj>
      </w:sdtPr>
      <w:sdtEndPr>
        <w:rPr>
          <w:b/>
          <w:bCs/>
        </w:rPr>
      </w:sdtEndPr>
      <w:sdtContent>
        <w:p w14:paraId="7436251C" w14:textId="33E145A4" w:rsidR="00835017" w:rsidRDefault="00926E61">
          <w:pPr>
            <w:pStyle w:val="11"/>
            <w:rPr>
              <w:rFonts w:ascii="Times New Roman" w:hAnsi="Times New Roman"/>
              <w:noProof/>
            </w:rPr>
          </w:pPr>
          <w:r>
            <w:rPr>
              <w:rFonts w:ascii="Times New Roman" w:hAnsi="Times New Roman"/>
              <w:lang w:val="zh-CN"/>
            </w:rPr>
            <w:t>中文</w:t>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103078304" w:history="1">
            <w:r>
              <w:rPr>
                <w:rStyle w:val="af7"/>
                <w:rFonts w:ascii="Times New Roman" w:hAnsi="Times New Roman"/>
                <w:bCs/>
                <w:noProof/>
                <w:kern w:val="44"/>
              </w:rPr>
              <w:t>摘要</w:t>
            </w:r>
            <w:r>
              <w:rPr>
                <w:rFonts w:ascii="Times New Roman" w:hAnsi="Times New Roman"/>
                <w:noProof/>
              </w:rPr>
              <w:tab/>
            </w:r>
            <w:r>
              <w:rPr>
                <w:rFonts w:ascii="Times New Roman" w:hAnsi="Times New Roman"/>
                <w:noProof/>
                <w:sz w:val="21"/>
                <w:szCs w:val="21"/>
              </w:rPr>
              <w:fldChar w:fldCharType="begin"/>
            </w:r>
            <w:r>
              <w:rPr>
                <w:rFonts w:ascii="Times New Roman" w:hAnsi="Times New Roman"/>
                <w:noProof/>
                <w:sz w:val="21"/>
                <w:szCs w:val="21"/>
              </w:rPr>
              <w:instrText xml:space="preserve"> PAGEREF _Toc103078304 \h </w:instrText>
            </w:r>
            <w:r>
              <w:rPr>
                <w:rFonts w:ascii="Times New Roman" w:hAnsi="Times New Roman"/>
                <w:noProof/>
                <w:sz w:val="21"/>
                <w:szCs w:val="21"/>
              </w:rPr>
            </w:r>
            <w:r>
              <w:rPr>
                <w:rFonts w:ascii="Times New Roman" w:hAnsi="Times New Roman"/>
                <w:noProof/>
                <w:sz w:val="21"/>
                <w:szCs w:val="21"/>
              </w:rPr>
              <w:fldChar w:fldCharType="separate"/>
            </w:r>
            <w:r w:rsidR="005F65AD">
              <w:rPr>
                <w:rFonts w:ascii="Times New Roman" w:hAnsi="Times New Roman"/>
                <w:noProof/>
                <w:sz w:val="21"/>
                <w:szCs w:val="21"/>
              </w:rPr>
              <w:t>I</w:t>
            </w:r>
            <w:r>
              <w:rPr>
                <w:rFonts w:ascii="Times New Roman" w:hAnsi="Times New Roman"/>
                <w:noProof/>
                <w:sz w:val="21"/>
                <w:szCs w:val="21"/>
              </w:rPr>
              <w:fldChar w:fldCharType="end"/>
            </w:r>
          </w:hyperlink>
        </w:p>
        <w:p w14:paraId="5C3AA82B" w14:textId="5AE494F3" w:rsidR="00835017" w:rsidRDefault="007251DA">
          <w:pPr>
            <w:pStyle w:val="11"/>
            <w:rPr>
              <w:rFonts w:ascii="Times New Roman" w:hAnsi="Times New Roman"/>
              <w:noProof/>
              <w:sz w:val="21"/>
              <w:szCs w:val="22"/>
            </w:rPr>
          </w:pPr>
          <w:hyperlink w:anchor="_Toc103078305" w:history="1">
            <w:r w:rsidR="00926E61">
              <w:rPr>
                <w:rStyle w:val="af7"/>
                <w:rFonts w:ascii="Times New Roman" w:hAnsi="Times New Roman"/>
                <w:b/>
                <w:bCs/>
                <w:noProof/>
                <w:kern w:val="44"/>
              </w:rPr>
              <w:t>ABSTRACT</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_Toc103078305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III</w:t>
            </w:r>
            <w:r w:rsidR="00926E61">
              <w:rPr>
                <w:rFonts w:ascii="Times New Roman" w:hAnsi="Times New Roman"/>
                <w:noProof/>
                <w:sz w:val="21"/>
                <w:szCs w:val="21"/>
              </w:rPr>
              <w:fldChar w:fldCharType="end"/>
            </w:r>
          </w:hyperlink>
        </w:p>
        <w:p w14:paraId="51526358" w14:textId="17BBF8C8" w:rsidR="00835017" w:rsidRDefault="007251DA">
          <w:pPr>
            <w:pStyle w:val="11"/>
            <w:rPr>
              <w:rFonts w:ascii="Times New Roman" w:hAnsi="Times New Roman"/>
              <w:noProof/>
              <w:sz w:val="21"/>
              <w:szCs w:val="22"/>
            </w:rPr>
          </w:pPr>
          <w:hyperlink w:anchor="_Toc103078306" w:history="1">
            <w:r w:rsidR="00926E61">
              <w:rPr>
                <w:rStyle w:val="af7"/>
                <w:rFonts w:ascii="Times New Roman" w:hAnsi="Times New Roman"/>
                <w:bCs/>
                <w:noProof/>
                <w:kern w:val="44"/>
              </w:rPr>
              <w:t xml:space="preserve">1 </w:t>
            </w:r>
            <w:r w:rsidR="00926E61">
              <w:rPr>
                <w:rStyle w:val="af7"/>
                <w:rFonts w:ascii="Times New Roman" w:hAnsi="Times New Roman"/>
                <w:bCs/>
                <w:noProof/>
                <w:kern w:val="44"/>
              </w:rPr>
              <w:t>绪论</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_Toc103078306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1</w:t>
            </w:r>
            <w:r w:rsidR="00926E61">
              <w:rPr>
                <w:rFonts w:ascii="Times New Roman" w:hAnsi="Times New Roman"/>
                <w:noProof/>
                <w:sz w:val="21"/>
                <w:szCs w:val="21"/>
              </w:rPr>
              <w:fldChar w:fldCharType="end"/>
            </w:r>
          </w:hyperlink>
        </w:p>
        <w:p w14:paraId="60BA0C1F" w14:textId="1E0C4041" w:rsidR="00835017" w:rsidRDefault="007251DA">
          <w:pPr>
            <w:pStyle w:val="21"/>
            <w:rPr>
              <w:rFonts w:ascii="Times New Roman" w:hAnsi="Times New Roman"/>
              <w:noProof/>
              <w:szCs w:val="22"/>
            </w:rPr>
          </w:pPr>
          <w:hyperlink w:anchor="_Toc103078307" w:history="1">
            <w:r w:rsidR="00926E61">
              <w:rPr>
                <w:rStyle w:val="af7"/>
                <w:rFonts w:ascii="Times New Roman" w:hAnsi="Times New Roman"/>
                <w:bCs/>
                <w:noProof/>
              </w:rPr>
              <w:t>1.1</w:t>
            </w:r>
            <w:r w:rsidR="00926E61">
              <w:rPr>
                <w:rStyle w:val="af7"/>
                <w:rFonts w:ascii="Times New Roman" w:hAnsi="Times New Roman"/>
                <w:bCs/>
                <w:noProof/>
              </w:rPr>
              <w:t>研究背景和意义</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_Toc103078307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w:t>
            </w:r>
            <w:r w:rsidR="00926E61">
              <w:rPr>
                <w:rFonts w:ascii="Times New Roman" w:hAnsi="Times New Roman"/>
                <w:noProof/>
              </w:rPr>
              <w:fldChar w:fldCharType="end"/>
            </w:r>
          </w:hyperlink>
        </w:p>
        <w:p w14:paraId="5C6FE357" w14:textId="3743EB43" w:rsidR="00835017" w:rsidRDefault="007251DA">
          <w:pPr>
            <w:pStyle w:val="31"/>
            <w:tabs>
              <w:tab w:val="right" w:leader="dot" w:pos="8493"/>
            </w:tabs>
            <w:spacing w:line="400" w:lineRule="exact"/>
            <w:rPr>
              <w:rFonts w:ascii="Times New Roman" w:eastAsia="黑体" w:hAnsi="Times New Roman"/>
              <w:noProof/>
              <w:szCs w:val="22"/>
            </w:rPr>
          </w:pPr>
          <w:hyperlink w:anchor="_Toc103078308" w:history="1">
            <w:r w:rsidR="00926E61">
              <w:rPr>
                <w:rStyle w:val="af7"/>
                <w:rFonts w:ascii="Times New Roman" w:eastAsia="黑体" w:hAnsi="Times New Roman"/>
                <w:bCs/>
                <w:noProof/>
              </w:rPr>
              <w:t xml:space="preserve">1.1.1 </w:t>
            </w:r>
            <w:r w:rsidR="00926E61">
              <w:rPr>
                <w:rStyle w:val="af7"/>
                <w:bCs/>
                <w:noProof/>
              </w:rPr>
              <w:t>研究意义</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_Toc103078308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w:t>
            </w:r>
            <w:r w:rsidR="00926E61">
              <w:rPr>
                <w:rFonts w:ascii="Times New Roman" w:eastAsia="黑体" w:hAnsi="Times New Roman"/>
                <w:noProof/>
              </w:rPr>
              <w:fldChar w:fldCharType="end"/>
            </w:r>
          </w:hyperlink>
        </w:p>
        <w:p w14:paraId="4B7177E4" w14:textId="122DBE82" w:rsidR="00835017" w:rsidRDefault="007251DA">
          <w:pPr>
            <w:pStyle w:val="31"/>
            <w:tabs>
              <w:tab w:val="right" w:leader="dot" w:pos="8493"/>
            </w:tabs>
            <w:spacing w:line="400" w:lineRule="exact"/>
            <w:rPr>
              <w:rFonts w:ascii="Times New Roman" w:eastAsia="黑体" w:hAnsi="Times New Roman"/>
              <w:noProof/>
              <w:szCs w:val="22"/>
            </w:rPr>
          </w:pPr>
          <w:hyperlink w:anchor="_Toc103078309" w:history="1">
            <w:r w:rsidR="00926E61">
              <w:rPr>
                <w:rStyle w:val="af7"/>
                <w:rFonts w:ascii="Times New Roman" w:eastAsia="黑体" w:hAnsi="Times New Roman"/>
                <w:bCs/>
                <w:noProof/>
              </w:rPr>
              <w:t xml:space="preserve">1.1.2 </w:t>
            </w:r>
            <w:r w:rsidR="00926E61">
              <w:rPr>
                <w:rStyle w:val="af7"/>
                <w:bCs/>
                <w:noProof/>
              </w:rPr>
              <w:t>研究背景</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_Toc103078309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w:t>
            </w:r>
            <w:r w:rsidR="00926E61">
              <w:rPr>
                <w:rFonts w:ascii="Times New Roman" w:eastAsia="黑体" w:hAnsi="Times New Roman"/>
                <w:noProof/>
              </w:rPr>
              <w:fldChar w:fldCharType="end"/>
            </w:r>
          </w:hyperlink>
        </w:p>
        <w:p w14:paraId="5B114642" w14:textId="30C4EBBE" w:rsidR="00835017" w:rsidRDefault="007251DA">
          <w:pPr>
            <w:pStyle w:val="21"/>
            <w:rPr>
              <w:rFonts w:ascii="Times New Roman" w:hAnsi="Times New Roman"/>
              <w:noProof/>
              <w:szCs w:val="22"/>
            </w:rPr>
          </w:pPr>
          <w:hyperlink w:anchor="_Toc103078310" w:history="1">
            <w:r w:rsidR="00926E61">
              <w:rPr>
                <w:rStyle w:val="af7"/>
                <w:rFonts w:ascii="Times New Roman" w:hAnsi="Times New Roman"/>
                <w:noProof/>
              </w:rPr>
              <w:t xml:space="preserve">1.2 </w:t>
            </w:r>
            <w:r w:rsidR="00926E61">
              <w:rPr>
                <w:rStyle w:val="af7"/>
                <w:rFonts w:ascii="Times New Roman" w:hAnsi="Times New Roman"/>
                <w:noProof/>
              </w:rPr>
              <w:t>国内外研究现状</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_Toc103078310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3</w:t>
            </w:r>
            <w:r w:rsidR="00926E61">
              <w:rPr>
                <w:rFonts w:ascii="Times New Roman" w:hAnsi="Times New Roman"/>
                <w:noProof/>
              </w:rPr>
              <w:fldChar w:fldCharType="end"/>
            </w:r>
          </w:hyperlink>
        </w:p>
        <w:p w14:paraId="40C1496A" w14:textId="264E2F01" w:rsidR="00835017" w:rsidRDefault="007251DA">
          <w:pPr>
            <w:pStyle w:val="21"/>
            <w:rPr>
              <w:rFonts w:ascii="Times New Roman" w:hAnsi="Times New Roman"/>
              <w:noProof/>
              <w:szCs w:val="22"/>
            </w:rPr>
          </w:pPr>
          <w:hyperlink w:anchor="_Toc103078311" w:history="1">
            <w:r w:rsidR="00926E61">
              <w:rPr>
                <w:rStyle w:val="af7"/>
                <w:rFonts w:ascii="Times New Roman" w:hAnsi="Times New Roman"/>
                <w:noProof/>
              </w:rPr>
              <w:t xml:space="preserve">1.3 </w:t>
            </w:r>
            <w:r w:rsidR="00926E61">
              <w:rPr>
                <w:rStyle w:val="af7"/>
                <w:rFonts w:ascii="Times New Roman" w:hAnsi="Times New Roman"/>
                <w:noProof/>
              </w:rPr>
              <w:t>研究内容</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_Toc103078311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5</w:t>
            </w:r>
            <w:r w:rsidR="00926E61">
              <w:rPr>
                <w:rFonts w:ascii="Times New Roman" w:hAnsi="Times New Roman"/>
                <w:noProof/>
              </w:rPr>
              <w:fldChar w:fldCharType="end"/>
            </w:r>
          </w:hyperlink>
        </w:p>
        <w:p w14:paraId="522A2F83" w14:textId="683B04B3" w:rsidR="00835017" w:rsidRDefault="007251DA">
          <w:pPr>
            <w:pStyle w:val="21"/>
            <w:rPr>
              <w:rFonts w:ascii="Times New Roman" w:hAnsi="Times New Roman"/>
              <w:noProof/>
              <w:szCs w:val="22"/>
            </w:rPr>
          </w:pPr>
          <w:hyperlink w:anchor="_Toc103078312" w:history="1">
            <w:r w:rsidR="00926E61">
              <w:rPr>
                <w:rStyle w:val="af7"/>
                <w:rFonts w:ascii="Times New Roman" w:hAnsi="Times New Roman"/>
                <w:noProof/>
              </w:rPr>
              <w:t xml:space="preserve">1.4 </w:t>
            </w:r>
            <w:r w:rsidR="00926E61">
              <w:rPr>
                <w:rStyle w:val="af7"/>
                <w:rFonts w:ascii="Times New Roman" w:hAnsi="Times New Roman"/>
                <w:noProof/>
              </w:rPr>
              <w:t>论文组织结构</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_Toc103078312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5</w:t>
            </w:r>
            <w:r w:rsidR="00926E61">
              <w:rPr>
                <w:rFonts w:ascii="Times New Roman" w:hAnsi="Times New Roman"/>
                <w:noProof/>
              </w:rPr>
              <w:fldChar w:fldCharType="end"/>
            </w:r>
          </w:hyperlink>
        </w:p>
        <w:p w14:paraId="376DA3C9" w14:textId="7AB5EC24" w:rsidR="00835017" w:rsidRDefault="007251DA">
          <w:pPr>
            <w:pStyle w:val="11"/>
            <w:rPr>
              <w:rFonts w:ascii="Times New Roman" w:hAnsi="Times New Roman"/>
              <w:noProof/>
              <w:sz w:val="21"/>
              <w:szCs w:val="22"/>
            </w:rPr>
          </w:pPr>
          <w:hyperlink w:anchor="_Toc103078313" w:history="1">
            <w:r w:rsidR="00926E61">
              <w:rPr>
                <w:rStyle w:val="af7"/>
                <w:rFonts w:ascii="Times New Roman" w:hAnsi="Times New Roman"/>
                <w:bCs/>
                <w:noProof/>
                <w:kern w:val="44"/>
              </w:rPr>
              <w:t xml:space="preserve">2 </w:t>
            </w:r>
            <w:r w:rsidR="00926E61">
              <w:rPr>
                <w:rStyle w:val="af7"/>
                <w:rFonts w:ascii="Times New Roman" w:hAnsi="Times New Roman"/>
                <w:bCs/>
                <w:noProof/>
                <w:kern w:val="44"/>
              </w:rPr>
              <w:t>相关技术与理论</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_Toc103078313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7</w:t>
            </w:r>
            <w:r w:rsidR="00926E61">
              <w:rPr>
                <w:rFonts w:ascii="Times New Roman" w:hAnsi="Times New Roman"/>
                <w:noProof/>
                <w:sz w:val="21"/>
                <w:szCs w:val="21"/>
              </w:rPr>
              <w:fldChar w:fldCharType="end"/>
            </w:r>
          </w:hyperlink>
        </w:p>
        <w:p w14:paraId="04311EC7" w14:textId="2C8F9800" w:rsidR="00835017" w:rsidRDefault="007251DA">
          <w:pPr>
            <w:pStyle w:val="31"/>
            <w:tabs>
              <w:tab w:val="right" w:leader="dot" w:pos="8493"/>
            </w:tabs>
            <w:spacing w:line="400" w:lineRule="exact"/>
            <w:rPr>
              <w:rFonts w:ascii="Times New Roman" w:eastAsia="黑体" w:hAnsi="Times New Roman"/>
              <w:noProof/>
              <w:szCs w:val="22"/>
            </w:rPr>
          </w:pPr>
          <w:hyperlink w:anchor="_Toc103078314" w:history="1">
            <w:r w:rsidR="00926E61">
              <w:rPr>
                <w:rStyle w:val="af7"/>
                <w:rFonts w:ascii="Times New Roman" w:eastAsia="黑体" w:hAnsi="Times New Roman"/>
                <w:noProof/>
              </w:rPr>
              <w:t xml:space="preserve">2.1 </w:t>
            </w:r>
            <w:r w:rsidR="00926E61">
              <w:rPr>
                <w:rStyle w:val="af7"/>
                <w:rFonts w:ascii="Times New Roman" w:eastAsia="黑体" w:hAnsi="Times New Roman"/>
                <w:noProof/>
              </w:rPr>
              <w:t>长短期记忆神经网络</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_Toc103078314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7</w:t>
            </w:r>
            <w:r w:rsidR="00926E61">
              <w:rPr>
                <w:rFonts w:ascii="Times New Roman" w:eastAsia="黑体" w:hAnsi="Times New Roman"/>
                <w:noProof/>
              </w:rPr>
              <w:fldChar w:fldCharType="end"/>
            </w:r>
          </w:hyperlink>
        </w:p>
        <w:p w14:paraId="6B767A14" w14:textId="12660D3D" w:rsidR="00835017" w:rsidRDefault="007251DA">
          <w:pPr>
            <w:pStyle w:val="31"/>
            <w:tabs>
              <w:tab w:val="right" w:leader="dot" w:pos="8493"/>
            </w:tabs>
            <w:spacing w:line="400" w:lineRule="exact"/>
            <w:rPr>
              <w:rFonts w:ascii="Times New Roman" w:eastAsia="黑体" w:hAnsi="Times New Roman"/>
              <w:noProof/>
              <w:szCs w:val="22"/>
            </w:rPr>
          </w:pPr>
          <w:hyperlink w:anchor="_Toc103078315" w:history="1">
            <w:r w:rsidR="00926E61">
              <w:rPr>
                <w:rStyle w:val="af7"/>
                <w:rFonts w:ascii="Times New Roman" w:eastAsia="黑体" w:hAnsi="Times New Roman"/>
                <w:bCs/>
                <w:noProof/>
              </w:rPr>
              <w:t xml:space="preserve">2.2 </w:t>
            </w:r>
            <w:r w:rsidR="00926E61">
              <w:rPr>
                <w:rStyle w:val="af7"/>
                <w:rFonts w:ascii="Times New Roman" w:eastAsia="黑体" w:hAnsi="Times New Roman"/>
                <w:bCs/>
                <w:noProof/>
              </w:rPr>
              <w:t>序列</w:t>
            </w:r>
            <w:r w:rsidR="00926E61">
              <w:rPr>
                <w:rStyle w:val="af7"/>
                <w:rFonts w:ascii="Times New Roman" w:eastAsia="黑体" w:hAnsi="Times New Roman"/>
                <w:bCs/>
                <w:noProof/>
              </w:rPr>
              <w:t>-</w:t>
            </w:r>
            <w:r w:rsidR="00926E61">
              <w:rPr>
                <w:rStyle w:val="af7"/>
                <w:rFonts w:ascii="Times New Roman" w:eastAsia="黑体" w:hAnsi="Times New Roman"/>
                <w:bCs/>
                <w:noProof/>
              </w:rPr>
              <w:t>序列模型</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_Toc103078315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10</w:t>
            </w:r>
            <w:r w:rsidR="00926E61">
              <w:rPr>
                <w:rFonts w:ascii="Times New Roman" w:eastAsia="黑体" w:hAnsi="Times New Roman"/>
                <w:noProof/>
              </w:rPr>
              <w:fldChar w:fldCharType="end"/>
            </w:r>
          </w:hyperlink>
        </w:p>
        <w:p w14:paraId="3B363D8A" w14:textId="383980B3" w:rsidR="00835017" w:rsidRDefault="007251DA">
          <w:pPr>
            <w:pStyle w:val="31"/>
            <w:tabs>
              <w:tab w:val="right" w:leader="dot" w:pos="8493"/>
            </w:tabs>
            <w:spacing w:line="400" w:lineRule="exact"/>
            <w:rPr>
              <w:rFonts w:ascii="Times New Roman" w:eastAsia="黑体" w:hAnsi="Times New Roman"/>
              <w:noProof/>
              <w:szCs w:val="22"/>
            </w:rPr>
          </w:pPr>
          <w:hyperlink w:anchor="_Toc103078316" w:history="1">
            <w:r w:rsidR="00926E61">
              <w:rPr>
                <w:rStyle w:val="af7"/>
                <w:rFonts w:ascii="Times New Roman" w:eastAsia="黑体" w:hAnsi="Times New Roman"/>
                <w:bCs/>
                <w:noProof/>
              </w:rPr>
              <w:t xml:space="preserve">2.3 Bahdanau </w:t>
            </w:r>
            <w:r w:rsidR="00926E61">
              <w:rPr>
                <w:rStyle w:val="af7"/>
                <w:rFonts w:ascii="Times New Roman" w:eastAsia="黑体" w:hAnsi="Times New Roman"/>
                <w:bCs/>
                <w:noProof/>
              </w:rPr>
              <w:t>注意力机制</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_Toc103078316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11</w:t>
            </w:r>
            <w:r w:rsidR="00926E61">
              <w:rPr>
                <w:rFonts w:ascii="Times New Roman" w:eastAsia="黑体" w:hAnsi="Times New Roman"/>
                <w:noProof/>
              </w:rPr>
              <w:fldChar w:fldCharType="end"/>
            </w:r>
          </w:hyperlink>
        </w:p>
        <w:p w14:paraId="2AE39CBE" w14:textId="21E37FCB" w:rsidR="00835017" w:rsidRDefault="007251DA">
          <w:pPr>
            <w:pStyle w:val="31"/>
            <w:tabs>
              <w:tab w:val="right" w:leader="dot" w:pos="8493"/>
            </w:tabs>
            <w:spacing w:line="400" w:lineRule="exact"/>
            <w:rPr>
              <w:rFonts w:ascii="Times New Roman" w:eastAsia="黑体" w:hAnsi="Times New Roman"/>
              <w:noProof/>
              <w:szCs w:val="22"/>
            </w:rPr>
          </w:pPr>
          <w:hyperlink w:anchor="_Toc103078317" w:history="1">
            <w:r w:rsidR="00926E61">
              <w:rPr>
                <w:rStyle w:val="af7"/>
                <w:rFonts w:ascii="Times New Roman" w:eastAsia="黑体" w:hAnsi="Times New Roman"/>
                <w:bCs/>
                <w:noProof/>
              </w:rPr>
              <w:t xml:space="preserve">2.4 </w:t>
            </w:r>
            <w:r w:rsidR="00926E61">
              <w:rPr>
                <w:rStyle w:val="af7"/>
                <w:rFonts w:ascii="Times New Roman" w:eastAsia="黑体" w:hAnsi="Times New Roman"/>
                <w:bCs/>
                <w:noProof/>
              </w:rPr>
              <w:t>策略梯度方法</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_Toc103078317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11</w:t>
            </w:r>
            <w:r w:rsidR="00926E61">
              <w:rPr>
                <w:rFonts w:ascii="Times New Roman" w:eastAsia="黑体" w:hAnsi="Times New Roman"/>
                <w:noProof/>
              </w:rPr>
              <w:fldChar w:fldCharType="end"/>
            </w:r>
          </w:hyperlink>
        </w:p>
        <w:p w14:paraId="7900F50B" w14:textId="7AEDA0A0" w:rsidR="00835017" w:rsidRDefault="007251DA">
          <w:pPr>
            <w:pStyle w:val="11"/>
            <w:rPr>
              <w:rFonts w:ascii="Times New Roman" w:hAnsi="Times New Roman"/>
              <w:noProof/>
              <w:sz w:val="21"/>
              <w:szCs w:val="22"/>
            </w:rPr>
          </w:pPr>
          <w:hyperlink w:anchor="_Toc103078318" w:history="1">
            <w:r w:rsidR="00926E61">
              <w:rPr>
                <w:rStyle w:val="af7"/>
                <w:rFonts w:ascii="Times New Roman" w:hAnsi="Times New Roman"/>
                <w:bCs/>
                <w:noProof/>
                <w:kern w:val="44"/>
              </w:rPr>
              <w:t xml:space="preserve">3 </w:t>
            </w:r>
            <w:r w:rsidR="00926E61">
              <w:rPr>
                <w:rStyle w:val="af7"/>
                <w:rFonts w:ascii="Times New Roman" w:hAnsi="Times New Roman"/>
                <w:bCs/>
                <w:noProof/>
                <w:kern w:val="44"/>
              </w:rPr>
              <w:t>虚拟网络功能放置算法的研究与设计</w:t>
            </w:r>
            <w:r w:rsidR="00926E61">
              <w:rPr>
                <w:rFonts w:ascii="Times New Roman" w:hAnsi="Times New Roman"/>
                <w:noProof/>
              </w:rPr>
              <w:tab/>
            </w:r>
            <w:r w:rsidR="00926E61">
              <w:rPr>
                <w:rFonts w:ascii="Times New Roman" w:hAnsi="Times New Roman"/>
                <w:noProof/>
                <w:sz w:val="21"/>
                <w:szCs w:val="21"/>
              </w:rPr>
              <w:fldChar w:fldCharType="begin"/>
            </w:r>
            <w:r w:rsidR="00926E61">
              <w:rPr>
                <w:rFonts w:ascii="Times New Roman" w:hAnsi="Times New Roman"/>
                <w:noProof/>
                <w:sz w:val="21"/>
                <w:szCs w:val="21"/>
              </w:rPr>
              <w:instrText xml:space="preserve"> PAGEREF _Toc103078318 \h </w:instrText>
            </w:r>
            <w:r w:rsidR="00926E61">
              <w:rPr>
                <w:rFonts w:ascii="Times New Roman" w:hAnsi="Times New Roman"/>
                <w:noProof/>
                <w:sz w:val="21"/>
                <w:szCs w:val="21"/>
              </w:rPr>
            </w:r>
            <w:r w:rsidR="00926E61">
              <w:rPr>
                <w:rFonts w:ascii="Times New Roman" w:hAnsi="Times New Roman"/>
                <w:noProof/>
                <w:sz w:val="21"/>
                <w:szCs w:val="21"/>
              </w:rPr>
              <w:fldChar w:fldCharType="separate"/>
            </w:r>
            <w:r w:rsidR="005F65AD">
              <w:rPr>
                <w:rFonts w:ascii="Times New Roman" w:hAnsi="Times New Roman"/>
                <w:noProof/>
                <w:sz w:val="21"/>
                <w:szCs w:val="21"/>
              </w:rPr>
              <w:t>13</w:t>
            </w:r>
            <w:r w:rsidR="00926E61">
              <w:rPr>
                <w:rFonts w:ascii="Times New Roman" w:hAnsi="Times New Roman"/>
                <w:noProof/>
                <w:sz w:val="21"/>
                <w:szCs w:val="21"/>
              </w:rPr>
              <w:fldChar w:fldCharType="end"/>
            </w:r>
          </w:hyperlink>
        </w:p>
        <w:p w14:paraId="34C5A6E6" w14:textId="025B1FC7" w:rsidR="00835017" w:rsidRDefault="007251DA">
          <w:pPr>
            <w:pStyle w:val="21"/>
            <w:rPr>
              <w:rFonts w:ascii="Times New Roman" w:hAnsi="Times New Roman"/>
              <w:noProof/>
              <w:szCs w:val="22"/>
            </w:rPr>
          </w:pPr>
          <w:hyperlink w:anchor="_Toc103078319" w:history="1">
            <w:r w:rsidR="00926E61">
              <w:rPr>
                <w:rStyle w:val="af7"/>
                <w:rFonts w:ascii="Times New Roman" w:hAnsi="Times New Roman"/>
                <w:noProof/>
              </w:rPr>
              <w:t xml:space="preserve">3.1 </w:t>
            </w:r>
            <w:r w:rsidR="00926E61">
              <w:rPr>
                <w:rStyle w:val="af7"/>
                <w:rFonts w:ascii="Times New Roman" w:hAnsi="Times New Roman"/>
                <w:noProof/>
              </w:rPr>
              <w:t>虚拟网络功能放置问题阐述</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_Toc103078319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13</w:t>
            </w:r>
            <w:r w:rsidR="00926E61">
              <w:rPr>
                <w:rFonts w:ascii="Times New Roman" w:hAnsi="Times New Roman"/>
                <w:noProof/>
              </w:rPr>
              <w:fldChar w:fldCharType="end"/>
            </w:r>
          </w:hyperlink>
        </w:p>
        <w:p w14:paraId="1DA0A1CB" w14:textId="7CCF9959" w:rsidR="00835017" w:rsidRDefault="007251DA">
          <w:pPr>
            <w:pStyle w:val="21"/>
            <w:rPr>
              <w:rFonts w:ascii="Times New Roman" w:hAnsi="Times New Roman"/>
              <w:noProof/>
              <w:szCs w:val="22"/>
            </w:rPr>
          </w:pPr>
          <w:hyperlink w:anchor="_Toc103078320" w:history="1">
            <w:r w:rsidR="00926E61">
              <w:rPr>
                <w:rStyle w:val="af7"/>
                <w:rFonts w:ascii="Times New Roman" w:hAnsi="Times New Roman"/>
                <w:noProof/>
              </w:rPr>
              <w:t xml:space="preserve">3.2 </w:t>
            </w:r>
            <w:r w:rsidR="00926E61">
              <w:rPr>
                <w:rStyle w:val="af7"/>
                <w:rFonts w:ascii="Times New Roman" w:hAnsi="Times New Roman"/>
                <w:noProof/>
              </w:rPr>
              <w:t>模型定义</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_Toc103078320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14</w:t>
            </w:r>
            <w:r w:rsidR="00926E61">
              <w:rPr>
                <w:rFonts w:ascii="Times New Roman" w:hAnsi="Times New Roman"/>
                <w:noProof/>
              </w:rPr>
              <w:fldChar w:fldCharType="end"/>
            </w:r>
          </w:hyperlink>
        </w:p>
        <w:p w14:paraId="366BB33A" w14:textId="1B554EC9" w:rsidR="00835017" w:rsidRDefault="007251DA">
          <w:pPr>
            <w:pStyle w:val="21"/>
            <w:rPr>
              <w:rFonts w:ascii="Times New Roman" w:hAnsi="Times New Roman"/>
              <w:noProof/>
              <w:szCs w:val="22"/>
            </w:rPr>
          </w:pPr>
          <w:hyperlink w:anchor="_Toc103078321" w:history="1">
            <w:r w:rsidR="00926E61">
              <w:rPr>
                <w:rStyle w:val="af7"/>
                <w:rFonts w:ascii="Times New Roman" w:hAnsi="Times New Roman"/>
                <w:noProof/>
              </w:rPr>
              <w:t xml:space="preserve">3.3 </w:t>
            </w:r>
            <w:r w:rsidR="00926E61">
              <w:rPr>
                <w:rStyle w:val="af7"/>
                <w:rFonts w:ascii="Times New Roman" w:hAnsi="Times New Roman"/>
                <w:noProof/>
              </w:rPr>
              <w:t>序列到序列模型的策略优化方法</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_Toc103078321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16</w:t>
            </w:r>
            <w:r w:rsidR="00926E61">
              <w:rPr>
                <w:rFonts w:ascii="Times New Roman" w:hAnsi="Times New Roman"/>
                <w:noProof/>
              </w:rPr>
              <w:fldChar w:fldCharType="end"/>
            </w:r>
          </w:hyperlink>
        </w:p>
        <w:p w14:paraId="5CC780AD" w14:textId="2B5F7FA1" w:rsidR="00835017" w:rsidRDefault="007251DA">
          <w:pPr>
            <w:pStyle w:val="31"/>
            <w:tabs>
              <w:tab w:val="right" w:leader="dot" w:pos="8493"/>
            </w:tabs>
            <w:spacing w:line="400" w:lineRule="exact"/>
            <w:rPr>
              <w:rFonts w:ascii="Times New Roman" w:eastAsia="黑体" w:hAnsi="Times New Roman"/>
              <w:noProof/>
              <w:szCs w:val="22"/>
            </w:rPr>
          </w:pPr>
          <w:hyperlink w:anchor="_Toc103078322" w:history="1">
            <w:r w:rsidR="00926E61">
              <w:rPr>
                <w:rStyle w:val="af7"/>
                <w:rFonts w:ascii="Times New Roman" w:eastAsia="黑体" w:hAnsi="Times New Roman"/>
                <w:bCs/>
                <w:noProof/>
              </w:rPr>
              <w:t xml:space="preserve">3.3.1 </w:t>
            </w:r>
            <w:r w:rsidR="00926E61">
              <w:rPr>
                <w:rStyle w:val="af7"/>
                <w:bCs/>
                <w:noProof/>
              </w:rPr>
              <w:t>编码器</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_Toc103078322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17</w:t>
            </w:r>
            <w:r w:rsidR="00926E61">
              <w:rPr>
                <w:rFonts w:ascii="Times New Roman" w:eastAsia="黑体" w:hAnsi="Times New Roman"/>
                <w:noProof/>
              </w:rPr>
              <w:fldChar w:fldCharType="end"/>
            </w:r>
          </w:hyperlink>
        </w:p>
        <w:p w14:paraId="6CA0470F" w14:textId="013548D0" w:rsidR="00835017" w:rsidRDefault="007251DA">
          <w:pPr>
            <w:pStyle w:val="31"/>
            <w:tabs>
              <w:tab w:val="right" w:leader="dot" w:pos="8493"/>
            </w:tabs>
            <w:spacing w:line="400" w:lineRule="exact"/>
            <w:rPr>
              <w:rFonts w:ascii="Times New Roman" w:eastAsia="黑体" w:hAnsi="Times New Roman"/>
              <w:noProof/>
              <w:szCs w:val="22"/>
            </w:rPr>
          </w:pPr>
          <w:hyperlink w:anchor="_Toc103078323" w:history="1">
            <w:r w:rsidR="00926E61">
              <w:rPr>
                <w:rStyle w:val="af7"/>
                <w:rFonts w:ascii="Times New Roman" w:eastAsia="黑体" w:hAnsi="Times New Roman"/>
                <w:bCs/>
                <w:noProof/>
              </w:rPr>
              <w:t xml:space="preserve">3.3.2 </w:t>
            </w:r>
            <w:r w:rsidR="00926E61">
              <w:rPr>
                <w:rStyle w:val="af7"/>
                <w:bCs/>
                <w:noProof/>
              </w:rPr>
              <w:t>解码器</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_Toc103078323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17</w:t>
            </w:r>
            <w:r w:rsidR="00926E61">
              <w:rPr>
                <w:rFonts w:ascii="Times New Roman" w:eastAsia="黑体" w:hAnsi="Times New Roman"/>
                <w:noProof/>
              </w:rPr>
              <w:fldChar w:fldCharType="end"/>
            </w:r>
          </w:hyperlink>
        </w:p>
        <w:p w14:paraId="5BD2FEF6" w14:textId="3B13C14D" w:rsidR="00835017" w:rsidRDefault="007251DA">
          <w:pPr>
            <w:pStyle w:val="31"/>
            <w:tabs>
              <w:tab w:val="right" w:leader="dot" w:pos="8493"/>
            </w:tabs>
            <w:spacing w:line="400" w:lineRule="exact"/>
            <w:rPr>
              <w:rFonts w:ascii="Times New Roman" w:eastAsia="黑体" w:hAnsi="Times New Roman"/>
              <w:noProof/>
              <w:szCs w:val="22"/>
            </w:rPr>
          </w:pPr>
          <w:hyperlink w:anchor="_Toc103078324" w:history="1">
            <w:r w:rsidR="00926E61">
              <w:rPr>
                <w:rStyle w:val="af7"/>
                <w:rFonts w:ascii="Times New Roman" w:eastAsia="黑体" w:hAnsi="Times New Roman"/>
                <w:bCs/>
                <w:noProof/>
              </w:rPr>
              <w:t xml:space="preserve">3.3.3 Bahdanau </w:t>
            </w:r>
            <w:r w:rsidR="00926E61">
              <w:rPr>
                <w:rStyle w:val="af7"/>
                <w:bCs/>
                <w:noProof/>
              </w:rPr>
              <w:t>注意力机制</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_Toc103078324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18</w:t>
            </w:r>
            <w:r w:rsidR="00926E61">
              <w:rPr>
                <w:rFonts w:ascii="Times New Roman" w:eastAsia="黑体" w:hAnsi="Times New Roman"/>
                <w:noProof/>
              </w:rPr>
              <w:fldChar w:fldCharType="end"/>
            </w:r>
          </w:hyperlink>
        </w:p>
        <w:p w14:paraId="488C0E97" w14:textId="47A8EA25" w:rsidR="00835017" w:rsidRDefault="007251DA">
          <w:pPr>
            <w:pStyle w:val="21"/>
            <w:rPr>
              <w:rFonts w:ascii="Times New Roman" w:hAnsi="Times New Roman"/>
              <w:noProof/>
              <w:szCs w:val="22"/>
            </w:rPr>
          </w:pPr>
          <w:hyperlink w:anchor="_Toc103078325" w:history="1">
            <w:r w:rsidR="00926E61">
              <w:rPr>
                <w:rStyle w:val="af7"/>
                <w:rFonts w:ascii="Times New Roman" w:hAnsi="Times New Roman"/>
                <w:noProof/>
              </w:rPr>
              <w:t xml:space="preserve">3.4 </w:t>
            </w:r>
            <w:r w:rsidR="00926E61">
              <w:rPr>
                <w:rStyle w:val="af7"/>
                <w:rFonts w:ascii="Times New Roman" w:hAnsi="Times New Roman"/>
                <w:noProof/>
              </w:rPr>
              <w:t>基于策略梯度的强化学习方法</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_Toc103078325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18</w:t>
            </w:r>
            <w:r w:rsidR="00926E61">
              <w:rPr>
                <w:rFonts w:ascii="Times New Roman" w:hAnsi="Times New Roman"/>
                <w:noProof/>
              </w:rPr>
              <w:fldChar w:fldCharType="end"/>
            </w:r>
          </w:hyperlink>
        </w:p>
        <w:p w14:paraId="40188DEC" w14:textId="1CE75934" w:rsidR="00835017" w:rsidRDefault="007251DA">
          <w:pPr>
            <w:pStyle w:val="21"/>
            <w:rPr>
              <w:rFonts w:ascii="Times New Roman" w:hAnsi="Times New Roman"/>
              <w:noProof/>
              <w:szCs w:val="22"/>
            </w:rPr>
          </w:pPr>
          <w:hyperlink w:anchor="_Toc103078326" w:history="1">
            <w:r w:rsidR="00926E61">
              <w:rPr>
                <w:rStyle w:val="af7"/>
                <w:rFonts w:ascii="Times New Roman" w:hAnsi="Times New Roman"/>
                <w:noProof/>
              </w:rPr>
              <w:t>3.5</w:t>
            </w:r>
            <w:r w:rsidR="00926E61">
              <w:rPr>
                <w:rStyle w:val="af7"/>
                <w:rFonts w:ascii="Times New Roman" w:hAnsi="Times New Roman"/>
                <w:noProof/>
              </w:rPr>
              <w:t>基线估计器</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_Toc103078326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21</w:t>
            </w:r>
            <w:r w:rsidR="00926E61">
              <w:rPr>
                <w:rFonts w:ascii="Times New Roman" w:hAnsi="Times New Roman"/>
                <w:noProof/>
              </w:rPr>
              <w:fldChar w:fldCharType="end"/>
            </w:r>
          </w:hyperlink>
        </w:p>
        <w:p w14:paraId="09097320" w14:textId="7AB852C7" w:rsidR="00835017" w:rsidRDefault="007251DA">
          <w:pPr>
            <w:pStyle w:val="11"/>
            <w:rPr>
              <w:rFonts w:ascii="Times New Roman" w:hAnsi="Times New Roman"/>
              <w:noProof/>
              <w:sz w:val="21"/>
              <w:szCs w:val="22"/>
            </w:rPr>
          </w:pPr>
          <w:hyperlink w:anchor="_Toc103078327" w:history="1">
            <w:r w:rsidR="00926E61">
              <w:rPr>
                <w:rStyle w:val="af7"/>
                <w:rFonts w:ascii="Times New Roman" w:hAnsi="Times New Roman"/>
                <w:bCs/>
                <w:noProof/>
                <w:kern w:val="44"/>
              </w:rPr>
              <w:t xml:space="preserve">4 </w:t>
            </w:r>
            <w:r w:rsidR="00926E61">
              <w:rPr>
                <w:rStyle w:val="af7"/>
                <w:rFonts w:ascii="Times New Roman" w:hAnsi="Times New Roman"/>
                <w:bCs/>
                <w:noProof/>
                <w:kern w:val="44"/>
              </w:rPr>
              <w:t>实验分析</w:t>
            </w:r>
            <w:r w:rsidR="00926E61">
              <w:rPr>
                <w:rFonts w:ascii="Times New Roman" w:hAnsi="Times New Roman"/>
                <w:noProof/>
              </w:rPr>
              <w:tab/>
            </w:r>
            <w:r w:rsidR="00926E61">
              <w:rPr>
                <w:rFonts w:ascii="Times New Roman" w:hAnsi="Times New Roman"/>
                <w:noProof/>
                <w:sz w:val="24"/>
                <w:szCs w:val="24"/>
              </w:rPr>
              <w:fldChar w:fldCharType="begin"/>
            </w:r>
            <w:r w:rsidR="00926E61">
              <w:rPr>
                <w:rFonts w:ascii="Times New Roman" w:hAnsi="Times New Roman"/>
                <w:noProof/>
                <w:sz w:val="24"/>
                <w:szCs w:val="24"/>
              </w:rPr>
              <w:instrText xml:space="preserve"> PAGEREF _Toc103078327 \h </w:instrText>
            </w:r>
            <w:r w:rsidR="00926E61">
              <w:rPr>
                <w:rFonts w:ascii="Times New Roman" w:hAnsi="Times New Roman"/>
                <w:noProof/>
                <w:sz w:val="24"/>
                <w:szCs w:val="24"/>
              </w:rPr>
            </w:r>
            <w:r w:rsidR="00926E61">
              <w:rPr>
                <w:rFonts w:ascii="Times New Roman" w:hAnsi="Times New Roman"/>
                <w:noProof/>
                <w:sz w:val="24"/>
                <w:szCs w:val="24"/>
              </w:rPr>
              <w:fldChar w:fldCharType="separate"/>
            </w:r>
            <w:r w:rsidR="005F65AD">
              <w:rPr>
                <w:rFonts w:ascii="Times New Roman" w:hAnsi="Times New Roman"/>
                <w:noProof/>
                <w:sz w:val="24"/>
                <w:szCs w:val="24"/>
              </w:rPr>
              <w:t>23</w:t>
            </w:r>
            <w:r w:rsidR="00926E61">
              <w:rPr>
                <w:rFonts w:ascii="Times New Roman" w:hAnsi="Times New Roman"/>
                <w:noProof/>
                <w:sz w:val="24"/>
                <w:szCs w:val="24"/>
              </w:rPr>
              <w:fldChar w:fldCharType="end"/>
            </w:r>
          </w:hyperlink>
        </w:p>
        <w:p w14:paraId="4A9244AD" w14:textId="511FB8A1" w:rsidR="00835017" w:rsidRDefault="007251DA">
          <w:pPr>
            <w:pStyle w:val="21"/>
            <w:rPr>
              <w:rFonts w:ascii="Times New Roman" w:hAnsi="Times New Roman"/>
              <w:noProof/>
              <w:szCs w:val="22"/>
            </w:rPr>
          </w:pPr>
          <w:hyperlink w:anchor="_Toc103078328" w:history="1">
            <w:r w:rsidR="00926E61">
              <w:rPr>
                <w:rStyle w:val="af7"/>
                <w:rFonts w:ascii="Times New Roman" w:hAnsi="Times New Roman"/>
                <w:bCs/>
                <w:noProof/>
              </w:rPr>
              <w:t>4.1</w:t>
            </w:r>
            <w:r w:rsidR="00926E61">
              <w:rPr>
                <w:rStyle w:val="af7"/>
                <w:rFonts w:ascii="Times New Roman" w:hAnsi="Times New Roman"/>
                <w:noProof/>
              </w:rPr>
              <w:t>实验环境</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_Toc103078328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23</w:t>
            </w:r>
            <w:r w:rsidR="00926E61">
              <w:rPr>
                <w:rFonts w:ascii="Times New Roman" w:hAnsi="Times New Roman"/>
                <w:noProof/>
              </w:rPr>
              <w:fldChar w:fldCharType="end"/>
            </w:r>
          </w:hyperlink>
        </w:p>
        <w:p w14:paraId="68618792" w14:textId="3383DA14" w:rsidR="00835017" w:rsidRDefault="007251DA">
          <w:pPr>
            <w:pStyle w:val="21"/>
            <w:rPr>
              <w:rFonts w:ascii="Times New Roman" w:hAnsi="Times New Roman"/>
              <w:noProof/>
              <w:szCs w:val="22"/>
            </w:rPr>
          </w:pPr>
          <w:hyperlink w:anchor="_Toc103078329" w:history="1">
            <w:r w:rsidR="00926E61">
              <w:rPr>
                <w:rStyle w:val="af7"/>
                <w:rFonts w:ascii="Times New Roman" w:hAnsi="Times New Roman"/>
                <w:noProof/>
              </w:rPr>
              <w:t xml:space="preserve">4.2 </w:t>
            </w:r>
            <w:r w:rsidR="00926E61">
              <w:rPr>
                <w:rStyle w:val="af7"/>
                <w:rFonts w:ascii="Times New Roman" w:hAnsi="Times New Roman"/>
                <w:noProof/>
              </w:rPr>
              <w:t>参数设置</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_Toc103078329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23</w:t>
            </w:r>
            <w:r w:rsidR="00926E61">
              <w:rPr>
                <w:rFonts w:ascii="Times New Roman" w:hAnsi="Times New Roman"/>
                <w:noProof/>
              </w:rPr>
              <w:fldChar w:fldCharType="end"/>
            </w:r>
          </w:hyperlink>
        </w:p>
        <w:p w14:paraId="009AED5F" w14:textId="55F1D143" w:rsidR="00835017" w:rsidRDefault="007251DA">
          <w:pPr>
            <w:pStyle w:val="21"/>
            <w:rPr>
              <w:rFonts w:ascii="Times New Roman" w:hAnsi="Times New Roman"/>
              <w:noProof/>
              <w:szCs w:val="22"/>
            </w:rPr>
          </w:pPr>
          <w:hyperlink w:anchor="_Toc103078330" w:history="1">
            <w:r w:rsidR="00926E61">
              <w:rPr>
                <w:rStyle w:val="af7"/>
                <w:rFonts w:ascii="Times New Roman" w:hAnsi="Times New Roman"/>
                <w:noProof/>
              </w:rPr>
              <w:t xml:space="preserve">4.3 </w:t>
            </w:r>
            <w:r w:rsidR="00926E61">
              <w:rPr>
                <w:rStyle w:val="af7"/>
                <w:rFonts w:ascii="Times New Roman" w:hAnsi="Times New Roman"/>
                <w:noProof/>
              </w:rPr>
              <w:t>结果分析</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_Toc103078330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25</w:t>
            </w:r>
            <w:r w:rsidR="00926E61">
              <w:rPr>
                <w:rFonts w:ascii="Times New Roman" w:hAnsi="Times New Roman"/>
                <w:noProof/>
              </w:rPr>
              <w:fldChar w:fldCharType="end"/>
            </w:r>
          </w:hyperlink>
        </w:p>
        <w:p w14:paraId="5290F641" w14:textId="2F08D4F5" w:rsidR="00835017" w:rsidRDefault="007251DA">
          <w:pPr>
            <w:pStyle w:val="31"/>
            <w:tabs>
              <w:tab w:val="right" w:leader="dot" w:pos="8493"/>
            </w:tabs>
            <w:spacing w:line="400" w:lineRule="exact"/>
            <w:rPr>
              <w:rFonts w:ascii="Times New Roman" w:eastAsia="黑体" w:hAnsi="Times New Roman"/>
              <w:noProof/>
              <w:szCs w:val="22"/>
            </w:rPr>
          </w:pPr>
          <w:hyperlink w:anchor="_Toc103078331" w:history="1">
            <w:r w:rsidR="00926E61">
              <w:rPr>
                <w:rStyle w:val="af7"/>
                <w:rFonts w:ascii="Times New Roman" w:eastAsia="黑体" w:hAnsi="Times New Roman"/>
                <w:bCs/>
                <w:noProof/>
              </w:rPr>
              <w:t xml:space="preserve">4.3.1 </w:t>
            </w:r>
            <w:r w:rsidR="00926E61">
              <w:rPr>
                <w:rStyle w:val="af7"/>
                <w:rFonts w:ascii="Times New Roman" w:eastAsia="黑体" w:hAnsi="Times New Roman"/>
                <w:bCs/>
                <w:noProof/>
              </w:rPr>
              <w:t>模型评估</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_Toc103078331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25</w:t>
            </w:r>
            <w:r w:rsidR="00926E61">
              <w:rPr>
                <w:rFonts w:ascii="Times New Roman" w:eastAsia="黑体" w:hAnsi="Times New Roman"/>
                <w:noProof/>
              </w:rPr>
              <w:fldChar w:fldCharType="end"/>
            </w:r>
          </w:hyperlink>
        </w:p>
        <w:p w14:paraId="1E4403EB" w14:textId="490EF643" w:rsidR="00835017" w:rsidRDefault="007251DA">
          <w:pPr>
            <w:pStyle w:val="31"/>
            <w:tabs>
              <w:tab w:val="right" w:leader="dot" w:pos="8493"/>
            </w:tabs>
            <w:spacing w:line="400" w:lineRule="exact"/>
            <w:rPr>
              <w:rFonts w:ascii="Times New Roman" w:eastAsia="黑体" w:hAnsi="Times New Roman"/>
              <w:noProof/>
              <w:szCs w:val="22"/>
            </w:rPr>
          </w:pPr>
          <w:hyperlink w:anchor="_Toc103078332" w:history="1">
            <w:r w:rsidR="00926E61">
              <w:rPr>
                <w:rStyle w:val="af7"/>
                <w:rFonts w:ascii="Times New Roman" w:eastAsia="黑体" w:hAnsi="Times New Roman"/>
                <w:bCs/>
                <w:noProof/>
              </w:rPr>
              <w:t xml:space="preserve">4.3.2 </w:t>
            </w:r>
            <w:r w:rsidR="00926E61">
              <w:rPr>
                <w:rStyle w:val="af7"/>
                <w:rFonts w:ascii="Times New Roman" w:eastAsia="黑体" w:hAnsi="Times New Roman"/>
                <w:bCs/>
                <w:noProof/>
              </w:rPr>
              <w:t>算法对比</w:t>
            </w:r>
            <w:r w:rsidR="00926E61">
              <w:rPr>
                <w:rFonts w:ascii="Times New Roman" w:eastAsia="黑体" w:hAnsi="Times New Roman"/>
                <w:noProof/>
              </w:rPr>
              <w:tab/>
            </w:r>
            <w:r w:rsidR="00926E61">
              <w:rPr>
                <w:rFonts w:ascii="Times New Roman" w:eastAsia="黑体" w:hAnsi="Times New Roman"/>
                <w:noProof/>
              </w:rPr>
              <w:fldChar w:fldCharType="begin"/>
            </w:r>
            <w:r w:rsidR="00926E61">
              <w:rPr>
                <w:rFonts w:ascii="Times New Roman" w:eastAsia="黑体" w:hAnsi="Times New Roman"/>
                <w:noProof/>
              </w:rPr>
              <w:instrText xml:space="preserve"> PAGEREF _Toc103078332 \h </w:instrText>
            </w:r>
            <w:r w:rsidR="00926E61">
              <w:rPr>
                <w:rFonts w:ascii="Times New Roman" w:eastAsia="黑体" w:hAnsi="Times New Roman"/>
                <w:noProof/>
              </w:rPr>
            </w:r>
            <w:r w:rsidR="00926E61">
              <w:rPr>
                <w:rFonts w:ascii="Times New Roman" w:eastAsia="黑体" w:hAnsi="Times New Roman"/>
                <w:noProof/>
              </w:rPr>
              <w:fldChar w:fldCharType="separate"/>
            </w:r>
            <w:r w:rsidR="005F65AD">
              <w:rPr>
                <w:rFonts w:ascii="Times New Roman" w:eastAsia="黑体" w:hAnsi="Times New Roman"/>
                <w:noProof/>
              </w:rPr>
              <w:t>29</w:t>
            </w:r>
            <w:r w:rsidR="00926E61">
              <w:rPr>
                <w:rFonts w:ascii="Times New Roman" w:eastAsia="黑体" w:hAnsi="Times New Roman"/>
                <w:noProof/>
              </w:rPr>
              <w:fldChar w:fldCharType="end"/>
            </w:r>
          </w:hyperlink>
        </w:p>
        <w:p w14:paraId="32570751" w14:textId="7CBA3A17" w:rsidR="00835017" w:rsidRDefault="007251DA">
          <w:pPr>
            <w:pStyle w:val="11"/>
            <w:rPr>
              <w:rFonts w:ascii="Times New Roman" w:hAnsi="Times New Roman"/>
              <w:noProof/>
              <w:sz w:val="21"/>
              <w:szCs w:val="22"/>
            </w:rPr>
          </w:pPr>
          <w:hyperlink w:anchor="_Toc103078333" w:history="1">
            <w:r w:rsidR="00926E61">
              <w:rPr>
                <w:rStyle w:val="af7"/>
                <w:rFonts w:ascii="Times New Roman" w:hAnsi="Times New Roman"/>
                <w:bCs/>
                <w:noProof/>
                <w:kern w:val="44"/>
              </w:rPr>
              <w:t xml:space="preserve">5 </w:t>
            </w:r>
            <w:r w:rsidR="00926E61">
              <w:rPr>
                <w:rStyle w:val="af7"/>
                <w:rFonts w:ascii="Times New Roman" w:hAnsi="Times New Roman"/>
                <w:bCs/>
                <w:noProof/>
                <w:kern w:val="44"/>
              </w:rPr>
              <w:t>总结与展望</w:t>
            </w:r>
            <w:r w:rsidR="00926E61">
              <w:rPr>
                <w:rFonts w:ascii="Times New Roman" w:hAnsi="Times New Roman"/>
                <w:noProof/>
              </w:rPr>
              <w:tab/>
            </w:r>
            <w:r w:rsidR="00926E61" w:rsidRPr="005F65AD">
              <w:rPr>
                <w:rFonts w:ascii="Times New Roman" w:hAnsi="Times New Roman"/>
                <w:noProof/>
                <w:sz w:val="22"/>
                <w:szCs w:val="22"/>
              </w:rPr>
              <w:fldChar w:fldCharType="begin"/>
            </w:r>
            <w:r w:rsidR="00926E61" w:rsidRPr="005F65AD">
              <w:rPr>
                <w:rFonts w:ascii="Times New Roman" w:hAnsi="Times New Roman"/>
                <w:noProof/>
                <w:sz w:val="22"/>
                <w:szCs w:val="22"/>
              </w:rPr>
              <w:instrText xml:space="preserve"> PAGEREF _Toc103078333 \h </w:instrText>
            </w:r>
            <w:r w:rsidR="00926E61" w:rsidRPr="005F65AD">
              <w:rPr>
                <w:rFonts w:ascii="Times New Roman" w:hAnsi="Times New Roman"/>
                <w:noProof/>
                <w:sz w:val="22"/>
                <w:szCs w:val="22"/>
              </w:rPr>
            </w:r>
            <w:r w:rsidR="00926E61" w:rsidRPr="005F65AD">
              <w:rPr>
                <w:rFonts w:ascii="Times New Roman" w:hAnsi="Times New Roman"/>
                <w:noProof/>
                <w:sz w:val="22"/>
                <w:szCs w:val="22"/>
              </w:rPr>
              <w:fldChar w:fldCharType="separate"/>
            </w:r>
            <w:r w:rsidR="005F65AD" w:rsidRPr="005F65AD">
              <w:rPr>
                <w:rFonts w:ascii="Times New Roman" w:hAnsi="Times New Roman"/>
                <w:noProof/>
                <w:sz w:val="22"/>
                <w:szCs w:val="22"/>
              </w:rPr>
              <w:t>33</w:t>
            </w:r>
            <w:r w:rsidR="00926E61" w:rsidRPr="005F65AD">
              <w:rPr>
                <w:rFonts w:ascii="Times New Roman" w:hAnsi="Times New Roman"/>
                <w:noProof/>
                <w:sz w:val="22"/>
                <w:szCs w:val="22"/>
              </w:rPr>
              <w:fldChar w:fldCharType="end"/>
            </w:r>
          </w:hyperlink>
        </w:p>
        <w:p w14:paraId="4FC08A10" w14:textId="31030C51" w:rsidR="00835017" w:rsidRDefault="007251DA">
          <w:pPr>
            <w:pStyle w:val="21"/>
            <w:rPr>
              <w:rFonts w:ascii="Times New Roman" w:hAnsi="Times New Roman"/>
              <w:noProof/>
              <w:szCs w:val="22"/>
            </w:rPr>
          </w:pPr>
          <w:hyperlink w:anchor="_Toc103078334" w:history="1">
            <w:r w:rsidR="00926E61">
              <w:rPr>
                <w:rStyle w:val="af7"/>
                <w:rFonts w:ascii="Times New Roman" w:hAnsi="Times New Roman"/>
                <w:noProof/>
              </w:rPr>
              <w:t xml:space="preserve">5.1 </w:t>
            </w:r>
            <w:r w:rsidR="00926E61">
              <w:rPr>
                <w:rStyle w:val="af7"/>
                <w:rFonts w:ascii="Times New Roman" w:hAnsi="Times New Roman"/>
                <w:noProof/>
              </w:rPr>
              <w:t>总结</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_Toc103078334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33</w:t>
            </w:r>
            <w:r w:rsidR="00926E61">
              <w:rPr>
                <w:rFonts w:ascii="Times New Roman" w:hAnsi="Times New Roman"/>
                <w:noProof/>
              </w:rPr>
              <w:fldChar w:fldCharType="end"/>
            </w:r>
          </w:hyperlink>
        </w:p>
        <w:p w14:paraId="287D6746" w14:textId="44D9B45C" w:rsidR="00835017" w:rsidRDefault="007251DA">
          <w:pPr>
            <w:pStyle w:val="21"/>
            <w:rPr>
              <w:rFonts w:ascii="Times New Roman" w:hAnsi="Times New Roman"/>
              <w:noProof/>
              <w:szCs w:val="22"/>
            </w:rPr>
          </w:pPr>
          <w:hyperlink w:anchor="_Toc103078335" w:history="1">
            <w:r w:rsidR="00926E61">
              <w:rPr>
                <w:rStyle w:val="af7"/>
                <w:rFonts w:ascii="Times New Roman" w:hAnsi="Times New Roman"/>
                <w:noProof/>
              </w:rPr>
              <w:t xml:space="preserve">5.2 </w:t>
            </w:r>
            <w:r w:rsidR="00926E61">
              <w:rPr>
                <w:rStyle w:val="af7"/>
                <w:rFonts w:ascii="Times New Roman" w:hAnsi="Times New Roman"/>
                <w:noProof/>
              </w:rPr>
              <w:t>展望</w:t>
            </w:r>
            <w:r w:rsidR="00926E61">
              <w:rPr>
                <w:rFonts w:ascii="Times New Roman" w:hAnsi="Times New Roman"/>
                <w:noProof/>
              </w:rPr>
              <w:tab/>
            </w:r>
            <w:r w:rsidR="00926E61">
              <w:rPr>
                <w:rFonts w:ascii="Times New Roman" w:hAnsi="Times New Roman"/>
                <w:noProof/>
              </w:rPr>
              <w:fldChar w:fldCharType="begin"/>
            </w:r>
            <w:r w:rsidR="00926E61">
              <w:rPr>
                <w:rFonts w:ascii="Times New Roman" w:hAnsi="Times New Roman"/>
                <w:noProof/>
              </w:rPr>
              <w:instrText xml:space="preserve"> PAGEREF _Toc103078335 \h </w:instrText>
            </w:r>
            <w:r w:rsidR="00926E61">
              <w:rPr>
                <w:rFonts w:ascii="Times New Roman" w:hAnsi="Times New Roman"/>
                <w:noProof/>
              </w:rPr>
            </w:r>
            <w:r w:rsidR="00926E61">
              <w:rPr>
                <w:rFonts w:ascii="Times New Roman" w:hAnsi="Times New Roman"/>
                <w:noProof/>
              </w:rPr>
              <w:fldChar w:fldCharType="separate"/>
            </w:r>
            <w:r w:rsidR="005F65AD">
              <w:rPr>
                <w:rFonts w:ascii="Times New Roman" w:hAnsi="Times New Roman"/>
                <w:noProof/>
              </w:rPr>
              <w:t>34</w:t>
            </w:r>
            <w:r w:rsidR="00926E61">
              <w:rPr>
                <w:rFonts w:ascii="Times New Roman" w:hAnsi="Times New Roman"/>
                <w:noProof/>
              </w:rPr>
              <w:fldChar w:fldCharType="end"/>
            </w:r>
          </w:hyperlink>
        </w:p>
        <w:p w14:paraId="6DEFABA3" w14:textId="60C1EBF7" w:rsidR="00835017" w:rsidRDefault="007251DA">
          <w:pPr>
            <w:pStyle w:val="11"/>
            <w:rPr>
              <w:rFonts w:ascii="Times New Roman" w:hAnsi="Times New Roman"/>
              <w:noProof/>
              <w:sz w:val="21"/>
              <w:szCs w:val="22"/>
            </w:rPr>
          </w:pPr>
          <w:hyperlink w:anchor="_Toc103078336" w:history="1">
            <w:r w:rsidR="00926E61">
              <w:rPr>
                <w:rStyle w:val="af7"/>
                <w:rFonts w:ascii="Times New Roman" w:hAnsi="Times New Roman"/>
                <w:bCs/>
                <w:noProof/>
                <w:kern w:val="44"/>
              </w:rPr>
              <w:t>致谢</w:t>
            </w:r>
            <w:r w:rsidR="00926E61">
              <w:rPr>
                <w:rFonts w:ascii="Times New Roman" w:hAnsi="Times New Roman"/>
                <w:noProof/>
              </w:rPr>
              <w:tab/>
            </w:r>
            <w:r w:rsidR="00926E61" w:rsidRPr="005F65AD">
              <w:rPr>
                <w:rFonts w:ascii="Times New Roman" w:hAnsi="Times New Roman"/>
                <w:noProof/>
                <w:sz w:val="21"/>
                <w:szCs w:val="21"/>
              </w:rPr>
              <w:fldChar w:fldCharType="begin"/>
            </w:r>
            <w:r w:rsidR="00926E61" w:rsidRPr="005F65AD">
              <w:rPr>
                <w:rFonts w:ascii="Times New Roman" w:hAnsi="Times New Roman"/>
                <w:noProof/>
                <w:sz w:val="21"/>
                <w:szCs w:val="21"/>
              </w:rPr>
              <w:instrText xml:space="preserve"> PAGEREF _Toc103078336 \h </w:instrText>
            </w:r>
            <w:r w:rsidR="00926E61" w:rsidRPr="005F65AD">
              <w:rPr>
                <w:rFonts w:ascii="Times New Roman" w:hAnsi="Times New Roman"/>
                <w:noProof/>
                <w:sz w:val="21"/>
                <w:szCs w:val="21"/>
              </w:rPr>
            </w:r>
            <w:r w:rsidR="00926E61" w:rsidRPr="005F65AD">
              <w:rPr>
                <w:rFonts w:ascii="Times New Roman" w:hAnsi="Times New Roman"/>
                <w:noProof/>
                <w:sz w:val="21"/>
                <w:szCs w:val="21"/>
              </w:rPr>
              <w:fldChar w:fldCharType="separate"/>
            </w:r>
            <w:r w:rsidR="005F65AD" w:rsidRPr="005F65AD">
              <w:rPr>
                <w:rFonts w:ascii="Times New Roman" w:hAnsi="Times New Roman"/>
                <w:noProof/>
                <w:sz w:val="21"/>
                <w:szCs w:val="21"/>
              </w:rPr>
              <w:t>35</w:t>
            </w:r>
            <w:r w:rsidR="00926E61" w:rsidRPr="005F65AD">
              <w:rPr>
                <w:rFonts w:ascii="Times New Roman" w:hAnsi="Times New Roman"/>
                <w:noProof/>
                <w:sz w:val="21"/>
                <w:szCs w:val="21"/>
              </w:rPr>
              <w:fldChar w:fldCharType="end"/>
            </w:r>
          </w:hyperlink>
        </w:p>
        <w:p w14:paraId="1E9889CC" w14:textId="16A6084F" w:rsidR="00835017" w:rsidRDefault="007251DA">
          <w:pPr>
            <w:pStyle w:val="11"/>
            <w:rPr>
              <w:rFonts w:ascii="Times New Roman" w:hAnsi="Times New Roman"/>
              <w:noProof/>
              <w:sz w:val="21"/>
              <w:szCs w:val="22"/>
            </w:rPr>
          </w:pPr>
          <w:hyperlink w:anchor="_Toc103078337" w:history="1">
            <w:r w:rsidR="00926E61">
              <w:rPr>
                <w:rStyle w:val="af7"/>
                <w:rFonts w:ascii="Times New Roman" w:hAnsi="Times New Roman"/>
                <w:bCs/>
                <w:noProof/>
                <w:kern w:val="44"/>
              </w:rPr>
              <w:t>参考文献</w:t>
            </w:r>
            <w:r w:rsidR="00926E61">
              <w:rPr>
                <w:rFonts w:ascii="Times New Roman" w:hAnsi="Times New Roman"/>
                <w:noProof/>
              </w:rPr>
              <w:tab/>
            </w:r>
            <w:r w:rsidR="00926E61" w:rsidRPr="005F65AD">
              <w:rPr>
                <w:rFonts w:ascii="Times New Roman" w:hAnsi="Times New Roman"/>
                <w:noProof/>
                <w:sz w:val="21"/>
                <w:szCs w:val="21"/>
              </w:rPr>
              <w:fldChar w:fldCharType="begin"/>
            </w:r>
            <w:r w:rsidR="00926E61" w:rsidRPr="005F65AD">
              <w:rPr>
                <w:rFonts w:ascii="Times New Roman" w:hAnsi="Times New Roman"/>
                <w:noProof/>
                <w:sz w:val="21"/>
                <w:szCs w:val="21"/>
              </w:rPr>
              <w:instrText xml:space="preserve"> PAGEREF _Toc103078337 \h </w:instrText>
            </w:r>
            <w:r w:rsidR="00926E61" w:rsidRPr="005F65AD">
              <w:rPr>
                <w:rFonts w:ascii="Times New Roman" w:hAnsi="Times New Roman"/>
                <w:noProof/>
                <w:sz w:val="21"/>
                <w:szCs w:val="21"/>
              </w:rPr>
            </w:r>
            <w:r w:rsidR="00926E61" w:rsidRPr="005F65AD">
              <w:rPr>
                <w:rFonts w:ascii="Times New Roman" w:hAnsi="Times New Roman"/>
                <w:noProof/>
                <w:sz w:val="21"/>
                <w:szCs w:val="21"/>
              </w:rPr>
              <w:fldChar w:fldCharType="separate"/>
            </w:r>
            <w:r w:rsidR="005F65AD" w:rsidRPr="005F65AD">
              <w:rPr>
                <w:rFonts w:ascii="Times New Roman" w:hAnsi="Times New Roman"/>
                <w:noProof/>
                <w:sz w:val="21"/>
                <w:szCs w:val="21"/>
              </w:rPr>
              <w:t>37</w:t>
            </w:r>
            <w:r w:rsidR="00926E61" w:rsidRPr="005F65AD">
              <w:rPr>
                <w:rFonts w:ascii="Times New Roman" w:hAnsi="Times New Roman"/>
                <w:noProof/>
                <w:sz w:val="21"/>
                <w:szCs w:val="21"/>
              </w:rPr>
              <w:fldChar w:fldCharType="end"/>
            </w:r>
          </w:hyperlink>
        </w:p>
        <w:p w14:paraId="5CEB1B11" w14:textId="77777777" w:rsidR="00835017" w:rsidRDefault="00926E61">
          <w:pPr>
            <w:pStyle w:val="11"/>
          </w:pPr>
          <w:r>
            <w:rPr>
              <w:rFonts w:ascii="Times New Roman" w:hAnsi="Times New Roman"/>
            </w:rPr>
            <w:fldChar w:fldCharType="end"/>
          </w:r>
        </w:p>
      </w:sdtContent>
    </w:sdt>
    <w:p w14:paraId="427A51B6" w14:textId="77777777" w:rsidR="00835017" w:rsidRDefault="00835017">
      <w:pPr>
        <w:tabs>
          <w:tab w:val="left" w:pos="8239"/>
        </w:tabs>
        <w:spacing w:line="400" w:lineRule="exact"/>
        <w:ind w:firstLineChars="550" w:firstLine="1155"/>
      </w:pPr>
    </w:p>
    <w:p w14:paraId="699D9A97" w14:textId="77777777" w:rsidR="00835017" w:rsidRDefault="00835017">
      <w:pPr>
        <w:tabs>
          <w:tab w:val="right" w:leader="dot" w:pos="8280"/>
        </w:tabs>
        <w:spacing w:line="400" w:lineRule="exact"/>
        <w:rPr>
          <w:rFonts w:hAnsi="宋体"/>
          <w:b/>
        </w:rPr>
      </w:pPr>
    </w:p>
    <w:p w14:paraId="5E408D23" w14:textId="77777777" w:rsidR="00835017" w:rsidRDefault="00835017">
      <w:pPr>
        <w:tabs>
          <w:tab w:val="right" w:leader="dot" w:pos="8280"/>
        </w:tabs>
        <w:spacing w:line="400" w:lineRule="exact"/>
        <w:rPr>
          <w:rFonts w:hAnsi="宋体"/>
          <w:b/>
        </w:rPr>
      </w:pPr>
    </w:p>
    <w:p w14:paraId="6D736256" w14:textId="77777777" w:rsidR="00835017" w:rsidRDefault="00835017">
      <w:pPr>
        <w:tabs>
          <w:tab w:val="right" w:leader="dot" w:pos="8280"/>
        </w:tabs>
        <w:spacing w:line="400" w:lineRule="exact"/>
        <w:rPr>
          <w:rFonts w:hAnsi="宋体"/>
          <w:b/>
        </w:rPr>
      </w:pPr>
    </w:p>
    <w:p w14:paraId="7E906949" w14:textId="77777777" w:rsidR="00835017" w:rsidRDefault="00835017">
      <w:pPr>
        <w:tabs>
          <w:tab w:val="right" w:leader="dot" w:pos="8280"/>
        </w:tabs>
        <w:spacing w:line="400" w:lineRule="exact"/>
        <w:rPr>
          <w:rFonts w:hAnsi="宋体"/>
          <w:b/>
        </w:rPr>
      </w:pPr>
    </w:p>
    <w:p w14:paraId="05241307" w14:textId="77777777" w:rsidR="00835017" w:rsidRDefault="00835017">
      <w:pPr>
        <w:tabs>
          <w:tab w:val="right" w:leader="dot" w:pos="8280"/>
        </w:tabs>
        <w:spacing w:line="400" w:lineRule="exact"/>
        <w:rPr>
          <w:rFonts w:hAnsi="宋体"/>
          <w:b/>
        </w:rPr>
        <w:sectPr w:rsidR="00835017">
          <w:type w:val="continuous"/>
          <w:pgSz w:w="11906" w:h="16838"/>
          <w:pgMar w:top="1701" w:right="1418" w:bottom="1418" w:left="1418" w:header="907" w:footer="851" w:gutter="567"/>
          <w:pgNumType w:fmt="upperRoman"/>
          <w:cols w:space="425"/>
          <w:docGrid w:type="linesAndChars" w:linePitch="312"/>
        </w:sectPr>
      </w:pPr>
    </w:p>
    <w:p w14:paraId="53FAB09C" w14:textId="77777777" w:rsidR="00835017" w:rsidRDefault="00835017">
      <w:pPr>
        <w:tabs>
          <w:tab w:val="right" w:leader="dot" w:pos="8280"/>
        </w:tabs>
        <w:spacing w:line="400" w:lineRule="exact"/>
        <w:rPr>
          <w:rFonts w:hAnsi="宋体"/>
        </w:rPr>
        <w:sectPr w:rsidR="00835017">
          <w:headerReference w:type="default" r:id="rId16"/>
          <w:footerReference w:type="default" r:id="rId17"/>
          <w:type w:val="continuous"/>
          <w:pgSz w:w="11906" w:h="16838"/>
          <w:pgMar w:top="1701" w:right="1418" w:bottom="1418" w:left="1418" w:header="907" w:footer="851" w:gutter="567"/>
          <w:pgNumType w:start="23"/>
          <w:cols w:space="425"/>
          <w:docGrid w:type="lines" w:linePitch="312"/>
        </w:sectPr>
      </w:pPr>
    </w:p>
    <w:p w14:paraId="53562BEF" w14:textId="77777777" w:rsidR="00835017" w:rsidRDefault="00926E61">
      <w:pPr>
        <w:rPr>
          <w:rFonts w:eastAsia="楷体_GB2312"/>
        </w:rPr>
      </w:pPr>
      <w:r>
        <w:rPr>
          <w:rFonts w:eastAsia="楷体_GB2312"/>
        </w:rPr>
        <w:br w:type="page"/>
      </w:r>
    </w:p>
    <w:p w14:paraId="2BE052CE" w14:textId="77777777" w:rsidR="00835017" w:rsidRDefault="00835017">
      <w:pPr>
        <w:rPr>
          <w:rFonts w:eastAsia="楷体_GB2312"/>
          <w:sz w:val="24"/>
        </w:rPr>
      </w:pPr>
    </w:p>
    <w:p w14:paraId="57D580A7"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61" w:name="_Toc103078306"/>
      <w:r>
        <w:rPr>
          <w:rFonts w:ascii="黑体" w:eastAsia="黑体" w:hAnsi="黑体" w:cstheme="minorBidi"/>
          <w:bCs/>
          <w:color w:val="000000" w:themeColor="text1"/>
          <w:kern w:val="44"/>
          <w:szCs w:val="44"/>
        </w:rPr>
        <w:t>1</w:t>
      </w:r>
      <w:r>
        <w:rPr>
          <w:rFonts w:ascii="黑体" w:eastAsia="黑体" w:hAnsi="黑体" w:cstheme="minorBidi" w:hint="eastAsia"/>
          <w:bCs/>
          <w:color w:val="000000" w:themeColor="text1"/>
          <w:kern w:val="44"/>
          <w:szCs w:val="44"/>
        </w:rPr>
        <w:t xml:space="preserve"> 绪论</w:t>
      </w:r>
      <w:bookmarkEnd w:id="61"/>
    </w:p>
    <w:p w14:paraId="34B55C03" w14:textId="77777777" w:rsidR="00835017" w:rsidRDefault="00926E61">
      <w:pPr>
        <w:spacing w:line="400" w:lineRule="exact"/>
        <w:rPr>
          <w:sz w:val="24"/>
        </w:rPr>
      </w:pPr>
      <w:r>
        <w:rPr>
          <w:rFonts w:hint="eastAsia"/>
        </w:rPr>
        <w:t xml:space="preserve">     </w:t>
      </w:r>
    </w:p>
    <w:p w14:paraId="2C97B4A9" w14:textId="77777777" w:rsidR="00835017" w:rsidRDefault="00926E61">
      <w:pPr>
        <w:pStyle w:val="2"/>
        <w:keepLines/>
        <w:spacing w:line="400" w:lineRule="exact"/>
        <w:ind w:firstLine="0"/>
        <w:rPr>
          <w:rFonts w:ascii="黑体" w:eastAsia="黑体" w:hAnsi="黑体" w:cs="黑体"/>
          <w:bCs/>
          <w:color w:val="000000" w:themeColor="text1"/>
          <w:sz w:val="30"/>
          <w:szCs w:val="30"/>
        </w:rPr>
      </w:pPr>
      <w:bookmarkStart w:id="62" w:name="_Toc103078307"/>
      <w:r>
        <w:rPr>
          <w:rFonts w:ascii="黑体" w:eastAsia="黑体" w:hAnsi="黑体" w:cs="黑体"/>
          <w:bCs/>
          <w:color w:val="000000" w:themeColor="text1"/>
          <w:sz w:val="30"/>
          <w:szCs w:val="30"/>
        </w:rPr>
        <w:t>1</w:t>
      </w:r>
      <w:r>
        <w:rPr>
          <w:rFonts w:ascii="黑体" w:eastAsia="黑体" w:hAnsi="黑体" w:cs="黑体" w:hint="eastAsia"/>
          <w:bCs/>
          <w:color w:val="000000" w:themeColor="text1"/>
          <w:sz w:val="30"/>
          <w:szCs w:val="30"/>
        </w:rPr>
        <w:t>.1研究背景和意义</w:t>
      </w:r>
      <w:bookmarkEnd w:id="62"/>
    </w:p>
    <w:p w14:paraId="52FA7B81" w14:textId="77777777" w:rsidR="00835017" w:rsidRDefault="00926E61">
      <w:pPr>
        <w:keepNext/>
        <w:spacing w:line="400" w:lineRule="exact"/>
        <w:jc w:val="left"/>
        <w:outlineLvl w:val="2"/>
        <w:rPr>
          <w:rFonts w:eastAsia="黑体"/>
          <w:bCs/>
          <w:sz w:val="28"/>
        </w:rPr>
      </w:pPr>
      <w:bookmarkStart w:id="63" w:name="_Toc103078308"/>
      <w:bookmarkStart w:id="64" w:name="_Toc102600719"/>
      <w:r>
        <w:rPr>
          <w:rFonts w:ascii="黑体" w:eastAsia="黑体" w:hAnsi="黑体"/>
          <w:bCs/>
          <w:sz w:val="28"/>
        </w:rPr>
        <w:t xml:space="preserve">1.1.1 </w:t>
      </w:r>
      <w:r>
        <w:rPr>
          <w:rFonts w:eastAsia="黑体"/>
          <w:bCs/>
          <w:sz w:val="28"/>
        </w:rPr>
        <w:t>研究意义</w:t>
      </w:r>
      <w:bookmarkEnd w:id="63"/>
      <w:bookmarkEnd w:id="64"/>
    </w:p>
    <w:p w14:paraId="6E60E1F9" w14:textId="2CCDD1CF" w:rsidR="00835017" w:rsidRPr="002E3C8B" w:rsidRDefault="00926E61">
      <w:pPr>
        <w:spacing w:line="400" w:lineRule="exact"/>
        <w:ind w:firstLine="420"/>
        <w:rPr>
          <w:sz w:val="24"/>
          <w:szCs w:val="32"/>
        </w:rPr>
      </w:pPr>
      <w:r>
        <w:rPr>
          <w:rFonts w:hint="eastAsia"/>
          <w:sz w:val="24"/>
          <w:szCs w:val="32"/>
        </w:rPr>
        <w:t>为了使通信设备拥有更高的性能和更好的可靠性，通信行业通常会将软硬件结合，并且采用</w:t>
      </w:r>
      <w:r>
        <w:rPr>
          <w:sz w:val="24"/>
          <w:szCs w:val="32"/>
        </w:rPr>
        <w:t>专用的硬件设备</w:t>
      </w:r>
      <w:r>
        <w:rPr>
          <w:rFonts w:hint="eastAsia"/>
          <w:sz w:val="24"/>
          <w:szCs w:val="32"/>
        </w:rPr>
        <w:t>来构建网络。这些专用通信设备虽然有着诸多优点，但是同时也面临着扩展性受限、技术创新难度大、业务开发周期长、管理复杂度高等一系列问题。这些使用</w:t>
      </w:r>
      <w:r>
        <w:rPr>
          <w:sz w:val="24"/>
          <w:szCs w:val="32"/>
        </w:rPr>
        <w:t>专用的硬件设备实现的</w:t>
      </w:r>
      <w:r>
        <w:rPr>
          <w:rFonts w:hint="eastAsia"/>
          <w:sz w:val="24"/>
          <w:szCs w:val="32"/>
        </w:rPr>
        <w:t>网络功能</w:t>
      </w:r>
      <w:r>
        <w:rPr>
          <w:sz w:val="24"/>
          <w:szCs w:val="32"/>
        </w:rPr>
        <w:t>增加了网络服务提供商的资金和运营成本，同时也造成了网络耦合的问题。当一种新的服务出现时，相关的硬件设备必须按照一定的顺序进行放置和连接。这种操作极其耗时、耗力和容易出错，阻碍了新服务的添加和网络的升级。</w:t>
      </w:r>
      <w:r>
        <w:rPr>
          <w:rFonts w:hint="eastAsia"/>
          <w:sz w:val="24"/>
          <w:szCs w:val="32"/>
        </w:rPr>
        <w:t>伴随着用户对移动通信需求的不断增加，这些问题日益严重。它们不仅影响了运营商的经济利益，同时也极大地限制了下一代通信网络的创新与发展。为此，迫切需要引入新的技术和架构来为通信网络技术持续发展注入新的动力。于是，</w:t>
      </w:r>
      <w:r>
        <w:rPr>
          <w:rFonts w:hint="eastAsia"/>
          <w:sz w:val="24"/>
          <w:szCs w:val="32"/>
        </w:rPr>
        <w:t>NFV</w:t>
      </w:r>
      <w:r>
        <w:rPr>
          <w:rFonts w:hint="eastAsia"/>
          <w:sz w:val="24"/>
          <w:szCs w:val="32"/>
        </w:rPr>
        <w:t>（</w:t>
      </w:r>
      <w:r>
        <w:rPr>
          <w:sz w:val="24"/>
          <w:szCs w:val="32"/>
        </w:rPr>
        <w:t>N</w:t>
      </w:r>
      <w:r>
        <w:rPr>
          <w:rFonts w:hint="eastAsia"/>
          <w:sz w:val="24"/>
          <w:szCs w:val="32"/>
        </w:rPr>
        <w:t xml:space="preserve">etwork </w:t>
      </w:r>
      <w:r>
        <w:rPr>
          <w:sz w:val="24"/>
          <w:szCs w:val="32"/>
        </w:rPr>
        <w:t>F</w:t>
      </w:r>
      <w:r>
        <w:rPr>
          <w:rFonts w:hint="eastAsia"/>
          <w:sz w:val="24"/>
          <w:szCs w:val="32"/>
        </w:rPr>
        <w:t xml:space="preserve">unctions </w:t>
      </w:r>
      <w:r>
        <w:rPr>
          <w:sz w:val="24"/>
          <w:szCs w:val="32"/>
        </w:rPr>
        <w:t>V</w:t>
      </w:r>
      <w:r>
        <w:rPr>
          <w:rFonts w:hint="eastAsia"/>
          <w:sz w:val="24"/>
          <w:szCs w:val="32"/>
        </w:rPr>
        <w:t>irtualization</w:t>
      </w:r>
      <w:r>
        <w:rPr>
          <w:rFonts w:hint="eastAsia"/>
          <w:sz w:val="24"/>
          <w:szCs w:val="32"/>
        </w:rPr>
        <w:t>，网络功能虚拟化）技术应运而生</w:t>
      </w:r>
      <w:r>
        <w:rPr>
          <w:rFonts w:hint="eastAsia"/>
          <w:sz w:val="24"/>
          <w:szCs w:val="32"/>
          <w:vertAlign w:val="superscript"/>
        </w:rPr>
        <w:t>[</w:t>
      </w:r>
      <w:r>
        <w:rPr>
          <w:sz w:val="24"/>
          <w:szCs w:val="32"/>
          <w:vertAlign w:val="superscript"/>
        </w:rPr>
        <w:t>1]</w:t>
      </w:r>
      <w:r>
        <w:rPr>
          <w:rFonts w:hint="eastAsia"/>
          <w:sz w:val="24"/>
          <w:szCs w:val="32"/>
        </w:rPr>
        <w:t>。</w:t>
      </w:r>
      <w:r>
        <w:rPr>
          <w:sz w:val="24"/>
          <w:szCs w:val="32"/>
        </w:rPr>
        <w:t>NFV</w:t>
      </w:r>
      <w:r>
        <w:rPr>
          <w:sz w:val="24"/>
          <w:szCs w:val="32"/>
        </w:rPr>
        <w:t>将网络功能的实现从专用硬件转移到基于软件的组件，命名为虚拟网络功能（</w:t>
      </w:r>
      <w:r>
        <w:rPr>
          <w:rFonts w:hint="eastAsia"/>
          <w:sz w:val="24"/>
        </w:rPr>
        <w:t>Virtualized Network Function</w:t>
      </w:r>
      <w:r>
        <w:rPr>
          <w:rFonts w:hint="eastAsia"/>
          <w:sz w:val="24"/>
        </w:rPr>
        <w:t>，</w:t>
      </w:r>
      <w:r>
        <w:rPr>
          <w:sz w:val="24"/>
          <w:szCs w:val="32"/>
        </w:rPr>
        <w:t>VNF</w:t>
      </w:r>
      <w:r>
        <w:rPr>
          <w:sz w:val="24"/>
          <w:szCs w:val="32"/>
        </w:rPr>
        <w:t>）</w:t>
      </w:r>
      <w:r>
        <w:rPr>
          <w:sz w:val="24"/>
          <w:szCs w:val="32"/>
          <w:vertAlign w:val="superscript"/>
        </w:rPr>
        <w:t>[2]</w:t>
      </w:r>
      <w:r>
        <w:rPr>
          <w:sz w:val="24"/>
          <w:szCs w:val="32"/>
        </w:rPr>
        <w:t>，它是网络功能的虚拟化，需要放置到物理网络设备中运行。</w:t>
      </w:r>
      <w:r w:rsidRPr="002E3C8B">
        <w:rPr>
          <w:rFonts w:hint="eastAsia"/>
          <w:sz w:val="24"/>
          <w:szCs w:val="32"/>
        </w:rPr>
        <w:t>在物理设备上放置的有序的</w:t>
      </w:r>
      <w:r w:rsidRPr="002E3C8B">
        <w:rPr>
          <w:rFonts w:hint="eastAsia"/>
          <w:sz w:val="24"/>
          <w:szCs w:val="32"/>
        </w:rPr>
        <w:t>VNF</w:t>
      </w:r>
      <w:r w:rsidRPr="002E3C8B">
        <w:rPr>
          <w:rFonts w:hint="eastAsia"/>
          <w:sz w:val="24"/>
          <w:szCs w:val="32"/>
        </w:rPr>
        <w:t>集合被称为前向图，本文</w:t>
      </w:r>
      <w:r w:rsidR="00585517" w:rsidRPr="002E3C8B">
        <w:rPr>
          <w:rFonts w:hint="eastAsia"/>
          <w:sz w:val="24"/>
          <w:szCs w:val="32"/>
        </w:rPr>
        <w:t>的主要工作是研究</w:t>
      </w:r>
      <w:r w:rsidRPr="002E3C8B">
        <w:rPr>
          <w:rFonts w:hint="eastAsia"/>
          <w:sz w:val="24"/>
          <w:szCs w:val="32"/>
        </w:rPr>
        <w:t>VNF</w:t>
      </w:r>
      <w:proofErr w:type="gramStart"/>
      <w:r w:rsidRPr="002E3C8B">
        <w:rPr>
          <w:rFonts w:hint="eastAsia"/>
          <w:sz w:val="24"/>
          <w:szCs w:val="32"/>
        </w:rPr>
        <w:t>前向图嵌入</w:t>
      </w:r>
      <w:proofErr w:type="gramEnd"/>
      <w:r w:rsidRPr="002E3C8B">
        <w:rPr>
          <w:rFonts w:hint="eastAsia"/>
          <w:sz w:val="24"/>
          <w:szCs w:val="32"/>
        </w:rPr>
        <w:t>问题（</w:t>
      </w:r>
      <w:r w:rsidRPr="002E3C8B">
        <w:rPr>
          <w:sz w:val="24"/>
          <w:szCs w:val="32"/>
        </w:rPr>
        <w:t>VNF Forwarding Graph E</w:t>
      </w:r>
      <w:r w:rsidRPr="002E3C8B">
        <w:rPr>
          <w:rFonts w:hint="eastAsia"/>
          <w:sz w:val="24"/>
          <w:szCs w:val="32"/>
        </w:rPr>
        <w:t>mbedding</w:t>
      </w:r>
      <w:r w:rsidRPr="002E3C8B">
        <w:rPr>
          <w:rFonts w:hint="eastAsia"/>
          <w:sz w:val="24"/>
          <w:szCs w:val="32"/>
        </w:rPr>
        <w:t>，</w:t>
      </w:r>
      <w:r w:rsidRPr="002E3C8B">
        <w:rPr>
          <w:rFonts w:hint="eastAsia"/>
          <w:sz w:val="24"/>
          <w:szCs w:val="32"/>
        </w:rPr>
        <w:t>VNF-FGE</w:t>
      </w:r>
      <w:r w:rsidR="00835BDE">
        <w:rPr>
          <w:rFonts w:hint="eastAsia"/>
          <w:sz w:val="24"/>
          <w:szCs w:val="32"/>
        </w:rPr>
        <w:t>）</w:t>
      </w:r>
      <w:r w:rsidR="00585517" w:rsidRPr="002E3C8B">
        <w:rPr>
          <w:rFonts w:hint="eastAsia"/>
          <w:sz w:val="24"/>
          <w:szCs w:val="32"/>
        </w:rPr>
        <w:t>，</w:t>
      </w:r>
      <w:r w:rsidR="00F950A2">
        <w:rPr>
          <w:rFonts w:hint="eastAsia"/>
          <w:sz w:val="24"/>
          <w:szCs w:val="32"/>
        </w:rPr>
        <w:t>也就是如何将</w:t>
      </w:r>
      <w:r w:rsidR="00F950A2">
        <w:rPr>
          <w:rFonts w:hint="eastAsia"/>
          <w:sz w:val="24"/>
          <w:szCs w:val="32"/>
        </w:rPr>
        <w:t>V</w:t>
      </w:r>
      <w:r w:rsidR="00F950A2">
        <w:rPr>
          <w:sz w:val="24"/>
          <w:szCs w:val="32"/>
        </w:rPr>
        <w:t>NF</w:t>
      </w:r>
      <w:r w:rsidR="00F950A2">
        <w:rPr>
          <w:rFonts w:hint="eastAsia"/>
          <w:sz w:val="24"/>
          <w:szCs w:val="32"/>
        </w:rPr>
        <w:t>映射到物理网络设备上，</w:t>
      </w:r>
      <w:r w:rsidR="00585517" w:rsidRPr="002E3C8B">
        <w:rPr>
          <w:rFonts w:hint="eastAsia"/>
          <w:sz w:val="24"/>
          <w:szCs w:val="32"/>
        </w:rPr>
        <w:t>它</w:t>
      </w:r>
      <w:r w:rsidRPr="002E3C8B">
        <w:rPr>
          <w:rFonts w:hint="eastAsia"/>
          <w:sz w:val="24"/>
          <w:szCs w:val="32"/>
        </w:rPr>
        <w:t>是</w:t>
      </w:r>
      <w:r w:rsidRPr="002E3C8B">
        <w:rPr>
          <w:rFonts w:hint="eastAsia"/>
          <w:sz w:val="24"/>
          <w:szCs w:val="32"/>
        </w:rPr>
        <w:t>NFV</w:t>
      </w:r>
      <w:r w:rsidRPr="002E3C8B">
        <w:rPr>
          <w:rFonts w:hint="eastAsia"/>
          <w:sz w:val="24"/>
          <w:szCs w:val="32"/>
        </w:rPr>
        <w:t>资源分配问题之一。</w:t>
      </w:r>
    </w:p>
    <w:p w14:paraId="15C9ECB2" w14:textId="31FEA72C" w:rsidR="00835017" w:rsidRDefault="00926E61">
      <w:pPr>
        <w:spacing w:line="400" w:lineRule="exact"/>
        <w:ind w:firstLine="420"/>
        <w:rPr>
          <w:sz w:val="24"/>
          <w:szCs w:val="32"/>
        </w:rPr>
      </w:pPr>
      <w:r>
        <w:rPr>
          <w:sz w:val="24"/>
          <w:szCs w:val="32"/>
        </w:rPr>
        <w:t>NFV</w:t>
      </w:r>
      <w:r>
        <w:rPr>
          <w:sz w:val="24"/>
          <w:szCs w:val="32"/>
        </w:rPr>
        <w:t>的出现带来</w:t>
      </w:r>
      <w:r>
        <w:rPr>
          <w:rFonts w:hint="eastAsia"/>
          <w:sz w:val="24"/>
          <w:szCs w:val="32"/>
        </w:rPr>
        <w:t>了</w:t>
      </w:r>
      <w:r>
        <w:rPr>
          <w:sz w:val="24"/>
          <w:szCs w:val="32"/>
        </w:rPr>
        <w:t>显而易见的可扩展性和灵活性，</w:t>
      </w:r>
      <w:r w:rsidR="00585517">
        <w:rPr>
          <w:rFonts w:hint="eastAsia"/>
          <w:sz w:val="24"/>
          <w:szCs w:val="32"/>
        </w:rPr>
        <w:t>为了让这项技术很好的应用在网络设备上，</w:t>
      </w:r>
      <w:r>
        <w:rPr>
          <w:sz w:val="24"/>
          <w:szCs w:val="32"/>
        </w:rPr>
        <w:t>我们需要找到合适的</w:t>
      </w:r>
      <w:r>
        <w:rPr>
          <w:sz w:val="24"/>
          <w:szCs w:val="32"/>
        </w:rPr>
        <w:t>VNF</w:t>
      </w:r>
      <w:r>
        <w:rPr>
          <w:sz w:val="24"/>
          <w:szCs w:val="32"/>
        </w:rPr>
        <w:t>放置方案，使得</w:t>
      </w:r>
      <w:r>
        <w:rPr>
          <w:sz w:val="24"/>
          <w:szCs w:val="32"/>
        </w:rPr>
        <w:t>VNF</w:t>
      </w:r>
      <w:r>
        <w:rPr>
          <w:sz w:val="24"/>
          <w:szCs w:val="32"/>
        </w:rPr>
        <w:t>能够成功放置在底层物理网络上。对放置方案的优化主要体现在它的</w:t>
      </w:r>
      <w:r>
        <w:rPr>
          <w:sz w:val="24"/>
        </w:rPr>
        <w:t>底层网络基础设施中资源分配的优化，</w:t>
      </w:r>
      <w:r>
        <w:rPr>
          <w:rFonts w:hint="eastAsia"/>
          <w:sz w:val="24"/>
        </w:rPr>
        <w:t>这些</w:t>
      </w:r>
      <w:r>
        <w:rPr>
          <w:sz w:val="24"/>
        </w:rPr>
        <w:t>优化能够节省大量的硬件开销，从而达到减少放置的成本的目的。</w:t>
      </w:r>
    </w:p>
    <w:p w14:paraId="7E8A170B" w14:textId="77777777" w:rsidR="00835017" w:rsidRDefault="00926E61">
      <w:pPr>
        <w:keepNext/>
        <w:spacing w:line="400" w:lineRule="exact"/>
        <w:jc w:val="left"/>
        <w:outlineLvl w:val="2"/>
        <w:rPr>
          <w:rFonts w:eastAsia="黑体"/>
          <w:bCs/>
          <w:sz w:val="28"/>
        </w:rPr>
      </w:pPr>
      <w:bookmarkStart w:id="65" w:name="_Toc103078309"/>
      <w:bookmarkStart w:id="66" w:name="_Toc102600720"/>
      <w:r>
        <w:rPr>
          <w:rFonts w:ascii="黑体" w:eastAsia="黑体" w:hAnsi="黑体"/>
          <w:bCs/>
          <w:sz w:val="28"/>
        </w:rPr>
        <w:t>1.1.2</w:t>
      </w:r>
      <w:r>
        <w:rPr>
          <w:rFonts w:eastAsia="黑体"/>
          <w:bCs/>
          <w:sz w:val="28"/>
        </w:rPr>
        <w:t xml:space="preserve"> </w:t>
      </w:r>
      <w:r>
        <w:rPr>
          <w:rFonts w:eastAsia="黑体"/>
          <w:bCs/>
          <w:sz w:val="28"/>
        </w:rPr>
        <w:t>研究背景</w:t>
      </w:r>
      <w:bookmarkEnd w:id="65"/>
      <w:bookmarkEnd w:id="66"/>
    </w:p>
    <w:p w14:paraId="12A2EB8C" w14:textId="77777777" w:rsidR="00835017" w:rsidRDefault="00926E61">
      <w:pPr>
        <w:spacing w:line="400" w:lineRule="exact"/>
        <w:ind w:firstLine="420"/>
        <w:rPr>
          <w:sz w:val="24"/>
        </w:rPr>
      </w:pPr>
      <w:r>
        <w:rPr>
          <w:sz w:val="24"/>
        </w:rPr>
        <w:t>VNF-FGE</w:t>
      </w:r>
      <w:r>
        <w:rPr>
          <w:sz w:val="24"/>
        </w:rPr>
        <w:t>问题是网络功能虚拟化方向的重要问题。当设计一个算法来解决</w:t>
      </w:r>
      <w:r>
        <w:rPr>
          <w:sz w:val="24"/>
        </w:rPr>
        <w:t>VNF-FGE</w:t>
      </w:r>
      <w:r>
        <w:rPr>
          <w:sz w:val="24"/>
        </w:rPr>
        <w:t>问题时，我们必须考虑选择哪些特征将被建模为问题的一部分。通常考虑的特征包括主机的处理能力（通常被形式化为</w:t>
      </w:r>
      <w:r>
        <w:rPr>
          <w:sz w:val="24"/>
        </w:rPr>
        <w:t>CPU</w:t>
      </w:r>
      <w:r>
        <w:rPr>
          <w:rFonts w:hint="eastAsia"/>
          <w:sz w:val="24"/>
        </w:rPr>
        <w:t>的资源量</w:t>
      </w:r>
      <w:r>
        <w:rPr>
          <w:sz w:val="24"/>
        </w:rPr>
        <w:t>）</w:t>
      </w:r>
      <w:r>
        <w:rPr>
          <w:rFonts w:hint="eastAsia"/>
          <w:sz w:val="24"/>
        </w:rPr>
        <w:t>、</w:t>
      </w:r>
      <w:r>
        <w:rPr>
          <w:sz w:val="24"/>
        </w:rPr>
        <w:t>链路容量（通常被建模为链路的带宽）</w:t>
      </w:r>
      <w:r>
        <w:rPr>
          <w:rFonts w:hint="eastAsia"/>
          <w:sz w:val="24"/>
        </w:rPr>
        <w:t>、</w:t>
      </w:r>
      <w:r>
        <w:rPr>
          <w:sz w:val="24"/>
        </w:rPr>
        <w:t>VNF</w:t>
      </w:r>
      <w:r>
        <w:rPr>
          <w:sz w:val="24"/>
        </w:rPr>
        <w:t>的处理延迟以及链路延迟和物理</w:t>
      </w:r>
      <w:r>
        <w:rPr>
          <w:rFonts w:hint="eastAsia"/>
          <w:sz w:val="24"/>
        </w:rPr>
        <w:t>或</w:t>
      </w:r>
      <w:r>
        <w:rPr>
          <w:sz w:val="24"/>
        </w:rPr>
        <w:t>虚拟链路</w:t>
      </w:r>
      <w:proofErr w:type="gramStart"/>
      <w:r>
        <w:rPr>
          <w:sz w:val="24"/>
        </w:rPr>
        <w:t>的跳数等</w:t>
      </w:r>
      <w:proofErr w:type="gramEnd"/>
      <w:r>
        <w:rPr>
          <w:sz w:val="24"/>
        </w:rPr>
        <w:t>因素</w:t>
      </w:r>
      <w:r>
        <w:rPr>
          <w:rFonts w:hint="eastAsia"/>
          <w:sz w:val="24"/>
        </w:rPr>
        <w:t>，考虑的不同因素的组合会带来针对这些因素的</w:t>
      </w:r>
      <w:r>
        <w:rPr>
          <w:sz w:val="24"/>
        </w:rPr>
        <w:t>更适用和现实的解决方案。如图</w:t>
      </w:r>
      <w:r>
        <w:rPr>
          <w:sz w:val="24"/>
        </w:rPr>
        <w:t>1.1</w:t>
      </w:r>
      <w:r>
        <w:rPr>
          <w:sz w:val="24"/>
        </w:rPr>
        <w:t>所示，以往的文章在解决</w:t>
      </w:r>
      <w:r>
        <w:rPr>
          <w:sz w:val="24"/>
        </w:rPr>
        <w:t>VNF-FGE</w:t>
      </w:r>
      <w:r>
        <w:rPr>
          <w:sz w:val="24"/>
        </w:rPr>
        <w:t>问题时通常考虑的因素包括处理器处理能力，处理延迟，容量，链路容量，链路延迟，以及解决方案的成本。我</w:t>
      </w:r>
      <w:r>
        <w:rPr>
          <w:sz w:val="24"/>
        </w:rPr>
        <w:lastRenderedPageBreak/>
        <w:t>们设计解决</w:t>
      </w:r>
      <w:r>
        <w:rPr>
          <w:sz w:val="24"/>
        </w:rPr>
        <w:t>VNF-FGE</w:t>
      </w:r>
      <w:r>
        <w:rPr>
          <w:sz w:val="24"/>
        </w:rPr>
        <w:t>问题时，主要考虑了底层物理网络中处理器处理能力，处理延迟，链路带宽和链路延迟等因素。</w:t>
      </w:r>
    </w:p>
    <w:p w14:paraId="0F3318BA" w14:textId="77777777" w:rsidR="00835017" w:rsidRDefault="00835017">
      <w:pPr>
        <w:spacing w:line="400" w:lineRule="exact"/>
        <w:ind w:firstLine="420"/>
        <w:rPr>
          <w:sz w:val="24"/>
        </w:rPr>
      </w:pPr>
    </w:p>
    <w:p w14:paraId="36485A42" w14:textId="77777777" w:rsidR="00835017" w:rsidRDefault="00926E61">
      <w:pPr>
        <w:ind w:firstLine="420"/>
        <w:jc w:val="center"/>
        <w:rPr>
          <w:sz w:val="24"/>
        </w:rPr>
      </w:pPr>
      <w:r>
        <w:rPr>
          <w:noProof/>
        </w:rPr>
        <w:drawing>
          <wp:inline distT="0" distB="0" distL="0" distR="0" wp14:anchorId="7B6D37B6" wp14:editId="27FF38A1">
            <wp:extent cx="4495165" cy="2847975"/>
            <wp:effectExtent l="0" t="0" r="63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8"/>
                    <a:stretch>
                      <a:fillRect/>
                    </a:stretch>
                  </pic:blipFill>
                  <pic:spPr>
                    <a:xfrm>
                      <a:off x="0" y="0"/>
                      <a:ext cx="4496311" cy="2849014"/>
                    </a:xfrm>
                    <a:prstGeom prst="rect">
                      <a:avLst/>
                    </a:prstGeom>
                  </pic:spPr>
                </pic:pic>
              </a:graphicData>
            </a:graphic>
          </wp:inline>
        </w:drawing>
      </w:r>
    </w:p>
    <w:p w14:paraId="10BB62C8" w14:textId="77777777" w:rsidR="00835017" w:rsidRDefault="00926E61">
      <w:pPr>
        <w:ind w:firstLine="420"/>
        <w:jc w:val="center"/>
        <w:rPr>
          <w:rFonts w:ascii="宋体" w:hAnsi="宋体"/>
          <w:szCs w:val="21"/>
        </w:rPr>
      </w:pPr>
      <w:r>
        <w:rPr>
          <w:rFonts w:ascii="宋体" w:hAnsi="宋体" w:hint="eastAsia"/>
          <w:szCs w:val="21"/>
        </w:rPr>
        <w:t>图</w:t>
      </w:r>
      <w:r>
        <w:rPr>
          <w:szCs w:val="21"/>
        </w:rPr>
        <w:t>1.1</w:t>
      </w:r>
      <w:r>
        <w:rPr>
          <w:rFonts w:ascii="宋体" w:hAnsi="宋体" w:hint="eastAsia"/>
          <w:szCs w:val="21"/>
        </w:rPr>
        <w:t>以往文献中</w:t>
      </w:r>
      <w:r>
        <w:rPr>
          <w:rFonts w:ascii="宋体" w:hAnsi="宋体"/>
          <w:szCs w:val="21"/>
        </w:rPr>
        <w:t>VNF-FGE</w:t>
      </w:r>
      <w:r>
        <w:rPr>
          <w:rFonts w:ascii="宋体" w:hAnsi="宋体" w:hint="eastAsia"/>
          <w:szCs w:val="21"/>
        </w:rPr>
        <w:t>问题离线与在线算法选择不同因素进行考虑的比例</w:t>
      </w:r>
      <w:r>
        <w:rPr>
          <w:sz w:val="24"/>
          <w:vertAlign w:val="superscript"/>
        </w:rPr>
        <w:t>[3]</w:t>
      </w:r>
    </w:p>
    <w:p w14:paraId="7FC94D19" w14:textId="77777777" w:rsidR="00835017" w:rsidRDefault="00835017">
      <w:pPr>
        <w:ind w:firstLine="420"/>
        <w:jc w:val="center"/>
        <w:rPr>
          <w:sz w:val="24"/>
        </w:rPr>
      </w:pPr>
    </w:p>
    <w:p w14:paraId="689FABFE" w14:textId="3F167F45" w:rsidR="00835017" w:rsidRDefault="00926E61">
      <w:pPr>
        <w:spacing w:line="400" w:lineRule="exact"/>
        <w:ind w:firstLine="420"/>
        <w:rPr>
          <w:sz w:val="24"/>
        </w:rPr>
      </w:pPr>
      <w:r>
        <w:rPr>
          <w:sz w:val="24"/>
        </w:rPr>
        <w:t>针对</w:t>
      </w:r>
      <w:r>
        <w:rPr>
          <w:sz w:val="24"/>
        </w:rPr>
        <w:t>VNF-FGE</w:t>
      </w:r>
      <w:r>
        <w:rPr>
          <w:sz w:val="24"/>
        </w:rPr>
        <w:t>问题，以往的研究提出的方法大致可分为两种</w:t>
      </w:r>
      <w:r>
        <w:rPr>
          <w:rFonts w:hint="eastAsia"/>
          <w:sz w:val="24"/>
        </w:rPr>
        <w:t>：</w:t>
      </w:r>
      <w:r>
        <w:rPr>
          <w:sz w:val="24"/>
        </w:rPr>
        <w:t>在线放置方法和离线放置方法。在线放置方法解决的问题是处理动态的</w:t>
      </w:r>
      <w:r>
        <w:rPr>
          <w:sz w:val="24"/>
        </w:rPr>
        <w:t>SFC</w:t>
      </w:r>
      <w:r>
        <w:rPr>
          <w:sz w:val="24"/>
        </w:rPr>
        <w:t>放置请求，它在设计时对需要传入的放置需求</w:t>
      </w:r>
      <w:del w:id="67" w:author="1805" w:date="2022-05-24T20:39:00Z">
        <w:r w:rsidDel="007251DA">
          <w:rPr>
            <w:rFonts w:hint="eastAsia"/>
            <w:sz w:val="24"/>
          </w:rPr>
          <w:delText>时</w:delText>
        </w:r>
      </w:del>
      <w:ins w:id="68" w:author="1805" w:date="2022-05-24T20:39:00Z">
        <w:r w:rsidR="007251DA">
          <w:rPr>
            <w:rFonts w:hint="eastAsia"/>
            <w:sz w:val="24"/>
          </w:rPr>
          <w:t>是</w:t>
        </w:r>
      </w:ins>
      <w:r>
        <w:rPr>
          <w:sz w:val="24"/>
        </w:rPr>
        <w:t>未知的。它们的解决方案通常是考虑将</w:t>
      </w:r>
      <w:r>
        <w:rPr>
          <w:sz w:val="24"/>
        </w:rPr>
        <w:t>VNF</w:t>
      </w:r>
      <w:r>
        <w:rPr>
          <w:sz w:val="24"/>
        </w:rPr>
        <w:t>放在使用边缘云（小云）的运营</w:t>
      </w:r>
      <w:proofErr w:type="gramStart"/>
      <w:r>
        <w:rPr>
          <w:sz w:val="24"/>
        </w:rPr>
        <w:t>商云基础</w:t>
      </w:r>
      <w:proofErr w:type="gramEnd"/>
      <w:r>
        <w:rPr>
          <w:sz w:val="24"/>
        </w:rPr>
        <w:t>设施上</w:t>
      </w:r>
      <w:r w:rsidRPr="007251DA">
        <w:rPr>
          <w:sz w:val="24"/>
          <w:highlight w:val="yellow"/>
          <w:rPrChange w:id="69" w:author="1805" w:date="2022-05-24T20:40:00Z">
            <w:rPr>
              <w:sz w:val="24"/>
            </w:rPr>
          </w:rPrChange>
        </w:rPr>
        <w:t>，考虑它们之间的最佳平衡</w:t>
      </w:r>
      <w:r w:rsidRPr="007251DA">
        <w:rPr>
          <w:sz w:val="24"/>
          <w:highlight w:val="yellow"/>
          <w:vertAlign w:val="superscript"/>
          <w:rPrChange w:id="70" w:author="1805" w:date="2022-05-24T20:40:00Z">
            <w:rPr>
              <w:sz w:val="24"/>
              <w:vertAlign w:val="superscript"/>
            </w:rPr>
          </w:rPrChange>
        </w:rPr>
        <w:t>[</w:t>
      </w:r>
      <w:r>
        <w:rPr>
          <w:sz w:val="24"/>
          <w:vertAlign w:val="superscript"/>
        </w:rPr>
        <w:t>4]</w:t>
      </w:r>
      <w:r>
        <w:rPr>
          <w:sz w:val="24"/>
        </w:rPr>
        <w:t>。我们主要针对离线放置方法进行着重讨论。</w:t>
      </w:r>
    </w:p>
    <w:p w14:paraId="50962F7A" w14:textId="77777777" w:rsidR="00835017" w:rsidRDefault="00926E61">
      <w:pPr>
        <w:spacing w:line="400" w:lineRule="exact"/>
        <w:ind w:firstLine="420"/>
        <w:rPr>
          <w:sz w:val="24"/>
        </w:rPr>
      </w:pPr>
      <w:r>
        <w:rPr>
          <w:sz w:val="24"/>
        </w:rPr>
        <w:t>对于离线的</w:t>
      </w:r>
      <w:r>
        <w:rPr>
          <w:sz w:val="24"/>
        </w:rPr>
        <w:t>VNF-FGE</w:t>
      </w:r>
      <w:r>
        <w:rPr>
          <w:sz w:val="24"/>
        </w:rPr>
        <w:t>问题，大量的解决方案都是基于线性编程的</w:t>
      </w:r>
      <w:r>
        <w:rPr>
          <w:sz w:val="24"/>
          <w:vertAlign w:val="superscript"/>
        </w:rPr>
        <w:t>[5,6]</w:t>
      </w:r>
      <w:r>
        <w:rPr>
          <w:sz w:val="24"/>
        </w:rPr>
        <w:t>，这些解决方案通常使用网络配置和约束条件以及选定的目标函数来指定要解决的优化问题。根据选定的问题变量，这项工作可能</w:t>
      </w:r>
      <w:r>
        <w:rPr>
          <w:rFonts w:hint="eastAsia"/>
          <w:sz w:val="24"/>
        </w:rPr>
        <w:t>会</w:t>
      </w:r>
      <w:r>
        <w:rPr>
          <w:sz w:val="24"/>
        </w:rPr>
        <w:t>依赖于</w:t>
      </w:r>
      <w:r>
        <w:rPr>
          <w:rFonts w:hint="eastAsia"/>
          <w:sz w:val="24"/>
        </w:rPr>
        <w:t>整数线性规划（</w:t>
      </w:r>
      <w:r>
        <w:rPr>
          <w:rFonts w:hint="eastAsia"/>
          <w:sz w:val="24"/>
        </w:rPr>
        <w:t>I</w:t>
      </w:r>
      <w:r>
        <w:rPr>
          <w:sz w:val="24"/>
        </w:rPr>
        <w:t>nteger Linear Programming</w:t>
      </w:r>
      <w:r>
        <w:rPr>
          <w:rFonts w:hint="eastAsia"/>
          <w:sz w:val="24"/>
        </w:rPr>
        <w:t>，</w:t>
      </w:r>
      <w:r>
        <w:rPr>
          <w:sz w:val="24"/>
        </w:rPr>
        <w:t>ILP</w:t>
      </w:r>
      <w:r>
        <w:rPr>
          <w:rFonts w:hint="eastAsia"/>
          <w:sz w:val="24"/>
        </w:rPr>
        <w:t>）</w:t>
      </w:r>
      <w:r>
        <w:rPr>
          <w:sz w:val="24"/>
        </w:rPr>
        <w:t>或</w:t>
      </w:r>
      <w:r>
        <w:rPr>
          <w:rFonts w:hint="eastAsia"/>
          <w:sz w:val="24"/>
        </w:rPr>
        <w:t>混合整数线性规划（</w:t>
      </w:r>
      <w:r>
        <w:rPr>
          <w:rFonts w:hint="eastAsia"/>
          <w:sz w:val="24"/>
        </w:rPr>
        <w:t>Mixed</w:t>
      </w:r>
      <w:r>
        <w:rPr>
          <w:sz w:val="24"/>
        </w:rPr>
        <w:t xml:space="preserve"> </w:t>
      </w:r>
      <w:r>
        <w:rPr>
          <w:rFonts w:hint="eastAsia"/>
          <w:sz w:val="24"/>
        </w:rPr>
        <w:t>I</w:t>
      </w:r>
      <w:r>
        <w:rPr>
          <w:sz w:val="24"/>
        </w:rPr>
        <w:t>nteger Linear Programming</w:t>
      </w:r>
      <w:r>
        <w:rPr>
          <w:rFonts w:hint="eastAsia"/>
          <w:sz w:val="24"/>
        </w:rPr>
        <w:t>，</w:t>
      </w:r>
      <w:r>
        <w:rPr>
          <w:sz w:val="24"/>
        </w:rPr>
        <w:t>MILP</w:t>
      </w:r>
      <w:r>
        <w:rPr>
          <w:rFonts w:hint="eastAsia"/>
          <w:sz w:val="24"/>
        </w:rPr>
        <w:t>）</w:t>
      </w:r>
      <w:r>
        <w:rPr>
          <w:sz w:val="24"/>
        </w:rPr>
        <w:t>，</w:t>
      </w:r>
      <w:r>
        <w:rPr>
          <w:rFonts w:hint="eastAsia"/>
          <w:sz w:val="24"/>
        </w:rPr>
        <w:t>这两种方法</w:t>
      </w:r>
      <w:r>
        <w:rPr>
          <w:sz w:val="24"/>
        </w:rPr>
        <w:t>可用的工具</w:t>
      </w:r>
      <w:r>
        <w:rPr>
          <w:rFonts w:hint="eastAsia"/>
          <w:sz w:val="24"/>
        </w:rPr>
        <w:t>包括</w:t>
      </w:r>
      <w:r>
        <w:rPr>
          <w:sz w:val="24"/>
        </w:rPr>
        <w:t>CPLEX2</w:t>
      </w:r>
      <w:r>
        <w:rPr>
          <w:rFonts w:hint="eastAsia"/>
          <w:sz w:val="24"/>
        </w:rPr>
        <w:t>和</w:t>
      </w:r>
      <w:r>
        <w:rPr>
          <w:sz w:val="24"/>
        </w:rPr>
        <w:t>YALMIP</w:t>
      </w:r>
      <w:r>
        <w:rPr>
          <w:sz w:val="24"/>
          <w:vertAlign w:val="superscript"/>
        </w:rPr>
        <w:t>[7]</w:t>
      </w:r>
      <w:r>
        <w:rPr>
          <w:sz w:val="24"/>
        </w:rPr>
        <w:t>，然后用</w:t>
      </w:r>
      <w:r>
        <w:rPr>
          <w:rFonts w:hint="eastAsia"/>
          <w:sz w:val="24"/>
        </w:rPr>
        <w:t>它们</w:t>
      </w:r>
      <w:r>
        <w:rPr>
          <w:sz w:val="24"/>
        </w:rPr>
        <w:t>来解决指定的优化问题，给出精确或最优的解决方案。由于</w:t>
      </w:r>
      <w:r>
        <w:rPr>
          <w:sz w:val="24"/>
        </w:rPr>
        <w:t>ILP</w:t>
      </w:r>
      <w:r>
        <w:rPr>
          <w:sz w:val="24"/>
        </w:rPr>
        <w:t>是</w:t>
      </w:r>
      <w:r>
        <w:rPr>
          <w:sz w:val="24"/>
        </w:rPr>
        <w:t>NP-Hard</w:t>
      </w:r>
      <w:r>
        <w:rPr>
          <w:rFonts w:hint="eastAsia"/>
          <w:sz w:val="24"/>
        </w:rPr>
        <w:t>问题</w:t>
      </w:r>
      <w:r>
        <w:rPr>
          <w:sz w:val="24"/>
        </w:rPr>
        <w:t>，精确解通常被用作后面提出更好的算法的基准，</w:t>
      </w:r>
      <w:r>
        <w:rPr>
          <w:rFonts w:hint="eastAsia"/>
          <w:sz w:val="24"/>
        </w:rPr>
        <w:t>这些算法</w:t>
      </w:r>
      <w:r>
        <w:rPr>
          <w:sz w:val="24"/>
        </w:rPr>
        <w:t>可能使用启发式或元启发式算法来求解。这些启发式或元启发式</w:t>
      </w:r>
      <w:r>
        <w:rPr>
          <w:rFonts w:hint="eastAsia"/>
          <w:sz w:val="24"/>
        </w:rPr>
        <w:t>的</w:t>
      </w:r>
      <w:r>
        <w:rPr>
          <w:sz w:val="24"/>
        </w:rPr>
        <w:t>算法</w:t>
      </w:r>
      <w:r>
        <w:rPr>
          <w:rFonts w:hint="eastAsia"/>
          <w:sz w:val="24"/>
        </w:rPr>
        <w:t>通常</w:t>
      </w:r>
      <w:r>
        <w:rPr>
          <w:sz w:val="24"/>
        </w:rPr>
        <w:t>在物理网络资源较丰富时能有很好的效果，但是在物理网络很难满足</w:t>
      </w:r>
      <w:r>
        <w:rPr>
          <w:sz w:val="24"/>
        </w:rPr>
        <w:t>VNF</w:t>
      </w:r>
      <w:r>
        <w:rPr>
          <w:sz w:val="24"/>
        </w:rPr>
        <w:t>的资源要求，即无法或很难找到满足底层网络物理资源的限制和</w:t>
      </w:r>
      <w:r>
        <w:rPr>
          <w:sz w:val="24"/>
        </w:rPr>
        <w:t>VNF</w:t>
      </w:r>
      <w:r>
        <w:rPr>
          <w:sz w:val="24"/>
        </w:rPr>
        <w:t>自身要求的放置方案时，这些算法往往无法产生解。</w:t>
      </w:r>
    </w:p>
    <w:p w14:paraId="2CA82CFE" w14:textId="77777777" w:rsidR="00835017" w:rsidRDefault="00835017">
      <w:pPr>
        <w:spacing w:line="400" w:lineRule="exact"/>
      </w:pPr>
    </w:p>
    <w:p w14:paraId="4AD2E5AA" w14:textId="77777777" w:rsidR="00835017" w:rsidRDefault="00926E61">
      <w:pPr>
        <w:keepNext/>
        <w:spacing w:line="400" w:lineRule="exact"/>
        <w:jc w:val="left"/>
        <w:outlineLvl w:val="1"/>
        <w:rPr>
          <w:rFonts w:eastAsia="黑体"/>
          <w:sz w:val="30"/>
        </w:rPr>
      </w:pPr>
      <w:bookmarkStart w:id="71" w:name="_Toc103078310"/>
      <w:bookmarkStart w:id="72" w:name="_Toc102600721"/>
      <w:r>
        <w:rPr>
          <w:rFonts w:eastAsia="黑体"/>
          <w:sz w:val="30"/>
        </w:rPr>
        <w:lastRenderedPageBreak/>
        <w:t xml:space="preserve">1.2 </w:t>
      </w:r>
      <w:r>
        <w:rPr>
          <w:rFonts w:eastAsia="黑体"/>
          <w:sz w:val="30"/>
        </w:rPr>
        <w:t>国内外研究现状</w:t>
      </w:r>
      <w:bookmarkEnd w:id="71"/>
      <w:bookmarkEnd w:id="72"/>
    </w:p>
    <w:p w14:paraId="17C178FC" w14:textId="77777777" w:rsidR="00835017" w:rsidRDefault="00926E61">
      <w:pPr>
        <w:spacing w:line="400" w:lineRule="exact"/>
        <w:ind w:firstLine="420"/>
        <w:rPr>
          <w:sz w:val="24"/>
        </w:rPr>
      </w:pPr>
      <w:bookmarkStart w:id="73" w:name="_Hlk103851681"/>
      <w:r>
        <w:rPr>
          <w:sz w:val="24"/>
        </w:rPr>
        <w:t>以前的一些</w:t>
      </w:r>
      <w:r>
        <w:rPr>
          <w:rFonts w:hint="eastAsia"/>
          <w:sz w:val="24"/>
        </w:rPr>
        <w:t>研究</w:t>
      </w:r>
      <w:r>
        <w:rPr>
          <w:sz w:val="24"/>
        </w:rPr>
        <w:t>工作已经着手解决</w:t>
      </w:r>
      <w:r>
        <w:rPr>
          <w:sz w:val="24"/>
        </w:rPr>
        <w:t>VNF-FGE</w:t>
      </w:r>
      <w:r>
        <w:rPr>
          <w:sz w:val="24"/>
        </w:rPr>
        <w:t>问题。</w:t>
      </w:r>
      <w:r>
        <w:rPr>
          <w:sz w:val="24"/>
        </w:rPr>
        <w:t>VNF-FGE</w:t>
      </w:r>
      <w:r>
        <w:rPr>
          <w:sz w:val="24"/>
        </w:rPr>
        <w:t>问题可以分为离线和在线，离线方法不考虑先前放置在网络中的</w:t>
      </w:r>
      <w:r>
        <w:rPr>
          <w:sz w:val="24"/>
        </w:rPr>
        <w:t>SFC</w:t>
      </w:r>
      <w:r>
        <w:rPr>
          <w:sz w:val="24"/>
        </w:rPr>
        <w:t>，它专注于解决</w:t>
      </w:r>
      <w:r>
        <w:rPr>
          <w:sz w:val="24"/>
        </w:rPr>
        <w:t>NP-hard</w:t>
      </w:r>
      <w:r>
        <w:rPr>
          <w:sz w:val="24"/>
          <w:vertAlign w:val="superscript"/>
        </w:rPr>
        <w:t>[8]</w:t>
      </w:r>
      <w:r>
        <w:rPr>
          <w:sz w:val="24"/>
        </w:rPr>
        <w:t>的问题；而在线方法主要是为了处理在动态到达的</w:t>
      </w:r>
      <w:r>
        <w:rPr>
          <w:sz w:val="24"/>
        </w:rPr>
        <w:t>SFC</w:t>
      </w:r>
      <w:r>
        <w:rPr>
          <w:sz w:val="24"/>
        </w:rPr>
        <w:t>请求。由于我们实现的算法是一种离线的</w:t>
      </w:r>
      <w:r>
        <w:rPr>
          <w:sz w:val="24"/>
        </w:rPr>
        <w:t>VNF-FGE</w:t>
      </w:r>
      <w:r>
        <w:rPr>
          <w:sz w:val="24"/>
        </w:rPr>
        <w:t>方法，我们重点讨论离线方法</w:t>
      </w:r>
      <w:r>
        <w:rPr>
          <w:rFonts w:hint="eastAsia"/>
          <w:sz w:val="24"/>
        </w:rPr>
        <w:t>的研究现状</w:t>
      </w:r>
      <w:r>
        <w:rPr>
          <w:sz w:val="24"/>
        </w:rPr>
        <w:t>。</w:t>
      </w:r>
      <w:r>
        <w:rPr>
          <w:sz w:val="24"/>
        </w:rPr>
        <w:t xml:space="preserve"> </w:t>
      </w:r>
    </w:p>
    <w:p w14:paraId="744B274C" w14:textId="499EA9FC" w:rsidR="00835017" w:rsidRDefault="00926E61">
      <w:pPr>
        <w:spacing w:line="400" w:lineRule="exact"/>
        <w:ind w:firstLine="420"/>
        <w:rPr>
          <w:sz w:val="24"/>
        </w:rPr>
      </w:pPr>
      <w:r>
        <w:rPr>
          <w:sz w:val="24"/>
        </w:rPr>
        <w:t>有许多</w:t>
      </w:r>
      <w:del w:id="74" w:author="1805" w:date="2022-05-24T20:41:00Z">
        <w:r w:rsidDel="007251DA">
          <w:rPr>
            <w:sz w:val="24"/>
          </w:rPr>
          <w:delText>篇</w:delText>
        </w:r>
      </w:del>
      <w:r>
        <w:rPr>
          <w:sz w:val="24"/>
        </w:rPr>
        <w:t>文章提出了</w:t>
      </w:r>
      <w:r>
        <w:rPr>
          <w:sz w:val="24"/>
        </w:rPr>
        <w:t>VNF-FGE</w:t>
      </w:r>
      <w:r>
        <w:rPr>
          <w:sz w:val="24"/>
        </w:rPr>
        <w:t>问题的离线解决方案。</w:t>
      </w:r>
      <w:del w:id="75" w:author="1805" w:date="2022-05-24T20:42:00Z">
        <w:r w:rsidDel="007251DA">
          <w:rPr>
            <w:rFonts w:hint="eastAsia"/>
            <w:sz w:val="24"/>
          </w:rPr>
          <w:delText>有五项</w:delText>
        </w:r>
      </w:del>
      <w:ins w:id="76" w:author="1805" w:date="2022-05-24T20:42:00Z">
        <w:r w:rsidR="00990E15">
          <w:rPr>
            <w:rFonts w:hint="eastAsia"/>
            <w:sz w:val="24"/>
          </w:rPr>
          <w:t>一些</w:t>
        </w:r>
      </w:ins>
      <w:r>
        <w:rPr>
          <w:sz w:val="24"/>
        </w:rPr>
        <w:t>研究工作涉及</w:t>
      </w:r>
      <w:r>
        <w:rPr>
          <w:sz w:val="24"/>
        </w:rPr>
        <w:t>VNF</w:t>
      </w:r>
      <w:r>
        <w:rPr>
          <w:sz w:val="24"/>
        </w:rPr>
        <w:t>的</w:t>
      </w:r>
      <w:r>
        <w:rPr>
          <w:rFonts w:hint="eastAsia"/>
          <w:sz w:val="24"/>
        </w:rPr>
        <w:t>放置</w:t>
      </w:r>
      <w:r>
        <w:rPr>
          <w:sz w:val="24"/>
        </w:rPr>
        <w:t>问题，提出了使用启发式算法给出解决方案的离线算法</w:t>
      </w:r>
      <w:r>
        <w:rPr>
          <w:sz w:val="24"/>
          <w:vertAlign w:val="superscript"/>
        </w:rPr>
        <w:t>[5,6,9-11]</w:t>
      </w:r>
      <w:r>
        <w:rPr>
          <w:sz w:val="24"/>
        </w:rPr>
        <w:t>。虽然他们关注的是同一个问题，但他们的目的是找到一个实现不同目标的解决方案。</w:t>
      </w:r>
      <w:r>
        <w:rPr>
          <w:sz w:val="24"/>
        </w:rPr>
        <w:t>Cohen</w:t>
      </w:r>
      <w:r>
        <w:rPr>
          <w:sz w:val="24"/>
        </w:rPr>
        <w:t>等人</w:t>
      </w:r>
      <w:r>
        <w:rPr>
          <w:sz w:val="24"/>
          <w:vertAlign w:val="superscript"/>
        </w:rPr>
        <w:t>[5]</w:t>
      </w:r>
      <w:r>
        <w:rPr>
          <w:sz w:val="24"/>
        </w:rPr>
        <w:t>的目标是找到一个使</w:t>
      </w:r>
      <w:r>
        <w:rPr>
          <w:sz w:val="24"/>
        </w:rPr>
        <w:t>VNF</w:t>
      </w:r>
      <w:r>
        <w:rPr>
          <w:sz w:val="24"/>
        </w:rPr>
        <w:t>的连接和</w:t>
      </w:r>
      <w:r>
        <w:rPr>
          <w:rFonts w:hint="eastAsia"/>
          <w:sz w:val="24"/>
        </w:rPr>
        <w:t>放置</w:t>
      </w:r>
      <w:r>
        <w:rPr>
          <w:sz w:val="24"/>
        </w:rPr>
        <w:t>成本最小</w:t>
      </w:r>
      <w:r>
        <w:rPr>
          <w:rFonts w:hint="eastAsia"/>
          <w:sz w:val="24"/>
        </w:rPr>
        <w:t>的</w:t>
      </w:r>
      <w:r>
        <w:rPr>
          <w:sz w:val="24"/>
        </w:rPr>
        <w:t>解决方案。为了实现这一目标，</w:t>
      </w:r>
      <w:r>
        <w:rPr>
          <w:rFonts w:hint="eastAsia"/>
          <w:sz w:val="24"/>
        </w:rPr>
        <w:t>他们实现</w:t>
      </w:r>
      <w:r>
        <w:rPr>
          <w:sz w:val="24"/>
        </w:rPr>
        <w:t>了一个线性程序，对每个</w:t>
      </w:r>
      <w:r>
        <w:rPr>
          <w:sz w:val="24"/>
        </w:rPr>
        <w:t>VNF</w:t>
      </w:r>
      <w:r>
        <w:rPr>
          <w:sz w:val="24"/>
        </w:rPr>
        <w:t>的存储要求和放置成本以及</w:t>
      </w:r>
      <w:r>
        <w:rPr>
          <w:sz w:val="24"/>
        </w:rPr>
        <w:t>NFVI</w:t>
      </w:r>
      <w:r>
        <w:rPr>
          <w:sz w:val="24"/>
        </w:rPr>
        <w:t>的可用资源（</w:t>
      </w:r>
      <w:r>
        <w:rPr>
          <w:sz w:val="24"/>
        </w:rPr>
        <w:t>Network Function Virtuali</w:t>
      </w:r>
      <w:r>
        <w:rPr>
          <w:rFonts w:hint="eastAsia"/>
          <w:sz w:val="24"/>
        </w:rPr>
        <w:t>z</w:t>
      </w:r>
      <w:r>
        <w:rPr>
          <w:sz w:val="24"/>
        </w:rPr>
        <w:t>ation Infrastructure Point of Presence</w:t>
      </w:r>
      <w:r>
        <w:rPr>
          <w:rFonts w:hint="eastAsia"/>
          <w:sz w:val="24"/>
        </w:rPr>
        <w:t>，</w:t>
      </w:r>
      <w:r>
        <w:rPr>
          <w:sz w:val="24"/>
        </w:rPr>
        <w:t>NFVI-</w:t>
      </w:r>
      <w:proofErr w:type="spellStart"/>
      <w:r>
        <w:rPr>
          <w:sz w:val="24"/>
        </w:rPr>
        <w:t>PoP</w:t>
      </w:r>
      <w:proofErr w:type="spellEnd"/>
      <w:r>
        <w:rPr>
          <w:sz w:val="24"/>
        </w:rPr>
        <w:t>）进行建模。这是第一个考虑在多个</w:t>
      </w:r>
      <w:r>
        <w:rPr>
          <w:sz w:val="24"/>
        </w:rPr>
        <w:t>SFC</w:t>
      </w:r>
      <w:r>
        <w:rPr>
          <w:sz w:val="24"/>
        </w:rPr>
        <w:t>之间共享实例化</w:t>
      </w:r>
      <w:r>
        <w:rPr>
          <w:sz w:val="24"/>
        </w:rPr>
        <w:t>VNF</w:t>
      </w:r>
      <w:r>
        <w:rPr>
          <w:sz w:val="24"/>
        </w:rPr>
        <w:t>的可能性的工作。</w:t>
      </w:r>
      <w:r>
        <w:rPr>
          <w:rFonts w:hint="eastAsia"/>
          <w:sz w:val="24"/>
        </w:rPr>
        <w:t>他们实现</w:t>
      </w:r>
      <w:r>
        <w:rPr>
          <w:sz w:val="24"/>
        </w:rPr>
        <w:t>的线性程序的解决</w:t>
      </w:r>
      <w:r>
        <w:rPr>
          <w:rFonts w:hint="eastAsia"/>
          <w:sz w:val="24"/>
        </w:rPr>
        <w:t>方法</w:t>
      </w:r>
      <w:r>
        <w:rPr>
          <w:sz w:val="24"/>
        </w:rPr>
        <w:t>是通过两种算法实现的；一种是不考虑</w:t>
      </w:r>
      <w:r>
        <w:rPr>
          <w:sz w:val="24"/>
        </w:rPr>
        <w:t>NFVI-</w:t>
      </w:r>
      <w:proofErr w:type="spellStart"/>
      <w:r>
        <w:rPr>
          <w:sz w:val="24"/>
        </w:rPr>
        <w:t>PoP</w:t>
      </w:r>
      <w:proofErr w:type="spellEnd"/>
      <w:r>
        <w:rPr>
          <w:sz w:val="24"/>
        </w:rPr>
        <w:t>资源限制的算法</w:t>
      </w:r>
      <w:r>
        <w:rPr>
          <w:rFonts w:hint="eastAsia"/>
          <w:sz w:val="24"/>
        </w:rPr>
        <w:t>，即</w:t>
      </w:r>
      <w:r>
        <w:rPr>
          <w:sz w:val="24"/>
        </w:rPr>
        <w:t>无约束</w:t>
      </w:r>
      <w:r>
        <w:rPr>
          <w:rFonts w:hint="eastAsia"/>
          <w:sz w:val="24"/>
        </w:rPr>
        <w:t>的放</w:t>
      </w:r>
      <w:r>
        <w:rPr>
          <w:sz w:val="24"/>
        </w:rPr>
        <w:t>置</w:t>
      </w:r>
      <w:r>
        <w:rPr>
          <w:rFonts w:hint="eastAsia"/>
          <w:sz w:val="24"/>
        </w:rPr>
        <w:t>算法</w:t>
      </w:r>
      <w:r>
        <w:rPr>
          <w:sz w:val="24"/>
        </w:rPr>
        <w:t>，另一种是考虑这种限制的算法</w:t>
      </w:r>
      <w:r>
        <w:rPr>
          <w:rFonts w:hint="eastAsia"/>
          <w:sz w:val="24"/>
        </w:rPr>
        <w:t>，即有</w:t>
      </w:r>
      <w:r>
        <w:rPr>
          <w:sz w:val="24"/>
        </w:rPr>
        <w:t>约束</w:t>
      </w:r>
      <w:r>
        <w:rPr>
          <w:rFonts w:hint="eastAsia"/>
          <w:sz w:val="24"/>
        </w:rPr>
        <w:t>的放置算法</w:t>
      </w:r>
      <w:r>
        <w:rPr>
          <w:sz w:val="24"/>
        </w:rPr>
        <w:t>。这两种算法都依赖于一种启发式算法，即根据存储量大小（降序）将</w:t>
      </w:r>
      <w:r>
        <w:rPr>
          <w:sz w:val="24"/>
        </w:rPr>
        <w:t>VNF</w:t>
      </w:r>
      <w:r>
        <w:rPr>
          <w:sz w:val="24"/>
        </w:rPr>
        <w:t>分配给</w:t>
      </w:r>
      <w:r>
        <w:rPr>
          <w:sz w:val="24"/>
        </w:rPr>
        <w:t>NFVI-</w:t>
      </w:r>
      <w:proofErr w:type="spellStart"/>
      <w:r>
        <w:rPr>
          <w:sz w:val="24"/>
        </w:rPr>
        <w:t>PoP</w:t>
      </w:r>
      <w:proofErr w:type="spellEnd"/>
      <w:r>
        <w:rPr>
          <w:rFonts w:hint="eastAsia"/>
          <w:sz w:val="24"/>
        </w:rPr>
        <w:t>，类似与</w:t>
      </w:r>
      <w:r>
        <w:rPr>
          <w:rFonts w:hint="eastAsia"/>
          <w:sz w:val="24"/>
        </w:rPr>
        <w:t>First</w:t>
      </w:r>
      <w:r>
        <w:rPr>
          <w:sz w:val="24"/>
        </w:rPr>
        <w:t>-F</w:t>
      </w:r>
      <w:r>
        <w:rPr>
          <w:rFonts w:hint="eastAsia"/>
          <w:sz w:val="24"/>
        </w:rPr>
        <w:t>it</w:t>
      </w:r>
      <w:r>
        <w:rPr>
          <w:rFonts w:hint="eastAsia"/>
          <w:sz w:val="24"/>
        </w:rPr>
        <w:t>算法</w:t>
      </w:r>
      <w:r>
        <w:rPr>
          <w:sz w:val="24"/>
        </w:rPr>
        <w:t>。</w:t>
      </w:r>
    </w:p>
    <w:p w14:paraId="022F80F4" w14:textId="0048C59F" w:rsidR="00835017" w:rsidRDefault="00926E61">
      <w:pPr>
        <w:spacing w:line="400" w:lineRule="exact"/>
        <w:ind w:firstLine="420"/>
        <w:rPr>
          <w:sz w:val="24"/>
        </w:rPr>
      </w:pPr>
      <w:r>
        <w:rPr>
          <w:sz w:val="24"/>
        </w:rPr>
        <w:t>在不同的目标下，有</w:t>
      </w:r>
      <w:del w:id="77" w:author="1805" w:date="2022-05-24T20:43:00Z">
        <w:r w:rsidDel="00990E15">
          <w:rPr>
            <w:rFonts w:hint="eastAsia"/>
            <w:sz w:val="24"/>
          </w:rPr>
          <w:delText>两篇文章</w:delText>
        </w:r>
      </w:del>
      <w:ins w:id="78" w:author="1805" w:date="2022-05-24T20:43:00Z">
        <w:r w:rsidR="00990E15">
          <w:rPr>
            <w:rFonts w:hint="eastAsia"/>
            <w:sz w:val="24"/>
          </w:rPr>
          <w:t>部分工作</w:t>
        </w:r>
      </w:ins>
      <w:r>
        <w:rPr>
          <w:sz w:val="24"/>
        </w:rPr>
        <w:t>专注于最小化</w:t>
      </w:r>
      <w:r>
        <w:rPr>
          <w:sz w:val="24"/>
        </w:rPr>
        <w:t>VNF</w:t>
      </w:r>
      <w:r>
        <w:rPr>
          <w:sz w:val="24"/>
        </w:rPr>
        <w:t>实例的数量</w:t>
      </w:r>
      <w:r>
        <w:rPr>
          <w:sz w:val="24"/>
          <w:vertAlign w:val="superscript"/>
        </w:rPr>
        <w:t>[6,9]</w:t>
      </w:r>
      <w:r>
        <w:rPr>
          <w:sz w:val="24"/>
        </w:rPr>
        <w:t>。</w:t>
      </w:r>
      <w:r>
        <w:rPr>
          <w:sz w:val="24"/>
        </w:rPr>
        <w:t>Chi</w:t>
      </w:r>
      <w:r>
        <w:rPr>
          <w:sz w:val="24"/>
        </w:rPr>
        <w:t>等人</w:t>
      </w:r>
      <w:r>
        <w:rPr>
          <w:sz w:val="24"/>
          <w:vertAlign w:val="superscript"/>
        </w:rPr>
        <w:t>[6]</w:t>
      </w:r>
      <w:r>
        <w:rPr>
          <w:sz w:val="24"/>
        </w:rPr>
        <w:t>提出了一个替代的线性程序，以解决</w:t>
      </w:r>
      <w:r>
        <w:rPr>
          <w:rFonts w:hint="eastAsia"/>
          <w:sz w:val="24"/>
        </w:rPr>
        <w:t>V</w:t>
      </w:r>
      <w:r>
        <w:rPr>
          <w:sz w:val="24"/>
        </w:rPr>
        <w:t>NF</w:t>
      </w:r>
      <w:r>
        <w:rPr>
          <w:rFonts w:hint="eastAsia"/>
          <w:sz w:val="24"/>
        </w:rPr>
        <w:t>放</w:t>
      </w:r>
      <w:r>
        <w:rPr>
          <w:sz w:val="24"/>
        </w:rPr>
        <w:t>置问题。他们的</w:t>
      </w:r>
      <w:r>
        <w:rPr>
          <w:rFonts w:hint="eastAsia"/>
          <w:sz w:val="24"/>
        </w:rPr>
        <w:t>程序将</w:t>
      </w:r>
      <w:r>
        <w:rPr>
          <w:sz w:val="24"/>
        </w:rPr>
        <w:t>根据</w:t>
      </w:r>
      <w:r>
        <w:rPr>
          <w:sz w:val="24"/>
        </w:rPr>
        <w:t>VNF</w:t>
      </w:r>
      <w:r>
        <w:rPr>
          <w:sz w:val="24"/>
        </w:rPr>
        <w:t>的处理能力进行建模。</w:t>
      </w:r>
      <w:r>
        <w:rPr>
          <w:sz w:val="24"/>
        </w:rPr>
        <w:t>Chi</w:t>
      </w:r>
      <w:r>
        <w:rPr>
          <w:sz w:val="24"/>
        </w:rPr>
        <w:t>等人</w:t>
      </w:r>
      <w:r>
        <w:rPr>
          <w:sz w:val="24"/>
          <w:vertAlign w:val="superscript"/>
        </w:rPr>
        <w:t>[6]</w:t>
      </w:r>
      <w:r>
        <w:rPr>
          <w:sz w:val="24"/>
        </w:rPr>
        <w:t>还依靠启发式方法，将放置问题简化为</w:t>
      </w:r>
      <w:r>
        <w:rPr>
          <w:sz w:val="24"/>
        </w:rPr>
        <w:t>bin-packing</w:t>
      </w:r>
      <w:r>
        <w:rPr>
          <w:sz w:val="24"/>
        </w:rPr>
        <w:t>问题</w:t>
      </w:r>
      <w:r>
        <w:rPr>
          <w:sz w:val="24"/>
          <w:vertAlign w:val="superscript"/>
        </w:rPr>
        <w:t>[12]</w:t>
      </w:r>
      <w:r>
        <w:rPr>
          <w:sz w:val="24"/>
        </w:rPr>
        <w:t>。</w:t>
      </w:r>
      <w:r>
        <w:rPr>
          <w:rFonts w:hint="eastAsia"/>
          <w:sz w:val="24"/>
        </w:rPr>
        <w:t>Sang</w:t>
      </w:r>
      <w:r>
        <w:rPr>
          <w:rFonts w:hint="eastAsia"/>
          <w:sz w:val="24"/>
        </w:rPr>
        <w:t>等人</w:t>
      </w:r>
      <w:r>
        <w:rPr>
          <w:rFonts w:hint="eastAsia"/>
          <w:sz w:val="24"/>
          <w:vertAlign w:val="superscript"/>
        </w:rPr>
        <w:t>[</w:t>
      </w:r>
      <w:r>
        <w:rPr>
          <w:sz w:val="24"/>
          <w:vertAlign w:val="superscript"/>
        </w:rPr>
        <w:t>9</w:t>
      </w:r>
      <w:r>
        <w:rPr>
          <w:rFonts w:hint="eastAsia"/>
          <w:sz w:val="24"/>
          <w:vertAlign w:val="superscript"/>
        </w:rPr>
        <w:t>]</w:t>
      </w:r>
      <w:r>
        <w:rPr>
          <w:rFonts w:hint="eastAsia"/>
          <w:sz w:val="24"/>
        </w:rPr>
        <w:t>则提出了一种贪婪的启发式方法，它在具有未处理请求的</w:t>
      </w:r>
      <w:r>
        <w:rPr>
          <w:rFonts w:hint="eastAsia"/>
          <w:sz w:val="24"/>
        </w:rPr>
        <w:t>NFVI-</w:t>
      </w:r>
      <w:proofErr w:type="spellStart"/>
      <w:r>
        <w:rPr>
          <w:rFonts w:hint="eastAsia"/>
          <w:sz w:val="24"/>
        </w:rPr>
        <w:t>PoP</w:t>
      </w:r>
      <w:proofErr w:type="spellEnd"/>
      <w:r>
        <w:rPr>
          <w:rFonts w:hint="eastAsia"/>
          <w:sz w:val="24"/>
        </w:rPr>
        <w:t>上进行迭代，并将</w:t>
      </w:r>
      <w:r>
        <w:rPr>
          <w:rFonts w:hint="eastAsia"/>
          <w:sz w:val="24"/>
        </w:rPr>
        <w:t>VNF</w:t>
      </w:r>
      <w:r>
        <w:rPr>
          <w:rFonts w:hint="eastAsia"/>
          <w:sz w:val="24"/>
        </w:rPr>
        <w:t>的组合放置于</w:t>
      </w:r>
      <w:r>
        <w:rPr>
          <w:rFonts w:hint="eastAsia"/>
          <w:sz w:val="24"/>
        </w:rPr>
        <w:t>NFVI-</w:t>
      </w:r>
      <w:proofErr w:type="spellStart"/>
      <w:r>
        <w:rPr>
          <w:rFonts w:hint="eastAsia"/>
          <w:sz w:val="24"/>
        </w:rPr>
        <w:t>PoP</w:t>
      </w:r>
      <w:proofErr w:type="spellEnd"/>
      <w:r>
        <w:rPr>
          <w:rFonts w:hint="eastAsia"/>
          <w:sz w:val="24"/>
        </w:rPr>
        <w:t>中来处理具有最大数量的未处理流量。</w:t>
      </w:r>
    </w:p>
    <w:p w14:paraId="7372CB4F" w14:textId="77777777" w:rsidR="00835017" w:rsidRDefault="00926E61">
      <w:pPr>
        <w:spacing w:line="400" w:lineRule="exact"/>
        <w:ind w:firstLine="420"/>
        <w:rPr>
          <w:sz w:val="24"/>
        </w:rPr>
      </w:pPr>
      <w:proofErr w:type="spellStart"/>
      <w:r>
        <w:rPr>
          <w:sz w:val="24"/>
        </w:rPr>
        <w:t>Tomassilli</w:t>
      </w:r>
      <w:proofErr w:type="spellEnd"/>
      <w:r>
        <w:rPr>
          <w:sz w:val="24"/>
        </w:rPr>
        <w:t>等人</w:t>
      </w:r>
      <w:r>
        <w:rPr>
          <w:sz w:val="24"/>
          <w:vertAlign w:val="superscript"/>
        </w:rPr>
        <w:t>[10]</w:t>
      </w:r>
      <w:r>
        <w:rPr>
          <w:sz w:val="24"/>
        </w:rPr>
        <w:t>为</w:t>
      </w:r>
      <w:r>
        <w:rPr>
          <w:rFonts w:hint="eastAsia"/>
          <w:sz w:val="24"/>
        </w:rPr>
        <w:t>V</w:t>
      </w:r>
      <w:r>
        <w:rPr>
          <w:sz w:val="24"/>
        </w:rPr>
        <w:t>NF</w:t>
      </w:r>
      <w:r>
        <w:rPr>
          <w:rFonts w:hint="eastAsia"/>
          <w:sz w:val="24"/>
        </w:rPr>
        <w:t>放置</w:t>
      </w:r>
      <w:r>
        <w:rPr>
          <w:sz w:val="24"/>
        </w:rPr>
        <w:t>问题创建了两个启发式方法和一个精确解决方案。他们认为所有的需求都是</w:t>
      </w:r>
      <w:r>
        <w:rPr>
          <w:rFonts w:hint="eastAsia"/>
          <w:sz w:val="24"/>
        </w:rPr>
        <w:t>提前规定好</w:t>
      </w:r>
      <w:r>
        <w:rPr>
          <w:sz w:val="24"/>
        </w:rPr>
        <w:t>的，</w:t>
      </w:r>
      <w:r>
        <w:rPr>
          <w:rFonts w:hint="eastAsia"/>
          <w:sz w:val="24"/>
        </w:rPr>
        <w:t>他们的</w:t>
      </w:r>
      <w:r>
        <w:rPr>
          <w:sz w:val="24"/>
        </w:rPr>
        <w:t>目的是最大限度地减少与主机有关的资源，</w:t>
      </w:r>
      <w:r>
        <w:rPr>
          <w:rFonts w:hint="eastAsia"/>
          <w:sz w:val="24"/>
        </w:rPr>
        <w:t>比如许可费用</w:t>
      </w:r>
      <w:r>
        <w:rPr>
          <w:sz w:val="24"/>
        </w:rPr>
        <w:t>或</w:t>
      </w:r>
      <w:r>
        <w:rPr>
          <w:rFonts w:hint="eastAsia"/>
          <w:sz w:val="24"/>
        </w:rPr>
        <w:t>能耗</w:t>
      </w:r>
      <w:r>
        <w:rPr>
          <w:sz w:val="24"/>
        </w:rPr>
        <w:t>。他们引入了三种方法：</w:t>
      </w:r>
    </w:p>
    <w:p w14:paraId="15EE7829" w14:textId="77777777" w:rsidR="00835017" w:rsidRDefault="00926E61">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sz w:val="24"/>
        </w:rPr>
        <w:t>①</w:t>
      </w:r>
      <w:r>
        <w:rPr>
          <w:sz w:val="24"/>
        </w:rPr>
        <w:fldChar w:fldCharType="end"/>
      </w:r>
      <w:r>
        <w:rPr>
          <w:sz w:val="24"/>
        </w:rPr>
        <w:t xml:space="preserve"> </w:t>
      </w:r>
      <w:r>
        <w:rPr>
          <w:sz w:val="24"/>
        </w:rPr>
        <w:t>动态编程的贪婪启发式方法，在预先计算的路径中选择成本最低的</w:t>
      </w:r>
      <w:r>
        <w:rPr>
          <w:sz w:val="24"/>
        </w:rPr>
        <w:t>NFVI-</w:t>
      </w:r>
      <w:proofErr w:type="spellStart"/>
      <w:r>
        <w:rPr>
          <w:sz w:val="24"/>
        </w:rPr>
        <w:t>PoP</w:t>
      </w:r>
      <w:proofErr w:type="spellEnd"/>
      <w:r>
        <w:rPr>
          <w:sz w:val="24"/>
        </w:rPr>
        <w:t>来承载</w:t>
      </w:r>
      <w:r>
        <w:rPr>
          <w:sz w:val="24"/>
        </w:rPr>
        <w:t>VNF</w:t>
      </w:r>
      <w:r>
        <w:rPr>
          <w:sz w:val="24"/>
        </w:rPr>
        <w:t>；</w:t>
      </w:r>
    </w:p>
    <w:p w14:paraId="78847B02" w14:textId="77777777" w:rsidR="00835017" w:rsidRDefault="00926E61">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sz w:val="24"/>
        </w:rPr>
        <w:t>②</w:t>
      </w:r>
      <w:r>
        <w:rPr>
          <w:sz w:val="24"/>
        </w:rPr>
        <w:fldChar w:fldCharType="end"/>
      </w:r>
      <w:r>
        <w:rPr>
          <w:sz w:val="24"/>
        </w:rPr>
        <w:t>近似算法，从</w:t>
      </w:r>
      <w:r>
        <w:rPr>
          <w:sz w:val="24"/>
        </w:rPr>
        <w:t>ILP</w:t>
      </w:r>
      <w:r>
        <w:rPr>
          <w:sz w:val="24"/>
        </w:rPr>
        <w:t>公式中随机选择约束条件，以指导近似最佳解决方案；</w:t>
      </w:r>
    </w:p>
    <w:p w14:paraId="0D6FEBD3" w14:textId="77777777" w:rsidR="00835017" w:rsidRDefault="00926E61">
      <w:pPr>
        <w:spacing w:line="400" w:lineRule="exact"/>
        <w:ind w:firstLineChars="200" w:firstLine="480"/>
        <w:rPr>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sz w:val="24"/>
        </w:rPr>
        <w:t>③</w:t>
      </w:r>
      <w:r>
        <w:rPr>
          <w:sz w:val="24"/>
        </w:rPr>
        <w:fldChar w:fldCharType="end"/>
      </w:r>
      <w:r>
        <w:rPr>
          <w:sz w:val="24"/>
        </w:rPr>
        <w:t>针对树状拓扑结构的最佳动态编程技术，在所有流量在树中上游或下游的特殊情况下以多项式时间运行。</w:t>
      </w:r>
    </w:p>
    <w:p w14:paraId="19B6A6F1" w14:textId="77777777" w:rsidR="00835017" w:rsidRDefault="00926E61">
      <w:pPr>
        <w:spacing w:line="400" w:lineRule="exact"/>
        <w:ind w:firstLine="420"/>
        <w:rPr>
          <w:sz w:val="24"/>
        </w:rPr>
      </w:pPr>
      <w:r>
        <w:rPr>
          <w:sz w:val="24"/>
        </w:rPr>
        <w:t>最后，</w:t>
      </w:r>
      <w:proofErr w:type="spellStart"/>
      <w:r>
        <w:rPr>
          <w:sz w:val="24"/>
        </w:rPr>
        <w:t>Sallam</w:t>
      </w:r>
      <w:proofErr w:type="spellEnd"/>
      <w:r>
        <w:rPr>
          <w:sz w:val="24"/>
        </w:rPr>
        <w:t>等人</w:t>
      </w:r>
      <w:r>
        <w:rPr>
          <w:sz w:val="24"/>
          <w:vertAlign w:val="superscript"/>
        </w:rPr>
        <w:t>[11]</w:t>
      </w:r>
      <w:r>
        <w:rPr>
          <w:sz w:val="24"/>
        </w:rPr>
        <w:t>还开发了两种贪婪的启发式方法，旨在通过选择最佳的</w:t>
      </w:r>
      <w:r>
        <w:rPr>
          <w:sz w:val="24"/>
        </w:rPr>
        <w:t>NFVI-</w:t>
      </w:r>
      <w:proofErr w:type="spellStart"/>
      <w:r>
        <w:rPr>
          <w:sz w:val="24"/>
        </w:rPr>
        <w:t>PoP</w:t>
      </w:r>
      <w:proofErr w:type="spellEnd"/>
      <w:r>
        <w:rPr>
          <w:sz w:val="24"/>
        </w:rPr>
        <w:t>来承载</w:t>
      </w:r>
      <w:r>
        <w:rPr>
          <w:sz w:val="24"/>
        </w:rPr>
        <w:t>VNF</w:t>
      </w:r>
      <w:r>
        <w:rPr>
          <w:sz w:val="24"/>
        </w:rPr>
        <w:t>，使完全处理的流量总量最大化。此外，他们还考虑到了使用</w:t>
      </w:r>
      <w:r>
        <w:rPr>
          <w:sz w:val="24"/>
        </w:rPr>
        <w:t>NFVI-</w:t>
      </w:r>
      <w:proofErr w:type="spellStart"/>
      <w:r>
        <w:rPr>
          <w:sz w:val="24"/>
        </w:rPr>
        <w:t>PoP</w:t>
      </w:r>
      <w:proofErr w:type="spellEnd"/>
      <w:r>
        <w:rPr>
          <w:sz w:val="24"/>
        </w:rPr>
        <w:t>的成本</w:t>
      </w:r>
      <w:r>
        <w:rPr>
          <w:rFonts w:hint="eastAsia"/>
          <w:sz w:val="24"/>
        </w:rPr>
        <w:t>以</w:t>
      </w:r>
      <w:r>
        <w:rPr>
          <w:sz w:val="24"/>
        </w:rPr>
        <w:t>及</w:t>
      </w:r>
      <w:r>
        <w:rPr>
          <w:rFonts w:hint="eastAsia"/>
          <w:sz w:val="24"/>
        </w:rPr>
        <w:t>V</w:t>
      </w:r>
      <w:r>
        <w:rPr>
          <w:sz w:val="24"/>
        </w:rPr>
        <w:t>NF</w:t>
      </w:r>
      <w:r>
        <w:rPr>
          <w:rFonts w:hint="eastAsia"/>
          <w:sz w:val="24"/>
        </w:rPr>
        <w:t>的</w:t>
      </w:r>
      <w:r>
        <w:rPr>
          <w:sz w:val="24"/>
        </w:rPr>
        <w:t>处理能力。第一个启发式</w:t>
      </w:r>
      <w:r>
        <w:rPr>
          <w:rFonts w:hint="eastAsia"/>
          <w:sz w:val="24"/>
        </w:rPr>
        <w:t>算法</w:t>
      </w:r>
      <w:r>
        <w:rPr>
          <w:sz w:val="24"/>
        </w:rPr>
        <w:t>是为具有统一成本的</w:t>
      </w:r>
      <w:r>
        <w:rPr>
          <w:sz w:val="24"/>
        </w:rPr>
        <w:t>NFVI-</w:t>
      </w:r>
      <w:proofErr w:type="spellStart"/>
      <w:r>
        <w:rPr>
          <w:sz w:val="24"/>
        </w:rPr>
        <w:t>PoP</w:t>
      </w:r>
      <w:proofErr w:type="spellEnd"/>
      <w:r>
        <w:rPr>
          <w:sz w:val="24"/>
        </w:rPr>
        <w:t>量身定做的</w:t>
      </w:r>
      <w:r>
        <w:rPr>
          <w:rFonts w:hint="eastAsia"/>
          <w:sz w:val="24"/>
        </w:rPr>
        <w:t>，</w:t>
      </w:r>
      <w:r>
        <w:rPr>
          <w:sz w:val="24"/>
        </w:rPr>
        <w:t>它将每个</w:t>
      </w:r>
      <w:r>
        <w:rPr>
          <w:sz w:val="24"/>
        </w:rPr>
        <w:t>VNF</w:t>
      </w:r>
      <w:r>
        <w:rPr>
          <w:sz w:val="24"/>
        </w:rPr>
        <w:t>分配给与给定目标函数的最</w:t>
      </w:r>
      <w:r>
        <w:rPr>
          <w:rFonts w:hint="eastAsia"/>
          <w:sz w:val="24"/>
        </w:rPr>
        <w:t>大</w:t>
      </w:r>
      <w:r>
        <w:rPr>
          <w:sz w:val="24"/>
        </w:rPr>
        <w:t>值</w:t>
      </w:r>
      <w:r>
        <w:rPr>
          <w:rFonts w:hint="eastAsia"/>
          <w:sz w:val="24"/>
        </w:rPr>
        <w:t>对应</w:t>
      </w:r>
      <w:r>
        <w:rPr>
          <w:sz w:val="24"/>
        </w:rPr>
        <w:lastRenderedPageBreak/>
        <w:t>的</w:t>
      </w:r>
      <w:r>
        <w:rPr>
          <w:sz w:val="24"/>
        </w:rPr>
        <w:t>NFVI-</w:t>
      </w:r>
      <w:proofErr w:type="spellStart"/>
      <w:r>
        <w:rPr>
          <w:sz w:val="24"/>
        </w:rPr>
        <w:t>PoP</w:t>
      </w:r>
      <w:proofErr w:type="spellEnd"/>
      <w:r>
        <w:rPr>
          <w:sz w:val="24"/>
        </w:rPr>
        <w:t>。第二，针对异质</w:t>
      </w:r>
      <w:r>
        <w:rPr>
          <w:rFonts w:hint="eastAsia"/>
          <w:sz w:val="24"/>
        </w:rPr>
        <w:t>成本</w:t>
      </w:r>
      <w:r>
        <w:rPr>
          <w:sz w:val="24"/>
        </w:rPr>
        <w:t>的情况，</w:t>
      </w:r>
      <w:r>
        <w:rPr>
          <w:rFonts w:hint="eastAsia"/>
          <w:sz w:val="24"/>
        </w:rPr>
        <w:t>算法</w:t>
      </w:r>
      <w:r>
        <w:rPr>
          <w:sz w:val="24"/>
        </w:rPr>
        <w:t>引入了基于枚举的贪婪启发</w:t>
      </w:r>
      <w:r>
        <w:rPr>
          <w:rFonts w:hint="eastAsia"/>
          <w:sz w:val="24"/>
        </w:rPr>
        <w:t>算</w:t>
      </w:r>
      <w:r>
        <w:rPr>
          <w:sz w:val="24"/>
        </w:rPr>
        <w:t>法</w:t>
      </w:r>
      <w:r>
        <w:rPr>
          <w:sz w:val="24"/>
          <w:vertAlign w:val="superscript"/>
        </w:rPr>
        <w:t>[13]</w:t>
      </w:r>
      <w:r>
        <w:rPr>
          <w:sz w:val="24"/>
        </w:rPr>
        <w:t>。它将满足预算约束的</w:t>
      </w:r>
      <w:r>
        <w:rPr>
          <w:sz w:val="24"/>
        </w:rPr>
        <w:t>NFVI-</w:t>
      </w:r>
      <w:proofErr w:type="spellStart"/>
      <w:r>
        <w:rPr>
          <w:sz w:val="24"/>
        </w:rPr>
        <w:t>PoP</w:t>
      </w:r>
      <w:proofErr w:type="spellEnd"/>
      <w:r>
        <w:rPr>
          <w:sz w:val="24"/>
        </w:rPr>
        <w:t>按已</w:t>
      </w:r>
      <w:r>
        <w:rPr>
          <w:rFonts w:hint="eastAsia"/>
          <w:sz w:val="24"/>
        </w:rPr>
        <w:t>放置</w:t>
      </w:r>
      <w:r>
        <w:rPr>
          <w:sz w:val="24"/>
        </w:rPr>
        <w:t>的</w:t>
      </w:r>
      <w:r>
        <w:rPr>
          <w:sz w:val="24"/>
        </w:rPr>
        <w:t>VNF</w:t>
      </w:r>
      <w:r>
        <w:rPr>
          <w:sz w:val="24"/>
        </w:rPr>
        <w:t>数量分组，然后将每个</w:t>
      </w:r>
      <w:r>
        <w:rPr>
          <w:sz w:val="24"/>
        </w:rPr>
        <w:t>VNF</w:t>
      </w:r>
      <w:r>
        <w:rPr>
          <w:sz w:val="24"/>
        </w:rPr>
        <w:t>放置在该组的</w:t>
      </w:r>
      <w:r>
        <w:rPr>
          <w:sz w:val="24"/>
        </w:rPr>
        <w:t>NFVI-</w:t>
      </w:r>
      <w:proofErr w:type="spellStart"/>
      <w:r>
        <w:rPr>
          <w:sz w:val="24"/>
        </w:rPr>
        <w:t>PoP</w:t>
      </w:r>
      <w:proofErr w:type="spellEnd"/>
      <w:r>
        <w:rPr>
          <w:sz w:val="24"/>
        </w:rPr>
        <w:t>中，该组呈现出关于目标函数的最大收益。</w:t>
      </w:r>
    </w:p>
    <w:p w14:paraId="0F2F2240" w14:textId="77777777" w:rsidR="00835017" w:rsidRDefault="00926E61">
      <w:pPr>
        <w:spacing w:line="400" w:lineRule="exact"/>
        <w:ind w:firstLine="420"/>
        <w:rPr>
          <w:sz w:val="24"/>
        </w:rPr>
      </w:pPr>
      <w:r>
        <w:rPr>
          <w:sz w:val="24"/>
        </w:rPr>
        <w:t>有三项工作开发了元启发式方法</w:t>
      </w:r>
      <w:r>
        <w:rPr>
          <w:sz w:val="24"/>
          <w:vertAlign w:val="superscript"/>
        </w:rPr>
        <w:t>[14-16]</w:t>
      </w:r>
      <w:r>
        <w:rPr>
          <w:sz w:val="24"/>
        </w:rPr>
        <w:t>来解决</w:t>
      </w:r>
      <w:r>
        <w:rPr>
          <w:rFonts w:hint="eastAsia"/>
          <w:sz w:val="24"/>
        </w:rPr>
        <w:t>能够</w:t>
      </w:r>
      <w:r>
        <w:rPr>
          <w:sz w:val="24"/>
        </w:rPr>
        <w:t>减少网络资源分配任务的放置问题。两个元启发式方法</w:t>
      </w:r>
      <w:r>
        <w:rPr>
          <w:sz w:val="24"/>
          <w:vertAlign w:val="superscript"/>
        </w:rPr>
        <w:t>[14,15]</w:t>
      </w:r>
      <w:r>
        <w:rPr>
          <w:sz w:val="24"/>
        </w:rPr>
        <w:t>旨在减少端到端的服务延迟，同时保证一定的可靠性</w:t>
      </w:r>
      <w:r>
        <w:rPr>
          <w:sz w:val="24"/>
          <w:vertAlign w:val="superscript"/>
        </w:rPr>
        <w:t>[14]</w:t>
      </w:r>
      <w:r>
        <w:rPr>
          <w:sz w:val="24"/>
        </w:rPr>
        <w:t>或可用性</w:t>
      </w:r>
      <w:r>
        <w:rPr>
          <w:sz w:val="24"/>
          <w:vertAlign w:val="superscript"/>
        </w:rPr>
        <w:t>[15]</w:t>
      </w:r>
      <w:r>
        <w:rPr>
          <w:sz w:val="24"/>
        </w:rPr>
        <w:t>水平。</w:t>
      </w:r>
      <w:proofErr w:type="spellStart"/>
      <w:r>
        <w:rPr>
          <w:sz w:val="24"/>
        </w:rPr>
        <w:t>Chantre</w:t>
      </w:r>
      <w:proofErr w:type="spellEnd"/>
      <w:r>
        <w:rPr>
          <w:sz w:val="24"/>
        </w:rPr>
        <w:t>等人</w:t>
      </w:r>
      <w:r>
        <w:rPr>
          <w:sz w:val="24"/>
          <w:vertAlign w:val="superscript"/>
        </w:rPr>
        <w:t>[14]</w:t>
      </w:r>
      <w:r>
        <w:rPr>
          <w:sz w:val="24"/>
        </w:rPr>
        <w:t>制定了一个非线性混合整数程序，其中</w:t>
      </w:r>
      <w:r>
        <w:rPr>
          <w:sz w:val="24"/>
        </w:rPr>
        <w:t>VNFs</w:t>
      </w:r>
      <w:r>
        <w:rPr>
          <w:sz w:val="24"/>
        </w:rPr>
        <w:t>由其处理延迟和可靠性来描述。作者开发了一种元启发式算法，使用粒子群优化算法（</w:t>
      </w:r>
      <w:r>
        <w:rPr>
          <w:sz w:val="24"/>
        </w:rPr>
        <w:t>Particle Swarm Optimization</w:t>
      </w:r>
      <w:r>
        <w:rPr>
          <w:rFonts w:hint="eastAsia"/>
          <w:sz w:val="24"/>
        </w:rPr>
        <w:t>，</w:t>
      </w:r>
      <w:r>
        <w:rPr>
          <w:sz w:val="24"/>
        </w:rPr>
        <w:t>PSO</w:t>
      </w:r>
      <w:r>
        <w:rPr>
          <w:sz w:val="24"/>
        </w:rPr>
        <w:t>）</w:t>
      </w:r>
      <w:r>
        <w:rPr>
          <w:sz w:val="24"/>
          <w:vertAlign w:val="superscript"/>
        </w:rPr>
        <w:t>[17]</w:t>
      </w:r>
      <w:r>
        <w:rPr>
          <w:sz w:val="24"/>
        </w:rPr>
        <w:t>来寻找冗余</w:t>
      </w:r>
      <w:r>
        <w:rPr>
          <w:sz w:val="24"/>
        </w:rPr>
        <w:t>VNF</w:t>
      </w:r>
      <w:r>
        <w:rPr>
          <w:sz w:val="24"/>
        </w:rPr>
        <w:t>的最佳数量和它们各自的</w:t>
      </w:r>
      <w:r>
        <w:rPr>
          <w:sz w:val="24"/>
        </w:rPr>
        <w:t>NFVI-</w:t>
      </w:r>
      <w:proofErr w:type="spellStart"/>
      <w:r>
        <w:rPr>
          <w:sz w:val="24"/>
        </w:rPr>
        <w:t>PoPs</w:t>
      </w:r>
      <w:proofErr w:type="spellEnd"/>
      <w:r>
        <w:rPr>
          <w:sz w:val="24"/>
        </w:rPr>
        <w:t>。</w:t>
      </w:r>
      <w:r>
        <w:rPr>
          <w:sz w:val="24"/>
        </w:rPr>
        <w:t>PSO</w:t>
      </w:r>
      <w:r>
        <w:rPr>
          <w:sz w:val="24"/>
        </w:rPr>
        <w:t>是一种基于共享信息的粒子互动的搜索算法。基于局部和全局信息，</w:t>
      </w:r>
      <w:r>
        <w:rPr>
          <w:rFonts w:hint="eastAsia"/>
          <w:sz w:val="24"/>
        </w:rPr>
        <w:t>这些算法</w:t>
      </w:r>
      <w:r>
        <w:rPr>
          <w:sz w:val="24"/>
        </w:rPr>
        <w:t>向全局最优迁移</w:t>
      </w:r>
      <w:r>
        <w:rPr>
          <w:rFonts w:hint="eastAsia"/>
          <w:sz w:val="24"/>
        </w:rPr>
        <w:t>，并在算法中添加了</w:t>
      </w:r>
      <w:r>
        <w:rPr>
          <w:sz w:val="24"/>
        </w:rPr>
        <w:t>非线性混合整数编程公式被用来指导</w:t>
      </w:r>
      <w:r>
        <w:rPr>
          <w:rFonts w:hint="eastAsia"/>
          <w:sz w:val="24"/>
        </w:rPr>
        <w:t>如何</w:t>
      </w:r>
      <w:r>
        <w:rPr>
          <w:sz w:val="24"/>
        </w:rPr>
        <w:t>搜索</w:t>
      </w:r>
      <w:r>
        <w:rPr>
          <w:rFonts w:hint="eastAsia"/>
          <w:sz w:val="24"/>
        </w:rPr>
        <w:t>到</w:t>
      </w:r>
      <w:r>
        <w:rPr>
          <w:sz w:val="24"/>
        </w:rPr>
        <w:t>良好的解决方案。</w:t>
      </w:r>
    </w:p>
    <w:p w14:paraId="1E41BBA8" w14:textId="77777777" w:rsidR="00835017" w:rsidRDefault="00926E61">
      <w:pPr>
        <w:spacing w:line="400" w:lineRule="exact"/>
        <w:ind w:firstLine="420"/>
        <w:rPr>
          <w:sz w:val="24"/>
        </w:rPr>
      </w:pPr>
      <w:r>
        <w:rPr>
          <w:sz w:val="24"/>
        </w:rPr>
        <w:t>同样的，</w:t>
      </w:r>
      <w:proofErr w:type="spellStart"/>
      <w:r>
        <w:rPr>
          <w:sz w:val="24"/>
        </w:rPr>
        <w:t>Yala</w:t>
      </w:r>
      <w:proofErr w:type="spellEnd"/>
      <w:r>
        <w:rPr>
          <w:sz w:val="24"/>
        </w:rPr>
        <w:t>等人</w:t>
      </w:r>
      <w:r>
        <w:rPr>
          <w:sz w:val="24"/>
          <w:vertAlign w:val="superscript"/>
        </w:rPr>
        <w:t>[15]</w:t>
      </w:r>
      <w:r>
        <w:rPr>
          <w:sz w:val="24"/>
        </w:rPr>
        <w:t>开发了一种遗传算法（</w:t>
      </w:r>
      <w:r>
        <w:rPr>
          <w:sz w:val="24"/>
        </w:rPr>
        <w:t>Genetic Algorithm</w:t>
      </w:r>
      <w:r>
        <w:rPr>
          <w:rFonts w:hint="eastAsia"/>
          <w:sz w:val="24"/>
        </w:rPr>
        <w:t>，</w:t>
      </w:r>
      <w:r>
        <w:rPr>
          <w:sz w:val="24"/>
        </w:rPr>
        <w:t>GA</w:t>
      </w:r>
      <w:r>
        <w:rPr>
          <w:sz w:val="24"/>
        </w:rPr>
        <w:t>），在边缘云或中心</w:t>
      </w:r>
      <w:proofErr w:type="gramStart"/>
      <w:r>
        <w:rPr>
          <w:sz w:val="24"/>
        </w:rPr>
        <w:t>云分配</w:t>
      </w:r>
      <w:proofErr w:type="gramEnd"/>
      <w:r>
        <w:rPr>
          <w:sz w:val="24"/>
        </w:rPr>
        <w:t>VNFs</w:t>
      </w:r>
      <w:r>
        <w:rPr>
          <w:sz w:val="24"/>
        </w:rPr>
        <w:t>。前者的</w:t>
      </w:r>
      <w:proofErr w:type="gramStart"/>
      <w:r>
        <w:rPr>
          <w:sz w:val="24"/>
        </w:rPr>
        <w:t>延迟低</w:t>
      </w:r>
      <w:proofErr w:type="gramEnd"/>
      <w:r>
        <w:rPr>
          <w:sz w:val="24"/>
        </w:rPr>
        <w:t>但资源稀缺，而后者的延迟高但计算资源充足。</w:t>
      </w:r>
      <w:r>
        <w:rPr>
          <w:sz w:val="24"/>
        </w:rPr>
        <w:t>GA</w:t>
      </w:r>
      <w:r>
        <w:rPr>
          <w:sz w:val="24"/>
        </w:rPr>
        <w:t>算法考虑到了链路延迟和实例化成本，尽管有目标函数，但它仍能找到接近最优的解决方案。</w:t>
      </w:r>
      <w:r>
        <w:rPr>
          <w:sz w:val="24"/>
        </w:rPr>
        <w:t>Manias</w:t>
      </w:r>
      <w:r>
        <w:rPr>
          <w:sz w:val="24"/>
        </w:rPr>
        <w:t>等人</w:t>
      </w:r>
      <w:r>
        <w:rPr>
          <w:sz w:val="24"/>
          <w:vertAlign w:val="superscript"/>
        </w:rPr>
        <w:t>[16]</w:t>
      </w:r>
      <w:r>
        <w:rPr>
          <w:sz w:val="24"/>
        </w:rPr>
        <w:t>没有使用</w:t>
      </w:r>
      <w:r>
        <w:rPr>
          <w:sz w:val="24"/>
        </w:rPr>
        <w:t>ILP</w:t>
      </w:r>
      <w:r>
        <w:rPr>
          <w:sz w:val="24"/>
        </w:rPr>
        <w:t>来模拟网络，而是选择了使用机器学习算法决策树</w:t>
      </w:r>
      <w:r>
        <w:rPr>
          <w:sz w:val="24"/>
          <w:vertAlign w:val="superscript"/>
        </w:rPr>
        <w:t>[18]</w:t>
      </w:r>
      <w:r>
        <w:rPr>
          <w:sz w:val="24"/>
        </w:rPr>
        <w:t>来实现</w:t>
      </w:r>
      <w:r>
        <w:rPr>
          <w:sz w:val="24"/>
        </w:rPr>
        <w:t>VNF</w:t>
      </w:r>
      <w:r>
        <w:rPr>
          <w:sz w:val="24"/>
        </w:rPr>
        <w:t>的放置，目的是减少</w:t>
      </w:r>
      <w:r>
        <w:rPr>
          <w:sz w:val="24"/>
        </w:rPr>
        <w:t>VNF</w:t>
      </w:r>
      <w:r>
        <w:rPr>
          <w:sz w:val="24"/>
        </w:rPr>
        <w:t>之间的延迟。作者认为，这种方法大大减少了协调</w:t>
      </w:r>
      <w:r>
        <w:rPr>
          <w:sz w:val="24"/>
        </w:rPr>
        <w:t>VNFs</w:t>
      </w:r>
      <w:r>
        <w:rPr>
          <w:sz w:val="24"/>
        </w:rPr>
        <w:t>所需的计算量，因为</w:t>
      </w:r>
      <w:r>
        <w:rPr>
          <w:rFonts w:hint="eastAsia"/>
          <w:sz w:val="24"/>
        </w:rPr>
        <w:t>它的</w:t>
      </w:r>
      <w:r>
        <w:rPr>
          <w:sz w:val="24"/>
        </w:rPr>
        <w:t>学习阶段是在其他地方提出的近乎最优的启发式算法的基础上离线进行的</w:t>
      </w:r>
      <w:r>
        <w:rPr>
          <w:sz w:val="24"/>
          <w:vertAlign w:val="superscript"/>
        </w:rPr>
        <w:t>[19]</w:t>
      </w:r>
      <w:r>
        <w:rPr>
          <w:sz w:val="24"/>
        </w:rPr>
        <w:t>。他们的评估显示，他们的元启发式</w:t>
      </w:r>
      <w:r>
        <w:rPr>
          <w:rFonts w:hint="eastAsia"/>
          <w:sz w:val="24"/>
        </w:rPr>
        <w:t>算法</w:t>
      </w:r>
      <w:r>
        <w:rPr>
          <w:sz w:val="24"/>
        </w:rPr>
        <w:t>在分析</w:t>
      </w:r>
      <w:r>
        <w:rPr>
          <w:rFonts w:hint="eastAsia"/>
          <w:sz w:val="24"/>
        </w:rPr>
        <w:t>过</w:t>
      </w:r>
      <w:r>
        <w:rPr>
          <w:sz w:val="24"/>
        </w:rPr>
        <w:t>的一半场景中优于用于训练模型的启发式</w:t>
      </w:r>
      <w:r>
        <w:rPr>
          <w:rFonts w:hint="eastAsia"/>
          <w:sz w:val="24"/>
        </w:rPr>
        <w:t>算法</w:t>
      </w:r>
      <w:r>
        <w:rPr>
          <w:sz w:val="24"/>
        </w:rPr>
        <w:t>。</w:t>
      </w:r>
    </w:p>
    <w:p w14:paraId="5AC8DDAB" w14:textId="77777777" w:rsidR="00835017" w:rsidRDefault="00926E61">
      <w:pPr>
        <w:spacing w:line="400" w:lineRule="exact"/>
        <w:rPr>
          <w:sz w:val="24"/>
        </w:rPr>
      </w:pPr>
      <w:r>
        <w:rPr>
          <w:sz w:val="24"/>
        </w:rPr>
        <w:tab/>
      </w:r>
      <w:r>
        <w:rPr>
          <w:sz w:val="24"/>
        </w:rPr>
        <w:t>除了前面的参考文献，使用强化学习来解决</w:t>
      </w:r>
      <w:r>
        <w:rPr>
          <w:sz w:val="24"/>
        </w:rPr>
        <w:t>VNF-FGE</w:t>
      </w:r>
      <w:r>
        <w:rPr>
          <w:sz w:val="24"/>
        </w:rPr>
        <w:t>问题也成为了一种解决方案。</w:t>
      </w:r>
      <w:proofErr w:type="spellStart"/>
      <w:r>
        <w:rPr>
          <w:sz w:val="24"/>
        </w:rPr>
        <w:t>Mijumbi</w:t>
      </w:r>
      <w:proofErr w:type="spellEnd"/>
      <w:r>
        <w:rPr>
          <w:sz w:val="24"/>
        </w:rPr>
        <w:t>等人</w:t>
      </w:r>
      <w:r>
        <w:rPr>
          <w:sz w:val="24"/>
          <w:vertAlign w:val="superscript"/>
        </w:rPr>
        <w:t xml:space="preserve"> [20]</w:t>
      </w:r>
      <w:r>
        <w:rPr>
          <w:sz w:val="24"/>
        </w:rPr>
        <w:t>使用</w:t>
      </w:r>
      <w:r>
        <w:rPr>
          <w:rFonts w:hint="eastAsia"/>
          <w:sz w:val="24"/>
        </w:rPr>
        <w:t>强化学习中的</w:t>
      </w:r>
      <w:r>
        <w:rPr>
          <w:sz w:val="24"/>
        </w:rPr>
        <w:t>Q-learning</w:t>
      </w:r>
      <w:r>
        <w:rPr>
          <w:rFonts w:hint="eastAsia"/>
          <w:sz w:val="24"/>
        </w:rPr>
        <w:t>算法</w:t>
      </w:r>
      <w:r>
        <w:rPr>
          <w:sz w:val="24"/>
        </w:rPr>
        <w:t>来控制</w:t>
      </w:r>
      <w:r>
        <w:rPr>
          <w:sz w:val="24"/>
        </w:rPr>
        <w:t>NFV</w:t>
      </w:r>
      <w:r>
        <w:rPr>
          <w:sz w:val="24"/>
        </w:rPr>
        <w:t>管理系统</w:t>
      </w:r>
      <w:r>
        <w:rPr>
          <w:rFonts w:hint="eastAsia"/>
          <w:sz w:val="24"/>
        </w:rPr>
        <w:t>如何进行</w:t>
      </w:r>
      <w:r>
        <w:rPr>
          <w:sz w:val="24"/>
        </w:rPr>
        <w:t>资源分配。在</w:t>
      </w:r>
      <w:r>
        <w:rPr>
          <w:rFonts w:hint="eastAsia"/>
          <w:sz w:val="24"/>
        </w:rPr>
        <w:t>文献</w:t>
      </w:r>
      <w:r w:rsidRPr="008D4DCF">
        <w:rPr>
          <w:sz w:val="24"/>
        </w:rPr>
        <w:t>[21]</w:t>
      </w:r>
      <w:r>
        <w:rPr>
          <w:sz w:val="24"/>
        </w:rPr>
        <w:t>中，</w:t>
      </w:r>
      <w:proofErr w:type="spellStart"/>
      <w:r>
        <w:rPr>
          <w:sz w:val="24"/>
        </w:rPr>
        <w:t>Mijumbi</w:t>
      </w:r>
      <w:proofErr w:type="spellEnd"/>
      <w:r>
        <w:rPr>
          <w:sz w:val="24"/>
        </w:rPr>
        <w:t>还采用了一个人工神经网络，在其之前的工作基础上</w:t>
      </w:r>
      <w:r>
        <w:rPr>
          <w:rFonts w:hint="eastAsia"/>
          <w:sz w:val="24"/>
        </w:rPr>
        <w:t>进行改进，对</w:t>
      </w:r>
      <w:r>
        <w:rPr>
          <w:sz w:val="24"/>
        </w:rPr>
        <w:t>资源分配</w:t>
      </w:r>
      <w:r>
        <w:rPr>
          <w:rFonts w:hint="eastAsia"/>
          <w:sz w:val="24"/>
        </w:rPr>
        <w:t>按照新的方式进行</w:t>
      </w:r>
      <w:r>
        <w:rPr>
          <w:sz w:val="24"/>
        </w:rPr>
        <w:t>决策。</w:t>
      </w:r>
      <w:r>
        <w:rPr>
          <w:sz w:val="24"/>
        </w:rPr>
        <w:t>Yao</w:t>
      </w:r>
      <w:r>
        <w:rPr>
          <w:sz w:val="24"/>
        </w:rPr>
        <w:t>等人</w:t>
      </w:r>
      <w:r>
        <w:rPr>
          <w:sz w:val="24"/>
          <w:vertAlign w:val="superscript"/>
        </w:rPr>
        <w:t xml:space="preserve"> [22]</w:t>
      </w:r>
      <w:r>
        <w:rPr>
          <w:sz w:val="24"/>
        </w:rPr>
        <w:t>首次实现了历史网络请求数据和基于策略的</w:t>
      </w:r>
      <w:r>
        <w:rPr>
          <w:rFonts w:hint="eastAsia"/>
          <w:sz w:val="24"/>
        </w:rPr>
        <w:t>强化学习方法</w:t>
      </w:r>
      <w:r>
        <w:rPr>
          <w:sz w:val="24"/>
        </w:rPr>
        <w:t>来优化节点映射。他们</w:t>
      </w:r>
      <w:r>
        <w:rPr>
          <w:rFonts w:hint="eastAsia"/>
          <w:sz w:val="24"/>
        </w:rPr>
        <w:t>将</w:t>
      </w:r>
      <w:r>
        <w:rPr>
          <w:sz w:val="24"/>
        </w:rPr>
        <w:t>节点和链接</w:t>
      </w:r>
      <w:r>
        <w:rPr>
          <w:rFonts w:hint="eastAsia"/>
          <w:sz w:val="24"/>
        </w:rPr>
        <w:t>使用</w:t>
      </w:r>
      <w:r>
        <w:rPr>
          <w:sz w:val="24"/>
        </w:rPr>
        <w:t>嵌入</w:t>
      </w:r>
      <w:r>
        <w:rPr>
          <w:rFonts w:hint="eastAsia"/>
          <w:sz w:val="24"/>
        </w:rPr>
        <w:t>embedding</w:t>
      </w:r>
      <w:r>
        <w:rPr>
          <w:sz w:val="24"/>
        </w:rPr>
        <w:t>表示，在</w:t>
      </w:r>
      <w:r>
        <w:rPr>
          <w:rFonts w:hint="eastAsia"/>
          <w:sz w:val="24"/>
        </w:rPr>
        <w:t>网络的</w:t>
      </w:r>
      <w:r>
        <w:rPr>
          <w:sz w:val="24"/>
        </w:rPr>
        <w:t>每个时间步中，都会根据网络属性的变化进行更新。这个网络</w:t>
      </w:r>
      <w:r>
        <w:rPr>
          <w:rFonts w:hint="eastAsia"/>
          <w:sz w:val="24"/>
        </w:rPr>
        <w:t>中的</w:t>
      </w:r>
      <w:r>
        <w:rPr>
          <w:sz w:val="24"/>
        </w:rPr>
        <w:t>嵌入通过卷积神经网络来选择使长期收益最大化的底层节点。</w:t>
      </w:r>
    </w:p>
    <w:p w14:paraId="66ECC774" w14:textId="77777777" w:rsidR="00835017" w:rsidRDefault="00926E61">
      <w:pPr>
        <w:spacing w:line="400" w:lineRule="exact"/>
        <w:rPr>
          <w:sz w:val="24"/>
        </w:rPr>
      </w:pPr>
      <w:r>
        <w:rPr>
          <w:sz w:val="24"/>
        </w:rPr>
        <w:tab/>
      </w:r>
      <w:r>
        <w:rPr>
          <w:sz w:val="24"/>
        </w:rPr>
        <w:t>综上所述，放置</w:t>
      </w:r>
      <w:r>
        <w:rPr>
          <w:sz w:val="24"/>
        </w:rPr>
        <w:t>NFV</w:t>
      </w:r>
      <w:r>
        <w:rPr>
          <w:sz w:val="24"/>
        </w:rPr>
        <w:t>的主要挑战之一是在</w:t>
      </w:r>
      <w:r>
        <w:rPr>
          <w:sz w:val="24"/>
        </w:rPr>
        <w:t>NFV</w:t>
      </w:r>
      <w:r>
        <w:rPr>
          <w:sz w:val="24"/>
        </w:rPr>
        <w:t>基础设施中优化</w:t>
      </w:r>
      <w:r>
        <w:rPr>
          <w:sz w:val="24"/>
        </w:rPr>
        <w:t>NFV</w:t>
      </w:r>
      <w:r>
        <w:rPr>
          <w:sz w:val="24"/>
        </w:rPr>
        <w:t>基础设施的最佳资源配置，这是一个</w:t>
      </w:r>
      <w:r>
        <w:rPr>
          <w:sz w:val="24"/>
        </w:rPr>
        <w:t>NP-hard</w:t>
      </w:r>
      <w:r>
        <w:rPr>
          <w:sz w:val="24"/>
        </w:rPr>
        <w:t>问题，而现有的解决离线</w:t>
      </w:r>
      <w:r>
        <w:rPr>
          <w:sz w:val="24"/>
        </w:rPr>
        <w:t>VNF-FGE</w:t>
      </w:r>
      <w:r>
        <w:rPr>
          <w:sz w:val="24"/>
        </w:rPr>
        <w:t>的方法包括启发式算法，元启发式算法，以及强化学习方法。想要推断出一个有竞争力的启发式算法是一项艰巨的任务，</w:t>
      </w:r>
      <w:r>
        <w:rPr>
          <w:rFonts w:hint="eastAsia"/>
          <w:sz w:val="24"/>
        </w:rPr>
        <w:t>因此</w:t>
      </w:r>
      <w:r>
        <w:rPr>
          <w:sz w:val="24"/>
        </w:rPr>
        <w:t>现在越来越多的解决方案都是通过强化学习来模拟出最优的放置策略。</w:t>
      </w:r>
    </w:p>
    <w:bookmarkEnd w:id="73"/>
    <w:p w14:paraId="24ACA148" w14:textId="77777777" w:rsidR="00835017" w:rsidRDefault="00835017">
      <w:pPr>
        <w:spacing w:line="400" w:lineRule="exact"/>
        <w:rPr>
          <w:sz w:val="24"/>
        </w:rPr>
      </w:pPr>
    </w:p>
    <w:p w14:paraId="0DB40F77" w14:textId="77777777" w:rsidR="00835017" w:rsidRDefault="00926E61">
      <w:pPr>
        <w:keepNext/>
        <w:spacing w:line="400" w:lineRule="exact"/>
        <w:jc w:val="left"/>
        <w:outlineLvl w:val="1"/>
        <w:rPr>
          <w:rFonts w:eastAsia="黑体"/>
          <w:sz w:val="30"/>
        </w:rPr>
      </w:pPr>
      <w:bookmarkStart w:id="79" w:name="_Toc102600722"/>
      <w:bookmarkStart w:id="80" w:name="_Toc103078311"/>
      <w:r>
        <w:rPr>
          <w:rFonts w:eastAsia="黑体"/>
          <w:sz w:val="30"/>
        </w:rPr>
        <w:lastRenderedPageBreak/>
        <w:t xml:space="preserve">1.3 </w:t>
      </w:r>
      <w:r>
        <w:rPr>
          <w:rFonts w:eastAsia="黑体"/>
          <w:sz w:val="30"/>
        </w:rPr>
        <w:t>研究内容</w:t>
      </w:r>
      <w:bookmarkEnd w:id="79"/>
      <w:bookmarkEnd w:id="80"/>
    </w:p>
    <w:p w14:paraId="4FC20692" w14:textId="77777777" w:rsidR="00835017" w:rsidRDefault="00926E61">
      <w:pPr>
        <w:spacing w:line="400" w:lineRule="exact"/>
        <w:ind w:firstLine="420"/>
        <w:rPr>
          <w:sz w:val="24"/>
        </w:rPr>
      </w:pPr>
      <w:r>
        <w:rPr>
          <w:sz w:val="24"/>
        </w:rPr>
        <w:t>本课题重点研究离线</w:t>
      </w:r>
      <w:r>
        <w:rPr>
          <w:sz w:val="24"/>
        </w:rPr>
        <w:t>VNF-FGE</w:t>
      </w:r>
      <w:r>
        <w:rPr>
          <w:sz w:val="24"/>
        </w:rPr>
        <w:t>问题。</w:t>
      </w:r>
      <w:bookmarkStart w:id="81" w:name="_Hlk103851721"/>
      <w:r>
        <w:rPr>
          <w:sz w:val="24"/>
        </w:rPr>
        <w:t>我们将</w:t>
      </w:r>
      <w:r>
        <w:rPr>
          <w:sz w:val="24"/>
        </w:rPr>
        <w:t>VNF-FGE</w:t>
      </w:r>
      <w:r>
        <w:rPr>
          <w:sz w:val="24"/>
        </w:rPr>
        <w:t>形式化为一个包含约束的组合优化问题，其中网络功能需要被放置在满足服务水平协议的网络基础设施之上，即在物理网络基础设施上有效地映射一组网络服务请求。</w:t>
      </w:r>
      <w:bookmarkEnd w:id="81"/>
      <w:r>
        <w:rPr>
          <w:sz w:val="24"/>
        </w:rPr>
        <w:t>特别是需要在考虑到虚拟环境的状态下获得网络功能链中</w:t>
      </w:r>
      <w:r>
        <w:rPr>
          <w:sz w:val="24"/>
        </w:rPr>
        <w:t>VNF</w:t>
      </w:r>
      <w:r>
        <w:rPr>
          <w:sz w:val="24"/>
        </w:rPr>
        <w:t>放置的最佳位置，从而</w:t>
      </w:r>
      <w:bookmarkStart w:id="82" w:name="_Hlk103851769"/>
      <w:r>
        <w:rPr>
          <w:sz w:val="24"/>
        </w:rPr>
        <w:t>实现特定的资源目标</w:t>
      </w:r>
      <w:bookmarkEnd w:id="82"/>
      <w:r>
        <w:rPr>
          <w:sz w:val="24"/>
        </w:rPr>
        <w:t>，例如，剩余资源的最大化，整体功耗的最小化，特定</w:t>
      </w:r>
      <w:proofErr w:type="spellStart"/>
      <w:r>
        <w:rPr>
          <w:sz w:val="24"/>
        </w:rPr>
        <w:t>QoS</w:t>
      </w:r>
      <w:proofErr w:type="spellEnd"/>
      <w:r>
        <w:rPr>
          <w:sz w:val="24"/>
        </w:rPr>
        <w:t>指标的优化等等。此外，</w:t>
      </w:r>
      <w:r>
        <w:rPr>
          <w:rFonts w:hint="eastAsia"/>
          <w:sz w:val="24"/>
        </w:rPr>
        <w:t>V</w:t>
      </w:r>
      <w:r>
        <w:rPr>
          <w:sz w:val="24"/>
        </w:rPr>
        <w:t>NF</w:t>
      </w:r>
      <w:r>
        <w:rPr>
          <w:sz w:val="24"/>
        </w:rPr>
        <w:t>的一些属性，如转发延迟、</w:t>
      </w:r>
      <w:r>
        <w:rPr>
          <w:rFonts w:hint="eastAsia"/>
          <w:sz w:val="24"/>
        </w:rPr>
        <w:t>放置在物理网络上时所需的资源等等</w:t>
      </w:r>
      <w:r>
        <w:rPr>
          <w:sz w:val="24"/>
        </w:rPr>
        <w:t>，也必须加以考虑。</w:t>
      </w:r>
    </w:p>
    <w:p w14:paraId="6182EDAC" w14:textId="77777777" w:rsidR="00835017" w:rsidRDefault="00835017">
      <w:pPr>
        <w:spacing w:line="400" w:lineRule="exact"/>
        <w:ind w:firstLine="420"/>
        <w:rPr>
          <w:sz w:val="24"/>
        </w:rPr>
      </w:pPr>
    </w:p>
    <w:p w14:paraId="76E4C921" w14:textId="77777777" w:rsidR="00835017" w:rsidRDefault="00926E61">
      <w:pPr>
        <w:keepNext/>
        <w:spacing w:line="400" w:lineRule="exact"/>
        <w:jc w:val="left"/>
        <w:outlineLvl w:val="1"/>
        <w:rPr>
          <w:rFonts w:eastAsia="黑体"/>
          <w:sz w:val="30"/>
        </w:rPr>
      </w:pPr>
      <w:bookmarkStart w:id="83" w:name="_Toc102600723"/>
      <w:bookmarkStart w:id="84" w:name="_Toc103078312"/>
      <w:bookmarkStart w:id="85" w:name="_Hlk103076582"/>
      <w:r>
        <w:rPr>
          <w:rFonts w:eastAsia="黑体"/>
          <w:sz w:val="30"/>
        </w:rPr>
        <w:t xml:space="preserve">1.4 </w:t>
      </w:r>
      <w:r>
        <w:rPr>
          <w:rFonts w:eastAsia="黑体"/>
          <w:sz w:val="30"/>
        </w:rPr>
        <w:t>论文组织结构</w:t>
      </w:r>
      <w:bookmarkEnd w:id="83"/>
      <w:bookmarkEnd w:id="84"/>
    </w:p>
    <w:bookmarkEnd w:id="85"/>
    <w:p w14:paraId="4204FB89" w14:textId="77777777" w:rsidR="00835017" w:rsidRDefault="00926E61">
      <w:pPr>
        <w:spacing w:line="400" w:lineRule="exact"/>
        <w:ind w:firstLine="420"/>
        <w:jc w:val="left"/>
        <w:rPr>
          <w:sz w:val="24"/>
        </w:rPr>
      </w:pPr>
      <w:r>
        <w:rPr>
          <w:rFonts w:hint="eastAsia"/>
          <w:sz w:val="24"/>
        </w:rPr>
        <w:t>本文正文内容分为五个章节进行介绍：</w:t>
      </w:r>
    </w:p>
    <w:p w14:paraId="54329D0C" w14:textId="77777777" w:rsidR="00835017" w:rsidRDefault="00926E61">
      <w:pPr>
        <w:spacing w:line="400" w:lineRule="exact"/>
        <w:ind w:firstLine="420"/>
        <w:jc w:val="left"/>
        <w:rPr>
          <w:sz w:val="24"/>
        </w:rPr>
      </w:pPr>
      <w:r>
        <w:rPr>
          <w:rFonts w:hint="eastAsia"/>
          <w:sz w:val="24"/>
        </w:rPr>
        <w:t>第一章绪论，主要介绍了虚拟网络功能</w:t>
      </w:r>
      <w:proofErr w:type="gramStart"/>
      <w:r>
        <w:rPr>
          <w:rFonts w:hint="eastAsia"/>
          <w:sz w:val="24"/>
        </w:rPr>
        <w:t>前向图嵌入</w:t>
      </w:r>
      <w:proofErr w:type="gramEnd"/>
      <w:r>
        <w:rPr>
          <w:rFonts w:hint="eastAsia"/>
          <w:sz w:val="24"/>
        </w:rPr>
        <w:t>问题的研究背景，研究意义，国内外研究现状和研究内容。</w:t>
      </w:r>
    </w:p>
    <w:p w14:paraId="34BFACE0" w14:textId="77777777" w:rsidR="00835017" w:rsidRDefault="00926E61">
      <w:pPr>
        <w:spacing w:line="400" w:lineRule="exact"/>
        <w:ind w:firstLine="420"/>
        <w:jc w:val="left"/>
        <w:rPr>
          <w:sz w:val="24"/>
        </w:rPr>
      </w:pPr>
      <w:r>
        <w:rPr>
          <w:rFonts w:hint="eastAsia"/>
          <w:sz w:val="24"/>
        </w:rPr>
        <w:t>第二章相关技术和理论，主要介绍了本文设计算法时用到的有关技术，并对这些技术进行了一定的分析。</w:t>
      </w:r>
    </w:p>
    <w:p w14:paraId="3857ED36" w14:textId="77777777" w:rsidR="00835017" w:rsidRDefault="00926E61">
      <w:pPr>
        <w:spacing w:line="400" w:lineRule="exact"/>
        <w:ind w:firstLine="420"/>
        <w:jc w:val="left"/>
        <w:rPr>
          <w:sz w:val="24"/>
        </w:rPr>
      </w:pPr>
      <w:r>
        <w:rPr>
          <w:rFonts w:hint="eastAsia"/>
          <w:sz w:val="24"/>
        </w:rPr>
        <w:t>第三章虚拟网络功能放置算法的研究与设计在将问题阐述定义后，从强化学习方法中的</w:t>
      </w:r>
      <w:r>
        <w:rPr>
          <w:sz w:val="24"/>
        </w:rPr>
        <w:t>A</w:t>
      </w:r>
      <w:r>
        <w:rPr>
          <w:rFonts w:hint="eastAsia"/>
          <w:sz w:val="24"/>
        </w:rPr>
        <w:t>gent</w:t>
      </w:r>
      <w:r>
        <w:rPr>
          <w:rFonts w:hint="eastAsia"/>
          <w:sz w:val="24"/>
        </w:rPr>
        <w:t>，即</w:t>
      </w:r>
      <w:r>
        <w:rPr>
          <w:rFonts w:hint="eastAsia"/>
          <w:sz w:val="24"/>
        </w:rPr>
        <w:t>Sequence</w:t>
      </w:r>
      <w:r>
        <w:rPr>
          <w:sz w:val="24"/>
        </w:rPr>
        <w:t>-</w:t>
      </w:r>
      <w:r>
        <w:rPr>
          <w:rFonts w:hint="eastAsia"/>
          <w:sz w:val="24"/>
        </w:rPr>
        <w:t>to</w:t>
      </w:r>
      <w:r>
        <w:rPr>
          <w:sz w:val="24"/>
        </w:rPr>
        <w:t>-S</w:t>
      </w:r>
      <w:r>
        <w:rPr>
          <w:rFonts w:hint="eastAsia"/>
          <w:sz w:val="24"/>
        </w:rPr>
        <w:t>equence</w:t>
      </w:r>
      <w:r>
        <w:rPr>
          <w:rFonts w:hint="eastAsia"/>
          <w:sz w:val="24"/>
        </w:rPr>
        <w:t>网络开始介绍，介绍了学习过程中需要优化的具体目标以及计算方式，最后针对模型的弱点提出了用于改进的一些方法。</w:t>
      </w:r>
    </w:p>
    <w:p w14:paraId="2033F04F" w14:textId="77777777" w:rsidR="00835017" w:rsidRDefault="00926E61">
      <w:pPr>
        <w:spacing w:line="400" w:lineRule="exact"/>
        <w:ind w:firstLine="420"/>
        <w:jc w:val="left"/>
        <w:rPr>
          <w:sz w:val="24"/>
        </w:rPr>
      </w:pPr>
      <w:r>
        <w:rPr>
          <w:rFonts w:hint="eastAsia"/>
          <w:sz w:val="24"/>
        </w:rPr>
        <w:t>第四章实验分析主要介绍了实验环境，实验的各种参数设置，以及实验的结果分析，包括对模型的测试结果进行分析，以及和启发式算法</w:t>
      </w:r>
      <w:r>
        <w:rPr>
          <w:rFonts w:hint="eastAsia"/>
          <w:sz w:val="24"/>
        </w:rPr>
        <w:t>First</w:t>
      </w:r>
      <w:r>
        <w:rPr>
          <w:sz w:val="24"/>
        </w:rPr>
        <w:t>-F</w:t>
      </w:r>
      <w:r>
        <w:rPr>
          <w:rFonts w:hint="eastAsia"/>
          <w:sz w:val="24"/>
        </w:rPr>
        <w:t>it</w:t>
      </w:r>
      <w:r>
        <w:rPr>
          <w:rFonts w:hint="eastAsia"/>
          <w:sz w:val="24"/>
        </w:rPr>
        <w:t>，元启发式算法遗传算法进行比较。</w:t>
      </w:r>
    </w:p>
    <w:p w14:paraId="0396C951" w14:textId="1FCF75F3" w:rsidR="00401497" w:rsidRDefault="00926E61">
      <w:pPr>
        <w:spacing w:line="400" w:lineRule="exact"/>
        <w:ind w:firstLine="420"/>
        <w:jc w:val="left"/>
        <w:rPr>
          <w:sz w:val="24"/>
        </w:rPr>
      </w:pPr>
      <w:r>
        <w:rPr>
          <w:rFonts w:hint="eastAsia"/>
          <w:sz w:val="24"/>
        </w:rPr>
        <w:t>第五</w:t>
      </w:r>
      <w:proofErr w:type="gramStart"/>
      <w:r>
        <w:rPr>
          <w:rFonts w:hint="eastAsia"/>
          <w:sz w:val="24"/>
        </w:rPr>
        <w:t>章总结</w:t>
      </w:r>
      <w:proofErr w:type="gramEnd"/>
      <w:r>
        <w:rPr>
          <w:rFonts w:hint="eastAsia"/>
          <w:sz w:val="24"/>
        </w:rPr>
        <w:t>与展望总结部分对设计出的算法进行了总结，展望部分指出了算法设计上的一些可供优化的想法。</w:t>
      </w:r>
    </w:p>
    <w:p w14:paraId="74ECB5FA" w14:textId="77777777" w:rsidR="00401497" w:rsidRDefault="00401497">
      <w:pPr>
        <w:widowControl/>
        <w:jc w:val="left"/>
        <w:rPr>
          <w:sz w:val="24"/>
        </w:rPr>
      </w:pPr>
      <w:r>
        <w:rPr>
          <w:sz w:val="24"/>
        </w:rPr>
        <w:br w:type="page"/>
      </w:r>
    </w:p>
    <w:p w14:paraId="11630BFC" w14:textId="7503AEAD" w:rsidR="00401497" w:rsidRDefault="00401497">
      <w:pPr>
        <w:spacing w:line="400" w:lineRule="exact"/>
        <w:ind w:firstLine="420"/>
        <w:jc w:val="left"/>
        <w:rPr>
          <w:sz w:val="24"/>
        </w:rPr>
      </w:pPr>
    </w:p>
    <w:p w14:paraId="295108FA" w14:textId="77777777" w:rsidR="00401497" w:rsidRDefault="00401497">
      <w:pPr>
        <w:widowControl/>
        <w:jc w:val="left"/>
        <w:rPr>
          <w:sz w:val="24"/>
        </w:rPr>
      </w:pPr>
      <w:r>
        <w:rPr>
          <w:sz w:val="24"/>
        </w:rPr>
        <w:br w:type="page"/>
      </w:r>
    </w:p>
    <w:p w14:paraId="20C65DA8" w14:textId="77777777" w:rsidR="00835017" w:rsidRDefault="00835017">
      <w:pPr>
        <w:spacing w:line="400" w:lineRule="exact"/>
        <w:ind w:firstLine="420"/>
        <w:jc w:val="left"/>
        <w:rPr>
          <w:sz w:val="24"/>
        </w:rPr>
        <w:sectPr w:rsidR="00835017">
          <w:headerReference w:type="default" r:id="rId19"/>
          <w:footerReference w:type="default" r:id="rId20"/>
          <w:type w:val="continuous"/>
          <w:pgSz w:w="11906" w:h="16838"/>
          <w:pgMar w:top="1699" w:right="1411" w:bottom="1411" w:left="1411" w:header="907" w:footer="850" w:gutter="562"/>
          <w:pgNumType w:start="0"/>
          <w:cols w:space="425"/>
          <w:docGrid w:type="lines" w:linePitch="312"/>
        </w:sectPr>
      </w:pPr>
    </w:p>
    <w:p w14:paraId="4AB5C7E5" w14:textId="77777777" w:rsidR="00835017" w:rsidRDefault="00835017">
      <w:pPr>
        <w:rPr>
          <w:rFonts w:eastAsia="楷体_GB2312"/>
          <w:sz w:val="24"/>
        </w:rPr>
      </w:pPr>
    </w:p>
    <w:p w14:paraId="3AC2811F"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86" w:name="_Toc103078313"/>
      <w:r>
        <w:rPr>
          <w:rFonts w:ascii="黑体" w:eastAsia="黑体" w:hAnsi="黑体" w:cstheme="minorBidi"/>
          <w:bCs/>
          <w:color w:val="000000" w:themeColor="text1"/>
          <w:kern w:val="44"/>
          <w:szCs w:val="44"/>
        </w:rPr>
        <w:t>2</w:t>
      </w:r>
      <w:r>
        <w:rPr>
          <w:rFonts w:ascii="黑体" w:eastAsia="黑体" w:hAnsi="黑体" w:cstheme="minorBidi" w:hint="eastAsia"/>
          <w:bCs/>
          <w:color w:val="000000" w:themeColor="text1"/>
          <w:kern w:val="44"/>
          <w:szCs w:val="44"/>
        </w:rPr>
        <w:t xml:space="preserve"> 相关技术与理论</w:t>
      </w:r>
      <w:bookmarkEnd w:id="86"/>
    </w:p>
    <w:p w14:paraId="52E04F70" w14:textId="77777777" w:rsidR="00835017" w:rsidRDefault="00835017">
      <w:pPr>
        <w:spacing w:line="400" w:lineRule="exact"/>
      </w:pPr>
    </w:p>
    <w:p w14:paraId="025458FA" w14:textId="77777777" w:rsidR="00835017" w:rsidRDefault="00926E61">
      <w:pPr>
        <w:pStyle w:val="3"/>
        <w:spacing w:line="400" w:lineRule="exact"/>
        <w:jc w:val="left"/>
        <w:rPr>
          <w:rFonts w:ascii="黑体" w:eastAsia="黑体" w:hAnsi="黑体"/>
          <w:b w:val="0"/>
          <w:sz w:val="30"/>
          <w:szCs w:val="30"/>
        </w:rPr>
      </w:pPr>
      <w:bookmarkStart w:id="87" w:name="_Toc103078314"/>
      <w:bookmarkStart w:id="88" w:name="_Toc102600725"/>
      <w:bookmarkStart w:id="89" w:name="_Hlk103076638"/>
      <w:r>
        <w:rPr>
          <w:rFonts w:ascii="黑体" w:eastAsia="黑体" w:hAnsi="黑体"/>
          <w:b w:val="0"/>
          <w:sz w:val="30"/>
          <w:szCs w:val="30"/>
        </w:rPr>
        <w:t xml:space="preserve">2.1 </w:t>
      </w:r>
      <w:r>
        <w:rPr>
          <w:rFonts w:ascii="黑体" w:eastAsia="黑体" w:hAnsi="黑体" w:hint="eastAsia"/>
          <w:b w:val="0"/>
          <w:sz w:val="30"/>
          <w:szCs w:val="30"/>
        </w:rPr>
        <w:t>长短期记忆神经网络</w:t>
      </w:r>
      <w:bookmarkEnd w:id="87"/>
      <w:bookmarkEnd w:id="88"/>
    </w:p>
    <w:p w14:paraId="78E627C3" w14:textId="77777777" w:rsidR="00835017" w:rsidRDefault="00926E61">
      <w:pPr>
        <w:spacing w:line="400" w:lineRule="exact"/>
        <w:ind w:firstLine="420"/>
        <w:rPr>
          <w:color w:val="202122"/>
          <w:sz w:val="24"/>
          <w:szCs w:val="32"/>
          <w:shd w:val="clear" w:color="auto" w:fill="FFFFFF"/>
        </w:rPr>
      </w:pPr>
      <w:r>
        <w:rPr>
          <w:color w:val="202122"/>
          <w:sz w:val="24"/>
          <w:szCs w:val="32"/>
          <w:shd w:val="clear" w:color="auto" w:fill="FFFFFF"/>
        </w:rPr>
        <w:t>长短期记忆神经网络（</w:t>
      </w:r>
      <w:r>
        <w:rPr>
          <w:color w:val="202122"/>
          <w:sz w:val="24"/>
          <w:szCs w:val="32"/>
          <w:shd w:val="clear" w:color="auto" w:fill="FFFFFF"/>
        </w:rPr>
        <w:t>Long Short Term Memory networks</w:t>
      </w:r>
      <w:r>
        <w:rPr>
          <w:rFonts w:hint="eastAsia"/>
          <w:color w:val="202122"/>
          <w:sz w:val="24"/>
          <w:szCs w:val="32"/>
          <w:shd w:val="clear" w:color="auto" w:fill="FFFFFF"/>
        </w:rPr>
        <w:t>，</w:t>
      </w:r>
      <w:r>
        <w:rPr>
          <w:sz w:val="24"/>
        </w:rPr>
        <w:t>LSTM</w:t>
      </w:r>
      <w:r>
        <w:rPr>
          <w:color w:val="202122"/>
          <w:sz w:val="24"/>
          <w:szCs w:val="32"/>
          <w:shd w:val="clear" w:color="auto" w:fill="FFFFFF"/>
        </w:rPr>
        <w:t>）是</w:t>
      </w:r>
      <w:r>
        <w:rPr>
          <w:sz w:val="24"/>
          <w:szCs w:val="32"/>
        </w:rPr>
        <w:t>循环神经网络（</w:t>
      </w:r>
      <w:r>
        <w:rPr>
          <w:sz w:val="24"/>
          <w:szCs w:val="32"/>
        </w:rPr>
        <w:t>Recurrent Neural Network</w:t>
      </w:r>
      <w:r>
        <w:rPr>
          <w:rFonts w:hint="eastAsia"/>
          <w:sz w:val="24"/>
          <w:szCs w:val="32"/>
        </w:rPr>
        <w:t>，</w:t>
      </w:r>
      <w:r>
        <w:rPr>
          <w:sz w:val="24"/>
          <w:szCs w:val="32"/>
        </w:rPr>
        <w:t>RNN</w:t>
      </w:r>
      <w:r>
        <w:rPr>
          <w:sz w:val="24"/>
          <w:szCs w:val="32"/>
        </w:rPr>
        <w:t>）的一个变种</w:t>
      </w:r>
      <w:r>
        <w:rPr>
          <w:color w:val="202122"/>
          <w:sz w:val="24"/>
          <w:szCs w:val="32"/>
          <w:shd w:val="clear" w:color="auto" w:fill="FFFFFF"/>
        </w:rPr>
        <w:t>，</w:t>
      </w:r>
      <w:r>
        <w:rPr>
          <w:color w:val="202122"/>
          <w:sz w:val="24"/>
          <w:szCs w:val="32"/>
          <w:shd w:val="clear" w:color="auto" w:fill="FFFFFF"/>
        </w:rPr>
        <w:t xml:space="preserve">LSTM </w:t>
      </w:r>
      <w:r>
        <w:rPr>
          <w:color w:val="202122"/>
          <w:sz w:val="24"/>
          <w:szCs w:val="32"/>
          <w:shd w:val="clear" w:color="auto" w:fill="FFFFFF"/>
        </w:rPr>
        <w:t>由</w:t>
      </w:r>
      <w:proofErr w:type="spellStart"/>
      <w:r>
        <w:rPr>
          <w:color w:val="202122"/>
          <w:sz w:val="24"/>
          <w:szCs w:val="32"/>
          <w:shd w:val="clear" w:color="auto" w:fill="FFFFFF"/>
        </w:rPr>
        <w:t>Schmidhuber</w:t>
      </w:r>
      <w:proofErr w:type="spellEnd"/>
      <w:r>
        <w:rPr>
          <w:color w:val="202122"/>
          <w:sz w:val="24"/>
          <w:szCs w:val="32"/>
          <w:shd w:val="clear" w:color="auto" w:fill="FFFFFF"/>
        </w:rPr>
        <w:t xml:space="preserve"> </w:t>
      </w:r>
      <w:r>
        <w:rPr>
          <w:rFonts w:hint="eastAsia"/>
          <w:color w:val="202122"/>
          <w:sz w:val="24"/>
          <w:szCs w:val="32"/>
          <w:shd w:val="clear" w:color="auto" w:fill="FFFFFF"/>
        </w:rPr>
        <w:t>在</w:t>
      </w:r>
      <w:r>
        <w:rPr>
          <w:color w:val="202122"/>
          <w:sz w:val="24"/>
          <w:szCs w:val="32"/>
          <w:shd w:val="clear" w:color="auto" w:fill="FFFFFF"/>
        </w:rPr>
        <w:t>1997</w:t>
      </w:r>
      <w:r>
        <w:rPr>
          <w:rFonts w:hint="eastAsia"/>
          <w:color w:val="202122"/>
          <w:sz w:val="24"/>
          <w:szCs w:val="32"/>
          <w:shd w:val="clear" w:color="auto" w:fill="FFFFFF"/>
        </w:rPr>
        <w:t>年</w:t>
      </w:r>
      <w:r>
        <w:rPr>
          <w:color w:val="202122"/>
          <w:sz w:val="24"/>
          <w:szCs w:val="32"/>
          <w:shd w:val="clear" w:color="auto" w:fill="FFFFFF"/>
        </w:rPr>
        <w:t>提出</w:t>
      </w:r>
      <w:r>
        <w:rPr>
          <w:rFonts w:hint="eastAsia"/>
          <w:color w:val="202122"/>
          <w:sz w:val="24"/>
          <w:szCs w:val="32"/>
          <w:shd w:val="clear" w:color="auto" w:fill="FFFFFF"/>
          <w:vertAlign w:val="superscript"/>
        </w:rPr>
        <w:t>[</w:t>
      </w:r>
      <w:r>
        <w:rPr>
          <w:color w:val="202122"/>
          <w:sz w:val="24"/>
          <w:szCs w:val="32"/>
          <w:shd w:val="clear" w:color="auto" w:fill="FFFFFF"/>
          <w:vertAlign w:val="superscript"/>
        </w:rPr>
        <w:t>23]</w:t>
      </w:r>
      <w:r>
        <w:rPr>
          <w:color w:val="202122"/>
          <w:sz w:val="24"/>
          <w:szCs w:val="32"/>
          <w:shd w:val="clear" w:color="auto" w:fill="FFFFFF"/>
        </w:rPr>
        <w:t>，并在近期被</w:t>
      </w:r>
      <w:r>
        <w:rPr>
          <w:color w:val="202122"/>
          <w:sz w:val="24"/>
          <w:szCs w:val="32"/>
          <w:shd w:val="clear" w:color="auto" w:fill="FFFFFF"/>
        </w:rPr>
        <w:t>Alex Graves</w:t>
      </w:r>
      <w:r>
        <w:rPr>
          <w:color w:val="202122"/>
          <w:sz w:val="24"/>
          <w:szCs w:val="32"/>
          <w:shd w:val="clear" w:color="auto" w:fill="FFFFFF"/>
        </w:rPr>
        <w:t>进行了改良和推广。由于独特的设计结构，</w:t>
      </w:r>
      <w:r>
        <w:rPr>
          <w:color w:val="202122"/>
          <w:sz w:val="24"/>
          <w:szCs w:val="32"/>
          <w:shd w:val="clear" w:color="auto" w:fill="FFFFFF"/>
        </w:rPr>
        <w:t>LSTM</w:t>
      </w:r>
      <w:r>
        <w:rPr>
          <w:color w:val="202122"/>
          <w:sz w:val="24"/>
          <w:szCs w:val="32"/>
          <w:shd w:val="clear" w:color="auto" w:fill="FFFFFF"/>
        </w:rPr>
        <w:t>是适合</w:t>
      </w:r>
      <w:r>
        <w:rPr>
          <w:sz w:val="24"/>
          <w:szCs w:val="32"/>
        </w:rPr>
        <w:t>处理和预测序列数据非常好的网络</w:t>
      </w:r>
      <w:r>
        <w:rPr>
          <w:rFonts w:hint="eastAsia"/>
          <w:sz w:val="24"/>
          <w:szCs w:val="32"/>
        </w:rPr>
        <w:t>。为了理解</w:t>
      </w:r>
      <w:r>
        <w:rPr>
          <w:rFonts w:hint="eastAsia"/>
          <w:sz w:val="24"/>
          <w:szCs w:val="32"/>
        </w:rPr>
        <w:t>L</w:t>
      </w:r>
      <w:r>
        <w:rPr>
          <w:sz w:val="24"/>
          <w:szCs w:val="32"/>
        </w:rPr>
        <w:t>STM</w:t>
      </w:r>
      <w:r>
        <w:rPr>
          <w:rFonts w:hint="eastAsia"/>
          <w:sz w:val="24"/>
          <w:szCs w:val="32"/>
        </w:rPr>
        <w:t>，我们先对</w:t>
      </w:r>
      <w:r>
        <w:rPr>
          <w:rFonts w:hint="eastAsia"/>
          <w:sz w:val="24"/>
          <w:szCs w:val="32"/>
        </w:rPr>
        <w:t>R</w:t>
      </w:r>
      <w:r>
        <w:rPr>
          <w:sz w:val="24"/>
          <w:szCs w:val="32"/>
        </w:rPr>
        <w:t>NN</w:t>
      </w:r>
      <w:r>
        <w:rPr>
          <w:rFonts w:hint="eastAsia"/>
          <w:sz w:val="24"/>
          <w:szCs w:val="32"/>
        </w:rPr>
        <w:t>进行介绍。</w:t>
      </w:r>
    </w:p>
    <w:p w14:paraId="309065D8" w14:textId="77777777" w:rsidR="00835017" w:rsidRDefault="00926E61">
      <w:pPr>
        <w:spacing w:line="400" w:lineRule="exact"/>
        <w:rPr>
          <w:sz w:val="24"/>
          <w:szCs w:val="32"/>
        </w:rPr>
      </w:pPr>
      <w:r>
        <w:rPr>
          <w:sz w:val="24"/>
          <w:szCs w:val="32"/>
        </w:rPr>
        <w:tab/>
      </w:r>
      <w:r>
        <w:rPr>
          <w:rFonts w:hint="eastAsia"/>
          <w:sz w:val="24"/>
          <w:szCs w:val="32"/>
        </w:rPr>
        <w:t>一般的</w:t>
      </w:r>
      <w:r>
        <w:rPr>
          <w:sz w:val="24"/>
          <w:szCs w:val="32"/>
        </w:rPr>
        <w:t>RNN</w:t>
      </w:r>
      <w:r>
        <w:rPr>
          <w:rFonts w:hint="eastAsia"/>
          <w:sz w:val="24"/>
          <w:szCs w:val="32"/>
        </w:rPr>
        <w:t>网络结构如图</w:t>
      </w:r>
      <w:r>
        <w:rPr>
          <w:sz w:val="24"/>
          <w:szCs w:val="32"/>
        </w:rPr>
        <w:t>2.1</w:t>
      </w:r>
      <w:r>
        <w:rPr>
          <w:rFonts w:hint="eastAsia"/>
          <w:sz w:val="24"/>
          <w:szCs w:val="32"/>
        </w:rPr>
        <w:t>所示，它包含输入层，隐藏层和输出层，并将上一个时间步更新的隐藏层的权重输入到下一时间步的隐藏层中。将其展开后如图</w:t>
      </w:r>
      <w:r>
        <w:rPr>
          <w:sz w:val="24"/>
          <w:szCs w:val="32"/>
        </w:rPr>
        <w:t>2.2</w:t>
      </w:r>
      <w:r>
        <w:rPr>
          <w:rFonts w:hint="eastAsia"/>
          <w:sz w:val="24"/>
          <w:szCs w:val="32"/>
        </w:rPr>
        <w:t>所示。</w:t>
      </w:r>
    </w:p>
    <w:p w14:paraId="2E9FDF92" w14:textId="77777777" w:rsidR="00835017" w:rsidRDefault="00835017">
      <w:pPr>
        <w:spacing w:line="400" w:lineRule="exact"/>
        <w:rPr>
          <w:sz w:val="24"/>
          <w:szCs w:val="32"/>
        </w:rPr>
      </w:pPr>
    </w:p>
    <w:p w14:paraId="46509E2F" w14:textId="77777777" w:rsidR="00835017" w:rsidRDefault="00926E61">
      <w:pPr>
        <w:ind w:firstLine="420"/>
        <w:jc w:val="center"/>
        <w:rPr>
          <w:sz w:val="24"/>
          <w:szCs w:val="32"/>
        </w:rPr>
      </w:pPr>
      <w:r>
        <w:rPr>
          <w:noProof/>
        </w:rPr>
        <w:drawing>
          <wp:inline distT="0" distB="0" distL="0" distR="0" wp14:anchorId="052C478B" wp14:editId="0EC144D0">
            <wp:extent cx="2291715" cy="2080895"/>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91715" cy="2080895"/>
                    </a:xfrm>
                    <a:prstGeom prst="rect">
                      <a:avLst/>
                    </a:prstGeom>
                    <a:noFill/>
                    <a:ln>
                      <a:noFill/>
                    </a:ln>
                  </pic:spPr>
                </pic:pic>
              </a:graphicData>
            </a:graphic>
          </wp:inline>
        </w:drawing>
      </w:r>
    </w:p>
    <w:p w14:paraId="1DD1491E" w14:textId="77777777" w:rsidR="00835017" w:rsidRDefault="00926E61">
      <w:pPr>
        <w:spacing w:line="400" w:lineRule="exact"/>
        <w:ind w:firstLine="420"/>
        <w:jc w:val="center"/>
        <w:rPr>
          <w:rFonts w:ascii="宋体" w:hAnsi="宋体"/>
          <w:szCs w:val="21"/>
        </w:rPr>
      </w:pPr>
      <w:r>
        <w:rPr>
          <w:rFonts w:ascii="宋体" w:hAnsi="宋体" w:hint="eastAsia"/>
          <w:szCs w:val="21"/>
        </w:rPr>
        <w:t>图</w:t>
      </w:r>
      <w:r>
        <w:rPr>
          <w:szCs w:val="21"/>
        </w:rPr>
        <w:t>2.1 RNN</w:t>
      </w:r>
      <w:r>
        <w:rPr>
          <w:rFonts w:ascii="宋体" w:hAnsi="宋体" w:hint="eastAsia"/>
          <w:szCs w:val="21"/>
        </w:rPr>
        <w:t>网络结构</w:t>
      </w:r>
    </w:p>
    <w:p w14:paraId="00EEC7CA" w14:textId="77777777" w:rsidR="00835017" w:rsidRDefault="00835017">
      <w:pPr>
        <w:spacing w:line="400" w:lineRule="exact"/>
        <w:ind w:firstLine="420"/>
        <w:jc w:val="center"/>
        <w:rPr>
          <w:rFonts w:ascii="宋体" w:hAnsi="宋体"/>
          <w:szCs w:val="21"/>
        </w:rPr>
      </w:pPr>
    </w:p>
    <w:p w14:paraId="63733339" w14:textId="77777777" w:rsidR="00835017" w:rsidRDefault="00926E61">
      <w:pPr>
        <w:ind w:firstLine="420"/>
        <w:jc w:val="center"/>
        <w:rPr>
          <w:sz w:val="24"/>
          <w:szCs w:val="32"/>
        </w:rPr>
      </w:pPr>
      <w:r>
        <w:rPr>
          <w:noProof/>
        </w:rPr>
        <w:drawing>
          <wp:inline distT="0" distB="0" distL="0" distR="0" wp14:anchorId="2779A493" wp14:editId="00AB5A0C">
            <wp:extent cx="4262755" cy="2374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262755" cy="2374900"/>
                    </a:xfrm>
                    <a:prstGeom prst="rect">
                      <a:avLst/>
                    </a:prstGeom>
                    <a:noFill/>
                    <a:ln>
                      <a:noFill/>
                    </a:ln>
                  </pic:spPr>
                </pic:pic>
              </a:graphicData>
            </a:graphic>
          </wp:inline>
        </w:drawing>
      </w:r>
    </w:p>
    <w:p w14:paraId="50827858" w14:textId="2314FE05" w:rsidR="00835017" w:rsidRDefault="00926E61">
      <w:pPr>
        <w:spacing w:line="400" w:lineRule="exact"/>
        <w:ind w:firstLine="420"/>
        <w:jc w:val="center"/>
        <w:rPr>
          <w:sz w:val="24"/>
          <w:szCs w:val="32"/>
        </w:rPr>
      </w:pPr>
      <w:r>
        <w:rPr>
          <w:rFonts w:ascii="宋体" w:hAnsi="宋体" w:hint="eastAsia"/>
          <w:szCs w:val="21"/>
        </w:rPr>
        <w:t>图</w:t>
      </w:r>
      <w:r>
        <w:rPr>
          <w:szCs w:val="21"/>
        </w:rPr>
        <w:t>2.2</w:t>
      </w:r>
      <w:r>
        <w:rPr>
          <w:rFonts w:ascii="宋体" w:hAnsi="宋体" w:hint="eastAsia"/>
          <w:szCs w:val="21"/>
        </w:rPr>
        <w:t xml:space="preserve"> </w:t>
      </w:r>
      <w:r>
        <w:rPr>
          <w:szCs w:val="21"/>
        </w:rPr>
        <w:t>RNN</w:t>
      </w:r>
      <w:r>
        <w:rPr>
          <w:rFonts w:ascii="宋体" w:hAnsi="宋体" w:hint="eastAsia"/>
          <w:szCs w:val="21"/>
        </w:rPr>
        <w:t>网络结构按照时间步展开图</w:t>
      </w:r>
    </w:p>
    <w:p w14:paraId="384FAE19" w14:textId="77777777" w:rsidR="00835017" w:rsidRDefault="00926E61">
      <w:pPr>
        <w:spacing w:line="400" w:lineRule="exact"/>
        <w:ind w:firstLine="420"/>
        <w:rPr>
          <w:sz w:val="24"/>
          <w:szCs w:val="32"/>
        </w:rPr>
      </w:pPr>
      <w:r>
        <w:rPr>
          <w:sz w:val="24"/>
          <w:szCs w:val="32"/>
        </w:rPr>
        <w:lastRenderedPageBreak/>
        <w:t>RNN</w:t>
      </w:r>
      <w:r>
        <w:rPr>
          <w:rFonts w:hint="eastAsia"/>
          <w:sz w:val="24"/>
          <w:szCs w:val="32"/>
        </w:rPr>
        <w:t>输出层输出的公式与隐藏</w:t>
      </w:r>
      <w:proofErr w:type="gramStart"/>
      <w:r>
        <w:rPr>
          <w:rFonts w:hint="eastAsia"/>
          <w:sz w:val="24"/>
          <w:szCs w:val="32"/>
        </w:rPr>
        <w:t>层状态</w:t>
      </w:r>
      <w:proofErr w:type="gramEnd"/>
      <w:r>
        <w:rPr>
          <w:rFonts w:hint="eastAsia"/>
          <w:sz w:val="24"/>
          <w:szCs w:val="32"/>
        </w:rPr>
        <w:t>更新的公式如下所示。其中</w:t>
      </w:r>
      <m:oMath>
        <m:r>
          <w:rPr>
            <w:rFonts w:ascii="Cambria Math" w:hAnsi="Cambria Math" w:hint="eastAsia"/>
            <w:sz w:val="24"/>
            <w:szCs w:val="32"/>
          </w:rPr>
          <m:t>t</m:t>
        </m:r>
      </m:oMath>
      <w:r>
        <w:rPr>
          <w:rFonts w:hint="eastAsia"/>
          <w:sz w:val="24"/>
          <w:szCs w:val="32"/>
        </w:rPr>
        <w:t>代表</w:t>
      </w:r>
      <w:r>
        <w:rPr>
          <w:rFonts w:hint="eastAsia"/>
          <w:sz w:val="24"/>
          <w:szCs w:val="32"/>
        </w:rPr>
        <w:t>R</w:t>
      </w:r>
      <w:r>
        <w:rPr>
          <w:sz w:val="24"/>
          <w:szCs w:val="32"/>
        </w:rPr>
        <w:t>NN</w:t>
      </w:r>
      <w:r>
        <w:rPr>
          <w:rFonts w:hint="eastAsia"/>
          <w:sz w:val="24"/>
          <w:szCs w:val="32"/>
        </w:rPr>
        <w:t>中的第</w:t>
      </w:r>
      <m:oMath>
        <m:r>
          <w:rPr>
            <w:rFonts w:ascii="Cambria Math" w:hAnsi="Cambria Math" w:hint="eastAsia"/>
            <w:sz w:val="24"/>
            <w:szCs w:val="32"/>
          </w:rPr>
          <m:t>t</m:t>
        </m:r>
      </m:oMath>
      <w:proofErr w:type="gramStart"/>
      <w:r>
        <w:rPr>
          <w:rFonts w:hint="eastAsia"/>
          <w:sz w:val="24"/>
          <w:szCs w:val="32"/>
        </w:rPr>
        <w:t>个</w:t>
      </w:r>
      <w:proofErr w:type="gramEnd"/>
      <w:r>
        <w:rPr>
          <w:rFonts w:hint="eastAsia"/>
          <w:sz w:val="24"/>
          <w:szCs w:val="32"/>
        </w:rPr>
        <w:t>时间步，</w:t>
      </w:r>
      <m:oMath>
        <m:sSub>
          <m:sSubPr>
            <m:ctrlPr>
              <w:rPr>
                <w:rFonts w:ascii="Cambria Math" w:hAnsi="Cambria Math"/>
                <w:i/>
                <w:sz w:val="24"/>
                <w:szCs w:val="32"/>
              </w:rPr>
            </m:ctrlPr>
          </m:sSubPr>
          <m:e>
            <m:r>
              <w:rPr>
                <w:rFonts w:ascii="Cambria Math" w:hAnsi="Cambria Math" w:hint="eastAsia"/>
                <w:sz w:val="24"/>
                <w:szCs w:val="32"/>
              </w:rPr>
              <m:t>o</m:t>
            </m:r>
          </m:e>
          <m:sub>
            <m:r>
              <w:rPr>
                <w:rFonts w:ascii="Cambria Math" w:hAnsi="Cambria Math" w:hint="eastAsia"/>
                <w:sz w:val="24"/>
                <w:szCs w:val="32"/>
              </w:rPr>
              <m:t>t</m:t>
            </m:r>
          </m:sub>
        </m:sSub>
      </m:oMath>
      <w:r>
        <w:rPr>
          <w:rFonts w:hint="eastAsia"/>
          <w:sz w:val="24"/>
          <w:szCs w:val="32"/>
        </w:rPr>
        <w:t>代表</w:t>
      </w:r>
      <m:oMath>
        <m:r>
          <w:rPr>
            <w:rFonts w:ascii="Cambria Math" w:hAnsi="Cambria Math" w:hint="eastAsia"/>
            <w:sz w:val="24"/>
            <w:szCs w:val="32"/>
          </w:rPr>
          <m:t>t</m:t>
        </m:r>
      </m:oMath>
      <w:r>
        <w:rPr>
          <w:rFonts w:hint="eastAsia"/>
          <w:sz w:val="24"/>
          <w:szCs w:val="32"/>
        </w:rPr>
        <w:t>时间步的输出</w:t>
      </w:r>
      <w:r>
        <w:rPr>
          <w:rFonts w:hint="eastAsia"/>
          <w:sz w:val="24"/>
          <w:szCs w:val="32"/>
        </w:rPr>
        <w:t xml:space="preserve">, </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hint="eastAsia"/>
                <w:sz w:val="24"/>
                <w:szCs w:val="32"/>
              </w:rPr>
              <m:t>t</m:t>
            </m:r>
          </m:sub>
        </m:sSub>
      </m:oMath>
      <w:r>
        <w:rPr>
          <w:rFonts w:hint="eastAsia"/>
          <w:sz w:val="24"/>
          <w:szCs w:val="32"/>
        </w:rPr>
        <w:t>代表</w:t>
      </w:r>
      <m:oMath>
        <m:r>
          <w:rPr>
            <w:rFonts w:ascii="Cambria Math" w:hAnsi="Cambria Math" w:hint="eastAsia"/>
            <w:sz w:val="24"/>
            <w:szCs w:val="32"/>
          </w:rPr>
          <m:t>t</m:t>
        </m:r>
      </m:oMath>
      <w:r>
        <w:rPr>
          <w:rFonts w:hint="eastAsia"/>
          <w:sz w:val="24"/>
          <w:szCs w:val="32"/>
        </w:rPr>
        <w:t>时间步的隐藏层的值。</w:t>
      </w:r>
      <m:oMath>
        <m:r>
          <w:rPr>
            <w:rFonts w:ascii="Cambria Math" w:hAnsi="Cambria Math" w:hint="eastAsia"/>
            <w:sz w:val="24"/>
            <w:szCs w:val="32"/>
          </w:rPr>
          <m:t>W</m:t>
        </m:r>
      </m:oMath>
      <w:r>
        <w:rPr>
          <w:rFonts w:hint="eastAsia"/>
          <w:sz w:val="24"/>
          <w:szCs w:val="32"/>
        </w:rPr>
        <w:t>是每个时间</w:t>
      </w:r>
      <w:proofErr w:type="gramStart"/>
      <w:r>
        <w:rPr>
          <w:rFonts w:hint="eastAsia"/>
          <w:sz w:val="24"/>
          <w:szCs w:val="32"/>
        </w:rPr>
        <w:t>步之间</w:t>
      </w:r>
      <w:proofErr w:type="gramEnd"/>
      <w:r>
        <w:rPr>
          <w:rFonts w:hint="eastAsia"/>
          <w:sz w:val="24"/>
          <w:szCs w:val="32"/>
        </w:rPr>
        <w:t>的权重矩阵，</w:t>
      </w:r>
      <m:oMath>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hint="eastAsia"/>
                <w:sz w:val="24"/>
                <w:szCs w:val="32"/>
              </w:rPr>
              <m:t>i</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h</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o</m:t>
            </m:r>
          </m:sub>
        </m:sSub>
      </m:oMath>
      <w:r>
        <w:rPr>
          <w:rFonts w:hint="eastAsia"/>
          <w:sz w:val="24"/>
          <w:szCs w:val="32"/>
        </w:rPr>
        <w:t>分别代表输入层，隐藏层，输出层的权重。</w:t>
      </w:r>
      <m:oMath>
        <m:r>
          <w:rPr>
            <w:rFonts w:ascii="Cambria Math" w:hAnsi="Cambria Math"/>
            <w:sz w:val="24"/>
            <w:szCs w:val="32"/>
          </w:rPr>
          <m:t>σ</m:t>
        </m:r>
      </m:oMath>
      <w:r>
        <w:rPr>
          <w:rFonts w:hint="eastAsia"/>
          <w:sz w:val="24"/>
          <w:szCs w:val="32"/>
        </w:rPr>
        <w:t xml:space="preserve"> </w:t>
      </w:r>
      <w:r>
        <w:rPr>
          <w:rFonts w:hint="eastAsia"/>
          <w:sz w:val="24"/>
          <w:szCs w:val="32"/>
        </w:rPr>
        <w:t>代表激活函数，一般为</w:t>
      </w:r>
      <w:proofErr w:type="spellStart"/>
      <w:r>
        <w:rPr>
          <w:rFonts w:hint="eastAsia"/>
          <w:sz w:val="24"/>
        </w:rPr>
        <w:t>softmax</w:t>
      </w:r>
      <w:proofErr w:type="spellEnd"/>
      <w:r>
        <w:rPr>
          <w:rFonts w:hint="eastAsia"/>
          <w:sz w:val="24"/>
        </w:rPr>
        <w:t>，因为</w:t>
      </w:r>
      <w:r>
        <w:rPr>
          <w:rFonts w:hint="eastAsia"/>
          <w:sz w:val="24"/>
        </w:rPr>
        <w:t>R</w:t>
      </w:r>
      <w:r>
        <w:rPr>
          <w:sz w:val="24"/>
        </w:rPr>
        <w:t>NN</w:t>
      </w:r>
      <w:r>
        <w:rPr>
          <w:rFonts w:hint="eastAsia"/>
          <w:sz w:val="24"/>
        </w:rPr>
        <w:t>通常用于输出不同类别的概率</w:t>
      </w:r>
      <w:r>
        <w:rPr>
          <w:rFonts w:hint="eastAsia"/>
          <w:sz w:val="24"/>
          <w:szCs w:val="32"/>
        </w:rPr>
        <w:t>。</w:t>
      </w:r>
      <w:r>
        <w:rPr>
          <w:rFonts w:hint="eastAsia"/>
          <w:sz w:val="24"/>
          <w:szCs w:val="32"/>
        </w:rPr>
        <w:t>RNN</w:t>
      </w:r>
      <w:r>
        <w:rPr>
          <w:rFonts w:hint="eastAsia"/>
          <w:sz w:val="24"/>
          <w:szCs w:val="32"/>
        </w:rPr>
        <w:t>之所以可以解决序列问题，是因为它可以记住每一时间步的信息，每一时间步的隐藏层不是只由该时刻的输入层决定，还由上一个时间步的隐藏层决定，也就是公式（</w:t>
      </w:r>
      <w:r>
        <w:rPr>
          <w:rFonts w:hint="eastAsia"/>
          <w:sz w:val="24"/>
          <w:szCs w:val="32"/>
        </w:rPr>
        <w:t>1</w:t>
      </w:r>
      <w:r>
        <w:rPr>
          <w:sz w:val="24"/>
          <w:szCs w:val="32"/>
        </w:rPr>
        <w:t>.2</w:t>
      </w:r>
      <w:r>
        <w:rPr>
          <w:rFonts w:hint="eastAsia"/>
          <w:sz w:val="24"/>
          <w:szCs w:val="32"/>
        </w:rPr>
        <w:t>）中的</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hint="eastAsia"/>
                <w:sz w:val="24"/>
                <w:szCs w:val="32"/>
              </w:rPr>
              <m:t>t</m:t>
            </m:r>
          </m:sub>
        </m:sSub>
      </m:oMath>
      <w:r>
        <w:rPr>
          <w:rFonts w:hint="eastAsia"/>
          <w:sz w:val="24"/>
          <w:szCs w:val="32"/>
        </w:rPr>
        <w:t>的计算方式不仅仅依赖于这个时间步输入的</w:t>
      </w:r>
      <m:oMath>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t</m:t>
            </m:r>
          </m:sub>
        </m:sSub>
      </m:oMath>
      <w:r>
        <w:rPr>
          <w:rFonts w:hint="eastAsia"/>
          <w:sz w:val="24"/>
          <w:szCs w:val="32"/>
        </w:rPr>
        <w:t>，同样也要将上一个状态</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t-1</m:t>
            </m:r>
          </m:sub>
        </m:sSub>
      </m:oMath>
      <w:r>
        <w:rPr>
          <w:rFonts w:hint="eastAsia"/>
          <w:sz w:val="24"/>
          <w:szCs w:val="32"/>
        </w:rPr>
        <w:t>纳入计算中。</w:t>
      </w:r>
    </w:p>
    <w:p w14:paraId="63D6BEA9" w14:textId="77777777" w:rsidR="00835017" w:rsidRDefault="007251DA">
      <w:pPr>
        <w:spacing w:line="400" w:lineRule="exact"/>
        <w:ind w:firstLine="420"/>
        <w:jc w:val="right"/>
        <w:rPr>
          <w:sz w:val="24"/>
          <w:szCs w:val="32"/>
        </w:rPr>
      </w:pPr>
      <m:oMath>
        <m:sSub>
          <m:sSubPr>
            <m:ctrlPr>
              <w:rPr>
                <w:rFonts w:ascii="Cambria Math" w:hAnsi="Cambria Math"/>
                <w:i/>
                <w:sz w:val="24"/>
                <w:szCs w:val="32"/>
              </w:rPr>
            </m:ctrlPr>
          </m:sSubPr>
          <m:e>
            <m:r>
              <w:rPr>
                <w:rFonts w:ascii="Cambria Math" w:hAnsi="Cambria Math" w:hint="eastAsia"/>
                <w:sz w:val="24"/>
                <w:szCs w:val="32"/>
              </w:rPr>
              <m:t>o</m:t>
            </m:r>
          </m:e>
          <m:sub>
            <m:r>
              <w:rPr>
                <w:rFonts w:ascii="Cambria Math" w:hAnsi="Cambria Math"/>
                <w:sz w:val="24"/>
                <w:szCs w:val="32"/>
              </w:rPr>
              <m:t>t</m:t>
            </m:r>
          </m:sub>
        </m:sSub>
        <m:r>
          <w:rPr>
            <w:rFonts w:ascii="Cambria Math" w:hAnsi="Cambria Math"/>
            <w:sz w:val="24"/>
            <w:szCs w:val="32"/>
          </w:rPr>
          <m:t>=σ(</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o</m:t>
            </m:r>
          </m:sub>
        </m:sSub>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t</m:t>
            </m:r>
          </m:sub>
        </m:sSub>
        <m:r>
          <w:rPr>
            <w:rFonts w:ascii="Cambria Math" w:hAnsi="Cambria Math"/>
            <w:sz w:val="24"/>
            <w:szCs w:val="32"/>
          </w:rPr>
          <m:t>)</m:t>
        </m:r>
      </m:oMath>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rFonts w:hint="eastAsia"/>
          <w:sz w:val="24"/>
          <w:szCs w:val="32"/>
        </w:rPr>
        <w:t>（</w:t>
      </w:r>
      <w:r w:rsidR="00926E61">
        <w:rPr>
          <w:sz w:val="24"/>
          <w:szCs w:val="32"/>
        </w:rPr>
        <w:t>2.1</w:t>
      </w:r>
      <w:r w:rsidR="00926E61">
        <w:rPr>
          <w:rFonts w:hint="eastAsia"/>
          <w:sz w:val="24"/>
          <w:szCs w:val="32"/>
        </w:rPr>
        <w:t>）</w:t>
      </w:r>
    </w:p>
    <w:p w14:paraId="405D4178" w14:textId="77777777" w:rsidR="00835017" w:rsidRDefault="007251DA">
      <w:pPr>
        <w:spacing w:line="400" w:lineRule="exact"/>
        <w:ind w:firstLine="420"/>
        <w:jc w:val="right"/>
        <w:rPr>
          <w:sz w:val="24"/>
          <w:szCs w:val="32"/>
        </w:rPr>
      </w:pP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hint="eastAsia"/>
                <w:sz w:val="24"/>
                <w:szCs w:val="32"/>
              </w:rPr>
              <m:t>t</m:t>
            </m:r>
          </m:sub>
        </m:sSub>
        <m:r>
          <w:rPr>
            <w:rFonts w:ascii="Cambria Math" w:hAnsi="Cambria Math"/>
            <w:sz w:val="24"/>
            <w:szCs w:val="32"/>
          </w:rPr>
          <m:t>=σ(</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h</m:t>
            </m:r>
          </m:sub>
        </m:sSub>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i</m:t>
            </m:r>
          </m:sub>
        </m:sSub>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t</m:t>
            </m:r>
          </m:sub>
        </m:sSub>
        <m:r>
          <w:rPr>
            <w:rFonts w:ascii="Cambria Math" w:hAnsi="Cambria Math"/>
            <w:sz w:val="24"/>
            <w:szCs w:val="32"/>
          </w:rPr>
          <m:t>)</m:t>
        </m:r>
      </m:oMath>
      <w:r w:rsidR="00926E61">
        <w:rPr>
          <w:sz w:val="24"/>
          <w:szCs w:val="32"/>
        </w:rPr>
        <w:tab/>
      </w:r>
      <w:r w:rsidR="00926E61">
        <w:rPr>
          <w:sz w:val="24"/>
          <w:szCs w:val="32"/>
        </w:rPr>
        <w:tab/>
      </w:r>
      <w:r w:rsidR="00926E61">
        <w:rPr>
          <w:sz w:val="24"/>
          <w:szCs w:val="32"/>
        </w:rPr>
        <w:tab/>
      </w:r>
      <w:r w:rsidR="00926E61">
        <w:rPr>
          <w:sz w:val="24"/>
          <w:szCs w:val="32"/>
        </w:rPr>
        <w:tab/>
      </w:r>
      <w:r w:rsidR="00926E61">
        <w:rPr>
          <w:sz w:val="24"/>
          <w:szCs w:val="32"/>
        </w:rPr>
        <w:tab/>
      </w:r>
      <w:r w:rsidR="00926E61">
        <w:rPr>
          <w:rFonts w:hint="eastAsia"/>
          <w:sz w:val="24"/>
          <w:szCs w:val="32"/>
        </w:rPr>
        <w:t>（</w:t>
      </w:r>
      <w:r w:rsidR="00926E61">
        <w:rPr>
          <w:sz w:val="24"/>
          <w:szCs w:val="32"/>
        </w:rPr>
        <w:t>2.2</w:t>
      </w:r>
      <w:r w:rsidR="00926E61">
        <w:rPr>
          <w:rFonts w:hint="eastAsia"/>
          <w:sz w:val="24"/>
          <w:szCs w:val="32"/>
        </w:rPr>
        <w:t>）</w:t>
      </w:r>
    </w:p>
    <w:p w14:paraId="54A57DE5" w14:textId="77777777" w:rsidR="00835017" w:rsidRDefault="00926E61">
      <w:pPr>
        <w:spacing w:line="400" w:lineRule="exact"/>
        <w:ind w:firstLine="420"/>
        <w:rPr>
          <w:sz w:val="24"/>
          <w:szCs w:val="32"/>
        </w:rPr>
      </w:pPr>
      <w:r>
        <w:rPr>
          <w:rFonts w:hint="eastAsia"/>
          <w:sz w:val="24"/>
          <w:szCs w:val="32"/>
        </w:rPr>
        <w:t>然而</w:t>
      </w:r>
      <w:r>
        <w:rPr>
          <w:rFonts w:hint="eastAsia"/>
          <w:sz w:val="24"/>
          <w:szCs w:val="32"/>
        </w:rPr>
        <w:t>R</w:t>
      </w:r>
      <w:r>
        <w:rPr>
          <w:sz w:val="24"/>
          <w:szCs w:val="32"/>
        </w:rPr>
        <w:t>NN</w:t>
      </w:r>
      <w:r>
        <w:rPr>
          <w:rFonts w:hint="eastAsia"/>
          <w:sz w:val="24"/>
          <w:szCs w:val="32"/>
        </w:rPr>
        <w:t>的缺点也很明显，它会带来梯度消失与梯度爆炸。产生这种原因的本质是因为神经网络的更新方法，梯度消失是因为反向传播过程中对梯度的求解会产生激活函数的导数和参数的连乘，导致靠近输入层的梯度几乎为</w:t>
      </w:r>
      <w:r>
        <w:rPr>
          <w:rFonts w:hint="eastAsia"/>
          <w:sz w:val="24"/>
          <w:szCs w:val="32"/>
        </w:rPr>
        <w:t>0</w:t>
      </w:r>
      <w:r>
        <w:rPr>
          <w:rFonts w:hint="eastAsia"/>
          <w:sz w:val="24"/>
          <w:szCs w:val="32"/>
        </w:rPr>
        <w:t>，得不到更新。梯度爆炸是也是同样的原因，如果初始权重设置的值大于</w:t>
      </w:r>
      <w:r>
        <w:rPr>
          <w:rFonts w:hint="eastAsia"/>
          <w:sz w:val="24"/>
          <w:szCs w:val="32"/>
        </w:rPr>
        <w:t>1</w:t>
      </w:r>
      <w:r>
        <w:rPr>
          <w:rFonts w:hint="eastAsia"/>
          <w:sz w:val="24"/>
          <w:szCs w:val="32"/>
        </w:rPr>
        <w:t>，或者更大一些，多个大于</w:t>
      </w:r>
      <w:r>
        <w:rPr>
          <w:rFonts w:hint="eastAsia"/>
          <w:sz w:val="24"/>
          <w:szCs w:val="32"/>
        </w:rPr>
        <w:t>1</w:t>
      </w:r>
      <w:r>
        <w:rPr>
          <w:rFonts w:hint="eastAsia"/>
          <w:sz w:val="24"/>
          <w:szCs w:val="32"/>
        </w:rPr>
        <w:t>的值连乘，在最后得到的值将会很大或溢出，导致梯度更新过大，模型无法收敛。</w:t>
      </w:r>
    </w:p>
    <w:p w14:paraId="6BDBAA35" w14:textId="77777777" w:rsidR="00835017" w:rsidRDefault="00926E61">
      <w:pPr>
        <w:spacing w:line="400" w:lineRule="exact"/>
        <w:ind w:firstLineChars="150" w:firstLine="360"/>
        <w:rPr>
          <w:sz w:val="24"/>
          <w:szCs w:val="32"/>
        </w:rPr>
      </w:pPr>
      <w:r>
        <w:rPr>
          <w:sz w:val="24"/>
          <w:szCs w:val="32"/>
        </w:rPr>
        <w:t>LSTM</w:t>
      </w:r>
      <w:r>
        <w:rPr>
          <w:sz w:val="24"/>
          <w:szCs w:val="32"/>
        </w:rPr>
        <w:t>相较于一般</w:t>
      </w:r>
      <w:r>
        <w:rPr>
          <w:sz w:val="24"/>
          <w:szCs w:val="32"/>
        </w:rPr>
        <w:t>RNN</w:t>
      </w:r>
      <w:r>
        <w:rPr>
          <w:sz w:val="24"/>
          <w:szCs w:val="32"/>
        </w:rPr>
        <w:t>最大的优化就是它有效解决了梯度消失的问题。</w:t>
      </w:r>
      <w:r>
        <w:rPr>
          <w:rFonts w:hint="eastAsia"/>
          <w:sz w:val="24"/>
          <w:szCs w:val="32"/>
        </w:rPr>
        <w:t>相较于</w:t>
      </w:r>
      <w:r>
        <w:rPr>
          <w:rFonts w:hint="eastAsia"/>
          <w:sz w:val="24"/>
          <w:szCs w:val="32"/>
        </w:rPr>
        <w:t>R</w:t>
      </w:r>
      <w:r>
        <w:rPr>
          <w:sz w:val="24"/>
          <w:szCs w:val="32"/>
        </w:rPr>
        <w:t>NN</w:t>
      </w:r>
      <w:r>
        <w:rPr>
          <w:rFonts w:hint="eastAsia"/>
          <w:sz w:val="24"/>
          <w:szCs w:val="32"/>
        </w:rPr>
        <w:t>将所有的信息都存下来，</w:t>
      </w:r>
      <w:r>
        <w:rPr>
          <w:rFonts w:hint="eastAsia"/>
          <w:sz w:val="24"/>
          <w:szCs w:val="32"/>
        </w:rPr>
        <w:t>L</w:t>
      </w:r>
      <w:r>
        <w:rPr>
          <w:sz w:val="24"/>
          <w:szCs w:val="32"/>
        </w:rPr>
        <w:t>STM</w:t>
      </w:r>
      <w:r>
        <w:rPr>
          <w:rFonts w:hint="eastAsia"/>
          <w:sz w:val="24"/>
          <w:szCs w:val="32"/>
        </w:rPr>
        <w:t>可以选择性的存储信息。</w:t>
      </w:r>
      <w:r>
        <w:rPr>
          <w:sz w:val="24"/>
          <w:szCs w:val="32"/>
        </w:rPr>
        <w:t>LSTM</w:t>
      </w:r>
      <w:r>
        <w:rPr>
          <w:rFonts w:hint="eastAsia"/>
          <w:sz w:val="24"/>
          <w:szCs w:val="32"/>
        </w:rPr>
        <w:t>的结构图如图</w:t>
      </w:r>
      <w:r>
        <w:rPr>
          <w:sz w:val="24"/>
          <w:szCs w:val="32"/>
        </w:rPr>
        <w:t>2.3</w:t>
      </w:r>
      <w:r>
        <w:rPr>
          <w:rFonts w:hint="eastAsia"/>
          <w:sz w:val="24"/>
          <w:szCs w:val="32"/>
        </w:rPr>
        <w:t>所示，相较于</w:t>
      </w:r>
      <w:r>
        <w:rPr>
          <w:rFonts w:hint="eastAsia"/>
          <w:sz w:val="24"/>
          <w:szCs w:val="32"/>
        </w:rPr>
        <w:t>R</w:t>
      </w:r>
      <w:r>
        <w:rPr>
          <w:sz w:val="24"/>
          <w:szCs w:val="32"/>
        </w:rPr>
        <w:t>NN</w:t>
      </w:r>
      <w:r>
        <w:rPr>
          <w:rFonts w:hint="eastAsia"/>
          <w:sz w:val="24"/>
          <w:szCs w:val="32"/>
        </w:rPr>
        <w:t>只传递一个状态</w:t>
      </w:r>
      <m:oMath>
        <m:r>
          <w:rPr>
            <w:rFonts w:ascii="Cambria Math" w:hAnsi="Cambria Math"/>
            <w:sz w:val="24"/>
            <w:szCs w:val="32"/>
          </w:rPr>
          <m:t>W</m:t>
        </m:r>
      </m:oMath>
      <w:r>
        <w:rPr>
          <w:rFonts w:hint="eastAsia"/>
          <w:sz w:val="24"/>
          <w:szCs w:val="32"/>
        </w:rPr>
        <w:t>，</w:t>
      </w:r>
      <w:r>
        <w:rPr>
          <w:rFonts w:hint="eastAsia"/>
          <w:sz w:val="24"/>
          <w:szCs w:val="32"/>
        </w:rPr>
        <w:t>L</w:t>
      </w:r>
      <w:r>
        <w:rPr>
          <w:sz w:val="24"/>
          <w:szCs w:val="32"/>
        </w:rPr>
        <w:t>STM</w:t>
      </w:r>
      <w:r>
        <w:rPr>
          <w:rFonts w:hint="eastAsia"/>
          <w:sz w:val="24"/>
          <w:szCs w:val="32"/>
        </w:rPr>
        <w:t>传递两个状态，</w:t>
      </w:r>
      <m:oMath>
        <m:r>
          <w:rPr>
            <w:rFonts w:ascii="Cambria Math" w:hAnsi="Cambria Math" w:hint="eastAsia"/>
            <w:sz w:val="24"/>
            <w:szCs w:val="32"/>
          </w:rPr>
          <m:t>c</m:t>
        </m:r>
      </m:oMath>
      <w:r>
        <w:rPr>
          <w:rFonts w:hint="eastAsia"/>
          <w:sz w:val="24"/>
          <w:szCs w:val="32"/>
        </w:rPr>
        <w:t>与</w:t>
      </w:r>
      <m:oMath>
        <m:r>
          <w:rPr>
            <w:rFonts w:ascii="Cambria Math" w:eastAsia="MS Gothic" w:hAnsi="Cambria Math"/>
            <w:sz w:val="24"/>
            <w:szCs w:val="32"/>
          </w:rPr>
          <m:t>h</m:t>
        </m:r>
      </m:oMath>
      <w:r>
        <w:rPr>
          <w:rFonts w:hint="eastAsia"/>
          <w:sz w:val="24"/>
          <w:szCs w:val="32"/>
        </w:rPr>
        <w:t>。</w:t>
      </w:r>
    </w:p>
    <w:p w14:paraId="651DA24C" w14:textId="77777777" w:rsidR="00835017" w:rsidRDefault="00835017">
      <w:pPr>
        <w:spacing w:line="400" w:lineRule="exact"/>
        <w:ind w:firstLineChars="150" w:firstLine="360"/>
        <w:rPr>
          <w:sz w:val="24"/>
          <w:szCs w:val="32"/>
        </w:rPr>
      </w:pPr>
    </w:p>
    <w:p w14:paraId="3CE81EF1" w14:textId="77777777" w:rsidR="00835017" w:rsidRDefault="00926E61">
      <w:pPr>
        <w:jc w:val="center"/>
      </w:pPr>
      <w:r>
        <w:rPr>
          <w:noProof/>
        </w:rPr>
        <w:drawing>
          <wp:inline distT="0" distB="0" distL="0" distR="0" wp14:anchorId="48AA2C24" wp14:editId="436C3A3E">
            <wp:extent cx="5274310" cy="2184400"/>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184400"/>
                    </a:xfrm>
                    <a:prstGeom prst="rect">
                      <a:avLst/>
                    </a:prstGeom>
                    <a:noFill/>
                    <a:ln>
                      <a:noFill/>
                    </a:ln>
                  </pic:spPr>
                </pic:pic>
              </a:graphicData>
            </a:graphic>
          </wp:inline>
        </w:drawing>
      </w:r>
    </w:p>
    <w:p w14:paraId="2FF7DB85" w14:textId="77777777" w:rsidR="00835017" w:rsidRDefault="00926E61">
      <w:pPr>
        <w:spacing w:line="400" w:lineRule="exact"/>
        <w:jc w:val="center"/>
      </w:pPr>
      <w:r>
        <w:rPr>
          <w:rFonts w:hint="eastAsia"/>
        </w:rPr>
        <w:t>图</w:t>
      </w:r>
      <w:r>
        <w:t>2.3</w:t>
      </w:r>
      <w:r>
        <w:rPr>
          <w:rFonts w:hint="eastAsia"/>
        </w:rPr>
        <w:t xml:space="preserve"> L</w:t>
      </w:r>
      <w:r>
        <w:t>STM</w:t>
      </w:r>
      <w:r>
        <w:rPr>
          <w:rFonts w:hint="eastAsia"/>
        </w:rPr>
        <w:t>结构图</w:t>
      </w:r>
    </w:p>
    <w:p w14:paraId="52AD3A3B" w14:textId="77777777" w:rsidR="00835017" w:rsidRDefault="00835017">
      <w:pPr>
        <w:spacing w:line="400" w:lineRule="exact"/>
        <w:jc w:val="center"/>
      </w:pPr>
    </w:p>
    <w:p w14:paraId="5A9FDD1F" w14:textId="77777777" w:rsidR="00835017" w:rsidRDefault="00926E61">
      <w:pPr>
        <w:spacing w:line="400" w:lineRule="exact"/>
        <w:ind w:firstLine="420"/>
        <w:jc w:val="left"/>
        <w:rPr>
          <w:sz w:val="24"/>
        </w:rPr>
      </w:pPr>
      <w:r>
        <w:rPr>
          <w:rFonts w:hint="eastAsia"/>
          <w:sz w:val="24"/>
        </w:rPr>
        <w:t>L</w:t>
      </w:r>
      <w:r>
        <w:rPr>
          <w:sz w:val="24"/>
        </w:rPr>
        <w:t>STM</w:t>
      </w:r>
      <w:r>
        <w:rPr>
          <w:rFonts w:hint="eastAsia"/>
          <w:sz w:val="24"/>
        </w:rPr>
        <w:t>通过当前输入的</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Pr>
          <w:rFonts w:hint="eastAsia"/>
          <w:sz w:val="24"/>
        </w:rPr>
        <w:t>和上一个状态传递下来的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oMath>
      <w:r>
        <w:rPr>
          <w:rFonts w:hint="eastAsia"/>
          <w:sz w:val="24"/>
        </w:rPr>
        <w:t>拼接后乘以权重，通过训练得到四种状态：</w:t>
      </w:r>
    </w:p>
    <w:p w14:paraId="41F2D97C" w14:textId="77777777" w:rsidR="00835017" w:rsidRDefault="00926E61">
      <w:pPr>
        <w:spacing w:line="400" w:lineRule="exact"/>
        <w:jc w:val="left"/>
        <w:rPr>
          <w:i/>
        </w:rPr>
      </w:pPr>
      <m:oMathPara>
        <m:oMathParaPr>
          <m:jc m:val="right"/>
        </m:oMathParaPr>
        <m:oMath>
          <m:r>
            <w:rPr>
              <w:rFonts w:ascii="Cambria Math" w:hAnsi="Cambria Math" w:hint="eastAsia"/>
            </w:rPr>
            <w:lastRenderedPageBreak/>
            <m:t>z</m:t>
          </m:r>
          <m:r>
            <w:rPr>
              <w:rFonts w:ascii="Cambria Math" w:hAnsi="Cambria Math"/>
            </w:rPr>
            <m:t xml:space="preserve"> = tanh(W[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2.3</m:t>
          </m:r>
          <m:r>
            <m:rPr>
              <m:sty m:val="p"/>
            </m:rPr>
            <w:rPr>
              <w:rFonts w:ascii="Cambria Math" w:hAnsi="Cambria Math" w:hint="eastAsia"/>
              <w:sz w:val="24"/>
              <w:szCs w:val="32"/>
            </w:rPr>
            <m:t>）</m:t>
          </m:r>
        </m:oMath>
      </m:oMathPara>
    </w:p>
    <w:p w14:paraId="1C8E411E" w14:textId="77777777" w:rsidR="00835017" w:rsidRDefault="007251DA">
      <w:pPr>
        <w:spacing w:line="400" w:lineRule="exact"/>
        <w:jc w:val="left"/>
      </w:pPr>
      <m:oMathPara>
        <m:oMathParaPr>
          <m:jc m:val="right"/>
        </m:oMathParaPr>
        <m:oMath>
          <m:sSub>
            <m:sSubPr>
              <m:ctrlPr>
                <w:rPr>
                  <w:rFonts w:ascii="Cambria Math" w:hAnsi="Cambria Math"/>
                  <w:i/>
                </w:rPr>
              </m:ctrlPr>
            </m:sSubPr>
            <m:e>
              <m:r>
                <w:rPr>
                  <w:rFonts w:ascii="Cambria Math" w:hAnsi="Cambria Math" w:hint="eastAsia"/>
                </w:rPr>
                <m:t>z</m:t>
              </m:r>
            </m:e>
            <m:sub>
              <m:r>
                <w:rPr>
                  <w:rFonts w:ascii="Cambria Math" w:hAnsi="Cambria Math"/>
                </w:rPr>
                <m:t>f</m:t>
              </m:r>
            </m:sub>
          </m:sSub>
          <m:r>
            <w:rPr>
              <w:rFonts w:ascii="Cambria Math" w:hAnsi="Cambria Math"/>
            </w:rPr>
            <m:t xml:space="preserve"> = </m:t>
          </m:r>
          <m:r>
            <w:rPr>
              <w:rFonts w:ascii="Cambria Math" w:hAnsi="Cambria Math"/>
              <w:sz w:val="24"/>
              <w:szCs w:val="32"/>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2.4</m:t>
          </m:r>
          <m:r>
            <m:rPr>
              <m:sty m:val="p"/>
            </m:rPr>
            <w:rPr>
              <w:rFonts w:ascii="Cambria Math" w:hAnsi="Cambria Math" w:hint="eastAsia"/>
              <w:sz w:val="24"/>
              <w:szCs w:val="32"/>
            </w:rPr>
            <m:t>）</m:t>
          </m:r>
        </m:oMath>
      </m:oMathPara>
    </w:p>
    <w:p w14:paraId="1864D1ED" w14:textId="77777777" w:rsidR="00835017" w:rsidRDefault="007251DA">
      <w:pPr>
        <w:spacing w:line="400" w:lineRule="exact"/>
        <w:jc w:val="left"/>
        <w:rPr>
          <w:i/>
        </w:rPr>
      </w:pPr>
      <m:oMathPara>
        <m:oMathParaPr>
          <m:jc m:val="right"/>
        </m:oMathParaPr>
        <m:oMath>
          <m:sSub>
            <m:sSubPr>
              <m:ctrlPr>
                <w:rPr>
                  <w:rFonts w:ascii="Cambria Math" w:hAnsi="Cambria Math"/>
                  <w:i/>
                </w:rPr>
              </m:ctrlPr>
            </m:sSubPr>
            <m:e>
              <m:r>
                <w:rPr>
                  <w:rFonts w:ascii="Cambria Math" w:hAnsi="Cambria Math" w:hint="eastAsia"/>
                </w:rPr>
                <m:t>z</m:t>
              </m:r>
            </m:e>
            <m:sub>
              <m:r>
                <w:rPr>
                  <w:rFonts w:ascii="Cambria Math" w:hAnsi="Cambria Math"/>
                </w:rPr>
                <m:t>i</m:t>
              </m:r>
            </m:sub>
          </m:sSub>
          <m:r>
            <w:rPr>
              <w:rFonts w:ascii="Cambria Math" w:hAnsi="Cambria Math"/>
            </w:rPr>
            <m:t xml:space="preserve"> = </m:t>
          </m:r>
          <m:r>
            <w:rPr>
              <w:rFonts w:ascii="Cambria Math" w:hAnsi="Cambria Math"/>
              <w:sz w:val="24"/>
              <w:szCs w:val="32"/>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2.5</m:t>
          </m:r>
          <m:r>
            <m:rPr>
              <m:sty m:val="p"/>
            </m:rPr>
            <w:rPr>
              <w:rFonts w:ascii="Cambria Math" w:hAnsi="Cambria Math" w:hint="eastAsia"/>
              <w:sz w:val="24"/>
              <w:szCs w:val="32"/>
            </w:rPr>
            <m:t>）</m:t>
          </m:r>
        </m:oMath>
      </m:oMathPara>
    </w:p>
    <w:p w14:paraId="6ED62326" w14:textId="77777777" w:rsidR="00835017" w:rsidRDefault="007251DA">
      <w:pPr>
        <w:spacing w:line="400" w:lineRule="exact"/>
        <w:jc w:val="left"/>
      </w:pPr>
      <m:oMathPara>
        <m:oMathParaPr>
          <m:jc m:val="right"/>
        </m:oMathParaPr>
        <m:oMath>
          <m:sSub>
            <m:sSubPr>
              <m:ctrlPr>
                <w:rPr>
                  <w:rFonts w:ascii="Cambria Math" w:hAnsi="Cambria Math"/>
                  <w:i/>
                </w:rPr>
              </m:ctrlPr>
            </m:sSubPr>
            <m:e>
              <m:r>
                <w:rPr>
                  <w:rFonts w:ascii="Cambria Math" w:hAnsi="Cambria Math" w:hint="eastAsia"/>
                </w:rPr>
                <m:t>z</m:t>
              </m:r>
            </m:e>
            <m:sub>
              <m:r>
                <w:rPr>
                  <w:rFonts w:ascii="Cambria Math" w:hAnsi="Cambria Math"/>
                </w:rPr>
                <m:t>o</m:t>
              </m:r>
            </m:sub>
          </m:sSub>
          <m:r>
            <w:rPr>
              <w:rFonts w:ascii="Cambria Math" w:hAnsi="Cambria Math"/>
            </w:rPr>
            <m:t xml:space="preserve"> = </m:t>
          </m:r>
          <m:r>
            <w:rPr>
              <w:rFonts w:ascii="Cambria Math" w:hAnsi="Cambria Math"/>
              <w:sz w:val="24"/>
              <w:szCs w:val="32"/>
            </w:rPr>
            <m:t>σ</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r>
            <m:rPr>
              <m:sty m:val="p"/>
            </m:rPr>
            <w:rPr>
              <w:rFonts w:ascii="Cambria Math" w:hAnsi="Cambria Math" w:hint="eastAsia"/>
              <w:sz w:val="24"/>
              <w:szCs w:val="32"/>
            </w:rPr>
            <m:t>（</m:t>
          </m:r>
          <m:r>
            <m:rPr>
              <m:sty m:val="p"/>
            </m:rPr>
            <w:rPr>
              <w:rFonts w:ascii="Cambria Math" w:hAnsi="Cambria Math"/>
              <w:sz w:val="24"/>
              <w:szCs w:val="32"/>
            </w:rPr>
            <m:t>2.6</m:t>
          </m:r>
          <m:r>
            <m:rPr>
              <m:sty m:val="p"/>
            </m:rPr>
            <w:rPr>
              <w:rFonts w:ascii="Cambria Math" w:hAnsi="Cambria Math" w:hint="eastAsia"/>
              <w:sz w:val="24"/>
              <w:szCs w:val="32"/>
            </w:rPr>
            <m:t>）</m:t>
          </m:r>
        </m:oMath>
      </m:oMathPara>
    </w:p>
    <w:p w14:paraId="6E6AEF71" w14:textId="27AB2A31" w:rsidR="00835017" w:rsidRDefault="00926E61">
      <w:pPr>
        <w:spacing w:line="400" w:lineRule="exact"/>
        <w:ind w:firstLineChars="150" w:firstLine="360"/>
        <w:jc w:val="left"/>
        <w:rPr>
          <w:sz w:val="24"/>
        </w:rPr>
      </w:pPr>
      <w:r>
        <w:rPr>
          <w:rFonts w:hint="eastAsia"/>
          <w:sz w:val="24"/>
        </w:rPr>
        <w:t>上面公式中的</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f</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ctrlPr>
              <w:rPr>
                <w:rFonts w:ascii="Cambria Math" w:hAnsi="Cambria Math"/>
                <w:i/>
                <w:iCs/>
                <w:sz w:val="24"/>
              </w:rPr>
            </m:ctrlPr>
          </m:e>
          <m:sub>
            <m:r>
              <w:rPr>
                <w:rFonts w:ascii="Cambria Math" w:hAnsi="Cambria Math"/>
                <w:sz w:val="24"/>
              </w:rPr>
              <m:t>o</m:t>
            </m:r>
          </m:sub>
        </m:sSub>
      </m:oMath>
      <w:r>
        <w:rPr>
          <w:rFonts w:hint="eastAsia"/>
          <w:sz w:val="24"/>
        </w:rPr>
        <w:t>是由拼接向量乘以权重矩阵之后，再通过一个</w:t>
      </w:r>
      <w:r>
        <w:rPr>
          <w:sz w:val="24"/>
        </w:rPr>
        <w:t>sigmoid</w:t>
      </w:r>
      <w:r>
        <w:rPr>
          <w:rFonts w:hint="eastAsia"/>
          <w:sz w:val="24"/>
        </w:rPr>
        <w:t>激活函数转换成</w:t>
      </w:r>
      <w:r>
        <w:rPr>
          <w:rFonts w:hint="eastAsia"/>
          <w:sz w:val="24"/>
        </w:rPr>
        <w:t>0</w:t>
      </w:r>
      <w:r>
        <w:rPr>
          <w:rFonts w:hint="eastAsia"/>
          <w:sz w:val="24"/>
        </w:rPr>
        <w:t>到</w:t>
      </w:r>
      <w:r>
        <w:rPr>
          <w:rFonts w:hint="eastAsia"/>
          <w:sz w:val="24"/>
        </w:rPr>
        <w:t>1</w:t>
      </w:r>
      <w:r>
        <w:rPr>
          <w:rFonts w:hint="eastAsia"/>
          <w:sz w:val="24"/>
        </w:rPr>
        <w:t>之间的数值，来将其作为门控的状态。而</w:t>
      </w:r>
      <m:oMath>
        <m:r>
          <w:rPr>
            <w:rFonts w:ascii="Cambria Math" w:hAnsi="Cambria Math" w:hint="eastAsia"/>
            <w:sz w:val="24"/>
          </w:rPr>
          <m:t>z</m:t>
        </m:r>
      </m:oMath>
      <w:r>
        <w:rPr>
          <w:rFonts w:hint="eastAsia"/>
          <w:sz w:val="24"/>
        </w:rPr>
        <w:t>则是将结果通过一个</w:t>
      </w:r>
      <w:r>
        <w:rPr>
          <w:rFonts w:hint="eastAsia"/>
          <w:sz w:val="24"/>
        </w:rPr>
        <w:t xml:space="preserve"> </w:t>
      </w:r>
      <w:proofErr w:type="spellStart"/>
      <w:r>
        <w:rPr>
          <w:sz w:val="24"/>
        </w:rPr>
        <w:t>tanh</w:t>
      </w:r>
      <w:proofErr w:type="spellEnd"/>
      <w:r>
        <w:rPr>
          <w:rFonts w:hint="eastAsia"/>
          <w:sz w:val="24"/>
        </w:rPr>
        <w:t>激活函数将转换成</w:t>
      </w:r>
      <w:r>
        <w:rPr>
          <w:rFonts w:hint="eastAsia"/>
          <w:sz w:val="24"/>
        </w:rPr>
        <w:t>-1</w:t>
      </w:r>
      <w:r>
        <w:rPr>
          <w:rFonts w:hint="eastAsia"/>
          <w:sz w:val="24"/>
        </w:rPr>
        <w:t>到</w:t>
      </w:r>
      <w:r>
        <w:rPr>
          <w:rFonts w:hint="eastAsia"/>
          <w:sz w:val="24"/>
        </w:rPr>
        <w:t>1</w:t>
      </w:r>
      <w:r>
        <w:rPr>
          <w:rFonts w:hint="eastAsia"/>
          <w:sz w:val="24"/>
        </w:rPr>
        <w:t>之间的值。</w:t>
      </w:r>
    </w:p>
    <w:p w14:paraId="6A0A506A" w14:textId="77777777" w:rsidR="008D4DCF" w:rsidRDefault="008D4DCF" w:rsidP="00835017">
      <w:pPr>
        <w:jc w:val="center"/>
        <w:rPr>
          <w:noProof/>
          <w:sz w:val="24"/>
        </w:rPr>
      </w:pPr>
    </w:p>
    <w:p w14:paraId="1770B67E" w14:textId="4071D522" w:rsidR="00835017" w:rsidRDefault="00926E61" w:rsidP="008D4DCF">
      <w:pPr>
        <w:jc w:val="center"/>
        <w:rPr>
          <w:sz w:val="24"/>
        </w:rPr>
      </w:pPr>
      <w:r>
        <w:rPr>
          <w:rFonts w:hint="eastAsia"/>
          <w:noProof/>
          <w:sz w:val="24"/>
        </w:rPr>
        <w:drawing>
          <wp:inline distT="0" distB="0" distL="0" distR="0" wp14:anchorId="2A0347AC" wp14:editId="7FD6B1C1">
            <wp:extent cx="4580890" cy="29705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rotWithShape="1">
                    <a:blip r:embed="rId24">
                      <a:extLst>
                        <a:ext uri="{28A0092B-C50C-407E-A947-70E740481C1C}">
                          <a14:useLocalDpi xmlns:a14="http://schemas.microsoft.com/office/drawing/2010/main" val="0"/>
                        </a:ext>
                      </a:extLst>
                    </a:blip>
                    <a:srcRect t="12691"/>
                    <a:stretch/>
                  </pic:blipFill>
                  <pic:spPr bwMode="auto">
                    <a:xfrm>
                      <a:off x="0" y="0"/>
                      <a:ext cx="4580890" cy="2970530"/>
                    </a:xfrm>
                    <a:prstGeom prst="rect">
                      <a:avLst/>
                    </a:prstGeom>
                    <a:noFill/>
                    <a:ln>
                      <a:noFill/>
                    </a:ln>
                    <a:extLst>
                      <a:ext uri="{53640926-AAD7-44D8-BBD7-CCE9431645EC}">
                        <a14:shadowObscured xmlns:a14="http://schemas.microsoft.com/office/drawing/2010/main"/>
                      </a:ext>
                    </a:extLst>
                  </pic:spPr>
                </pic:pic>
              </a:graphicData>
            </a:graphic>
          </wp:inline>
        </w:drawing>
      </w:r>
    </w:p>
    <w:p w14:paraId="0F1CDDD2" w14:textId="4A1D3A5B" w:rsidR="00835017" w:rsidRDefault="00926E61">
      <w:pPr>
        <w:jc w:val="center"/>
        <w:rPr>
          <w:szCs w:val="21"/>
          <w:vertAlign w:val="superscript"/>
        </w:rPr>
      </w:pPr>
      <w:r>
        <w:rPr>
          <w:rFonts w:hint="eastAsia"/>
          <w:szCs w:val="21"/>
        </w:rPr>
        <w:t>图</w:t>
      </w:r>
      <w:r>
        <w:rPr>
          <w:szCs w:val="21"/>
        </w:rPr>
        <w:t>2.4</w:t>
      </w:r>
      <w:r>
        <w:rPr>
          <w:rFonts w:hint="eastAsia"/>
          <w:szCs w:val="21"/>
        </w:rPr>
        <w:t>：</w:t>
      </w:r>
      <m:oMath>
        <m:sSub>
          <m:sSubPr>
            <m:ctrlPr>
              <w:rPr>
                <w:rFonts w:ascii="Cambria Math" w:hAnsi="Cambria Math"/>
                <w:i/>
                <w:szCs w:val="21"/>
              </w:rPr>
            </m:ctrlPr>
          </m:sSubPr>
          <m:e>
            <m:r>
              <w:rPr>
                <w:rFonts w:ascii="Cambria Math" w:hAnsi="Cambria Math" w:hint="eastAsia"/>
                <w:szCs w:val="21"/>
              </w:rPr>
              <m:t>z</m:t>
            </m:r>
          </m:e>
          <m:sub>
            <m:r>
              <w:rPr>
                <w:rFonts w:ascii="Cambria Math" w:hAnsi="Cambria Math"/>
                <w:szCs w:val="21"/>
              </w:rPr>
              <m:t>f</m:t>
            </m:r>
          </m:sub>
        </m:sSub>
      </m:oMath>
      <w:proofErr w:type="gramStart"/>
      <w:r>
        <w:rPr>
          <w:szCs w:val="21"/>
        </w:rPr>
        <w:t>,</w:t>
      </w:r>
      <w:proofErr w:type="gramEnd"/>
      <m:oMath>
        <m:sSub>
          <m:sSubPr>
            <m:ctrlPr>
              <w:rPr>
                <w:rFonts w:ascii="Cambria Math" w:hAnsi="Cambria Math"/>
                <w:i/>
                <w:szCs w:val="21"/>
              </w:rPr>
            </m:ctrlPr>
          </m:sSubPr>
          <m:e>
            <m:r>
              <w:rPr>
                <w:rFonts w:ascii="Cambria Math" w:hAnsi="Cambria Math" w:hint="eastAsia"/>
                <w:szCs w:val="21"/>
              </w:rPr>
              <m:t>z</m:t>
            </m:r>
          </m:e>
          <m:sub>
            <m:r>
              <w:rPr>
                <w:rFonts w:ascii="Cambria Math" w:hAnsi="Cambria Math"/>
                <w:szCs w:val="21"/>
              </w:rPr>
              <m:t>i</m:t>
            </m:r>
          </m:sub>
        </m:sSub>
        <m:r>
          <w:rPr>
            <w:rFonts w:ascii="Cambria Math" w:hAnsi="Cambria Math"/>
            <w:szCs w:val="21"/>
          </w:rPr>
          <m:t>,z,</m:t>
        </m:r>
        <m:sSub>
          <m:sSubPr>
            <m:ctrlPr>
              <w:rPr>
                <w:rFonts w:ascii="Cambria Math" w:hAnsi="Cambria Math"/>
                <w:i/>
                <w:szCs w:val="21"/>
              </w:rPr>
            </m:ctrlPr>
          </m:sSubPr>
          <m:e>
            <m:r>
              <w:rPr>
                <w:rFonts w:ascii="Cambria Math" w:hAnsi="Cambria Math" w:hint="eastAsia"/>
                <w:szCs w:val="21"/>
              </w:rPr>
              <m:t>z</m:t>
            </m:r>
          </m:e>
          <m:sub>
            <m:r>
              <w:rPr>
                <w:rFonts w:ascii="Cambria Math" w:hAnsi="Cambria Math"/>
                <w:szCs w:val="21"/>
              </w:rPr>
              <m:t>o</m:t>
            </m:r>
          </m:sub>
        </m:sSub>
      </m:oMath>
      <w:r>
        <w:rPr>
          <w:rFonts w:hint="eastAsia"/>
          <w:szCs w:val="21"/>
        </w:rPr>
        <w:t>四个状态在</w:t>
      </w:r>
      <w:r>
        <w:rPr>
          <w:rFonts w:hint="eastAsia"/>
          <w:szCs w:val="21"/>
        </w:rPr>
        <w:t>LSTM</w:t>
      </w:r>
      <w:r>
        <w:rPr>
          <w:rFonts w:hint="eastAsia"/>
          <w:szCs w:val="21"/>
        </w:rPr>
        <w:t>内部的使用</w:t>
      </w:r>
      <w:r>
        <w:rPr>
          <w:rFonts w:hint="eastAsia"/>
          <w:szCs w:val="21"/>
          <w:vertAlign w:val="superscript"/>
        </w:rPr>
        <w:t>[</w:t>
      </w:r>
      <w:r>
        <w:rPr>
          <w:szCs w:val="21"/>
          <w:vertAlign w:val="superscript"/>
        </w:rPr>
        <w:t>24]</w:t>
      </w:r>
    </w:p>
    <w:p w14:paraId="5E548E12" w14:textId="77777777" w:rsidR="00B34F26" w:rsidRDefault="00B34F26">
      <w:pPr>
        <w:jc w:val="center"/>
        <w:rPr>
          <w:sz w:val="24"/>
        </w:rPr>
      </w:pPr>
    </w:p>
    <w:p w14:paraId="617672D1" w14:textId="77777777" w:rsidR="00835017" w:rsidRDefault="00926E61">
      <w:pPr>
        <w:spacing w:line="400" w:lineRule="exact"/>
        <w:ind w:firstLineChars="200" w:firstLine="480"/>
        <w:jc w:val="left"/>
        <w:rPr>
          <w:sz w:val="24"/>
          <w:szCs w:val="32"/>
        </w:rPr>
      </w:pPr>
      <w:r>
        <w:rPr>
          <w:rFonts w:hint="eastAsia"/>
          <w:sz w:val="24"/>
          <w:szCs w:val="32"/>
        </w:rPr>
        <w:t>LSTM</w:t>
      </w:r>
      <w:r>
        <w:rPr>
          <w:rFonts w:hint="eastAsia"/>
          <w:sz w:val="24"/>
          <w:szCs w:val="32"/>
        </w:rPr>
        <w:t>内部主要包括三个阶段：</w:t>
      </w:r>
    </w:p>
    <w:p w14:paraId="181F983D" w14:textId="77777777" w:rsidR="00835017" w:rsidRDefault="00926E61">
      <w:pPr>
        <w:spacing w:line="400" w:lineRule="exact"/>
        <w:ind w:firstLineChars="200" w:firstLine="480"/>
        <w:jc w:val="left"/>
        <w:rPr>
          <w:sz w:val="24"/>
          <w:szCs w:val="32"/>
        </w:rPr>
      </w:pPr>
      <w:r>
        <w:rPr>
          <w:rFonts w:hint="eastAsia"/>
          <w:sz w:val="24"/>
          <w:szCs w:val="32"/>
        </w:rPr>
        <w:t>①忘记阶段：这个阶段主要是对上一个节点传进来的输入进行选择性忘记。通过计算得到的</w:t>
      </w:r>
      <m:oMath>
        <m:sSub>
          <m:sSubPr>
            <m:ctrlPr>
              <w:rPr>
                <w:rFonts w:ascii="Cambria Math" w:hAnsi="Cambria Math"/>
                <w:i/>
                <w:sz w:val="24"/>
                <w:szCs w:val="32"/>
              </w:rPr>
            </m:ctrlPr>
          </m:sSubPr>
          <m:e>
            <m:r>
              <w:rPr>
                <w:rFonts w:ascii="Cambria Math" w:hAnsi="Cambria Math" w:hint="eastAsia"/>
                <w:sz w:val="24"/>
                <w:szCs w:val="32"/>
              </w:rPr>
              <m:t>z</m:t>
            </m:r>
          </m:e>
          <m:sub>
            <m:r>
              <w:rPr>
                <w:rFonts w:ascii="Cambria Math" w:hAnsi="Cambria Math"/>
                <w:sz w:val="24"/>
                <w:szCs w:val="32"/>
              </w:rPr>
              <m:t>f</m:t>
            </m:r>
          </m:sub>
        </m:sSub>
      </m:oMath>
      <w:proofErr w:type="gramStart"/>
      <w:r>
        <w:rPr>
          <w:rFonts w:hint="eastAsia"/>
          <w:sz w:val="24"/>
          <w:szCs w:val="32"/>
        </w:rPr>
        <w:t>来作</w:t>
      </w:r>
      <w:proofErr w:type="gramEnd"/>
      <w:r>
        <w:rPr>
          <w:rFonts w:hint="eastAsia"/>
          <w:sz w:val="24"/>
          <w:szCs w:val="32"/>
        </w:rPr>
        <w:t>为忘记门的控制信号，来控制上一个状态的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hint="eastAsia"/>
                <w:sz w:val="24"/>
                <w:szCs w:val="32"/>
              </w:rPr>
              <m:t>t</m:t>
            </m:r>
            <m:r>
              <w:rPr>
                <w:rFonts w:ascii="Cambria Math" w:hAnsi="Cambria Math"/>
                <w:sz w:val="24"/>
                <w:szCs w:val="32"/>
              </w:rPr>
              <m:t>-1</m:t>
            </m:r>
          </m:sub>
        </m:sSub>
      </m:oMath>
      <w:r>
        <w:rPr>
          <w:rFonts w:hint="eastAsia"/>
          <w:sz w:val="24"/>
          <w:szCs w:val="32"/>
        </w:rPr>
        <w:t>哪些部分需要留下哪些部分需要忘记，这里的</w:t>
      </w:r>
      <m:oMath>
        <m:r>
          <w:rPr>
            <w:rFonts w:ascii="Cambria Math" w:hAnsi="Cambria Math" w:hint="eastAsia"/>
            <w:sz w:val="24"/>
            <w:szCs w:val="32"/>
          </w:rPr>
          <m:t>f</m:t>
        </m:r>
      </m:oMath>
      <w:r>
        <w:rPr>
          <w:rFonts w:hint="eastAsia"/>
          <w:sz w:val="24"/>
          <w:szCs w:val="32"/>
        </w:rPr>
        <w:t>代表</w:t>
      </w:r>
      <w:r>
        <w:rPr>
          <w:rFonts w:hint="eastAsia"/>
          <w:sz w:val="24"/>
          <w:szCs w:val="32"/>
        </w:rPr>
        <w:t>forget</w:t>
      </w:r>
      <w:r>
        <w:rPr>
          <w:rFonts w:hint="eastAsia"/>
          <w:sz w:val="24"/>
          <w:szCs w:val="32"/>
        </w:rPr>
        <w:t>。</w:t>
      </w:r>
    </w:p>
    <w:p w14:paraId="0F202D9C" w14:textId="77777777" w:rsidR="00835017" w:rsidRDefault="00926E61">
      <w:pPr>
        <w:spacing w:line="400" w:lineRule="exact"/>
        <w:ind w:firstLineChars="200" w:firstLine="480"/>
        <w:jc w:val="left"/>
        <w:rPr>
          <w:sz w:val="24"/>
          <w:szCs w:val="32"/>
        </w:rPr>
      </w:pPr>
      <w:r>
        <w:rPr>
          <w:rFonts w:hint="eastAsia"/>
          <w:sz w:val="24"/>
          <w:szCs w:val="32"/>
        </w:rPr>
        <w:t>②选择记忆阶段：这个阶段将这个阶段的输入有选择性地进行记忆。主要是会对输入的</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sz w:val="24"/>
          <w:szCs w:val="32"/>
        </w:rPr>
        <w:t>进行选择记忆。哪些重要则着重记录下来，哪些不重要，则少记一些。当前的输入内容由前面计算得到的</w:t>
      </w:r>
      <w:r>
        <w:rPr>
          <w:rFonts w:hint="eastAsia"/>
          <w:sz w:val="24"/>
          <w:szCs w:val="32"/>
        </w:rPr>
        <w:t>z</w:t>
      </w:r>
      <w:r>
        <w:rPr>
          <w:rFonts w:hint="eastAsia"/>
          <w:sz w:val="24"/>
          <w:szCs w:val="32"/>
        </w:rPr>
        <w:t>表示。而选择的门控信号则是由</w:t>
      </w:r>
      <m:oMath>
        <m:sSub>
          <m:sSubPr>
            <m:ctrlPr>
              <w:rPr>
                <w:rFonts w:ascii="Cambria Math" w:hAnsi="Cambria Math"/>
                <w:i/>
              </w:rPr>
            </m:ctrlPr>
          </m:sSubPr>
          <m:e>
            <m:r>
              <w:rPr>
                <w:rFonts w:ascii="Cambria Math" w:hAnsi="Cambria Math" w:hint="eastAsia"/>
              </w:rPr>
              <m:t>z</m:t>
            </m:r>
          </m:e>
          <m:sub>
            <m:r>
              <w:rPr>
                <w:rFonts w:ascii="Cambria Math" w:hAnsi="Cambria Math"/>
              </w:rPr>
              <m:t>i</m:t>
            </m:r>
          </m:sub>
        </m:sSub>
      </m:oMath>
      <w:r>
        <w:rPr>
          <w:rFonts w:hint="eastAsia"/>
          <w:sz w:val="24"/>
          <w:szCs w:val="32"/>
        </w:rPr>
        <w:t>来进行控制，这里的</w:t>
      </w:r>
      <m:oMath>
        <m:r>
          <w:rPr>
            <w:rFonts w:ascii="Cambria Math" w:hAnsi="Cambria Math" w:hint="eastAsia"/>
            <w:sz w:val="24"/>
            <w:szCs w:val="32"/>
          </w:rPr>
          <m:t>i</m:t>
        </m:r>
      </m:oMath>
      <w:r>
        <w:rPr>
          <w:rFonts w:hint="eastAsia"/>
          <w:sz w:val="24"/>
          <w:szCs w:val="32"/>
        </w:rPr>
        <w:t>代表</w:t>
      </w:r>
      <w:r>
        <w:rPr>
          <w:rFonts w:hint="eastAsia"/>
          <w:sz w:val="24"/>
          <w:szCs w:val="32"/>
        </w:rPr>
        <w:t>information</w:t>
      </w:r>
      <w:r>
        <w:rPr>
          <w:rFonts w:hint="eastAsia"/>
          <w:sz w:val="24"/>
          <w:szCs w:val="32"/>
        </w:rPr>
        <w:t>。将上面两步得到的结果相加，即可得到传输给下一个状态的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hint="eastAsia"/>
                <w:sz w:val="24"/>
                <w:szCs w:val="32"/>
              </w:rPr>
              <m:t>t</m:t>
            </m:r>
          </m:sub>
        </m:sSub>
      </m:oMath>
      <w:r>
        <w:rPr>
          <w:rFonts w:hint="eastAsia"/>
          <w:sz w:val="24"/>
          <w:szCs w:val="32"/>
        </w:rPr>
        <w:t>，也就是图</w:t>
      </w:r>
      <w:r>
        <w:rPr>
          <w:sz w:val="24"/>
          <w:szCs w:val="32"/>
        </w:rPr>
        <w:t>2.4</w:t>
      </w:r>
      <w:r>
        <w:rPr>
          <w:rFonts w:hint="eastAsia"/>
          <w:sz w:val="24"/>
          <w:szCs w:val="32"/>
        </w:rPr>
        <w:t>中的第一个公式。</w:t>
      </w:r>
    </w:p>
    <w:p w14:paraId="60827E28" w14:textId="77777777" w:rsidR="00835017" w:rsidRDefault="00926E61">
      <w:pPr>
        <w:spacing w:line="400" w:lineRule="exact"/>
        <w:ind w:firstLineChars="200" w:firstLine="480"/>
        <w:jc w:val="left"/>
        <w:rPr>
          <w:sz w:val="24"/>
          <w:szCs w:val="32"/>
        </w:rPr>
      </w:pPr>
      <w:r>
        <w:rPr>
          <w:sz w:val="24"/>
          <w:szCs w:val="32"/>
        </w:rPr>
        <w:fldChar w:fldCharType="begin"/>
      </w:r>
      <w:r>
        <w:rPr>
          <w:sz w:val="24"/>
          <w:szCs w:val="32"/>
        </w:rPr>
        <w:instrText xml:space="preserve"> </w:instrText>
      </w:r>
      <w:r>
        <w:rPr>
          <w:rFonts w:hint="eastAsia"/>
          <w:sz w:val="24"/>
          <w:szCs w:val="32"/>
        </w:rPr>
        <w:instrText>= 3 \* GB3</w:instrText>
      </w:r>
      <w:r>
        <w:rPr>
          <w:sz w:val="24"/>
          <w:szCs w:val="32"/>
        </w:rPr>
        <w:instrText xml:space="preserve"> </w:instrText>
      </w:r>
      <w:r>
        <w:rPr>
          <w:sz w:val="24"/>
          <w:szCs w:val="32"/>
        </w:rPr>
        <w:fldChar w:fldCharType="separate"/>
      </w:r>
      <w:r>
        <w:rPr>
          <w:rFonts w:hint="eastAsia"/>
          <w:sz w:val="24"/>
          <w:szCs w:val="32"/>
        </w:rPr>
        <w:t>③</w:t>
      </w:r>
      <w:r>
        <w:rPr>
          <w:sz w:val="24"/>
          <w:szCs w:val="32"/>
        </w:rPr>
        <w:fldChar w:fldCharType="end"/>
      </w:r>
      <w:r>
        <w:rPr>
          <w:rFonts w:hint="eastAsia"/>
          <w:sz w:val="24"/>
          <w:szCs w:val="32"/>
        </w:rPr>
        <w:t xml:space="preserve"> </w:t>
      </w:r>
      <w:r>
        <w:rPr>
          <w:rFonts w:hint="eastAsia"/>
          <w:sz w:val="24"/>
          <w:szCs w:val="32"/>
        </w:rPr>
        <w:t>输出阶段：这个阶段将决定哪些将会被当成当前状态的输出。主要是通过</w:t>
      </w:r>
      <m:oMath>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o</m:t>
            </m:r>
          </m:sub>
        </m:sSub>
      </m:oMath>
      <w:r>
        <w:rPr>
          <w:rFonts w:hint="eastAsia"/>
          <w:sz w:val="24"/>
          <w:szCs w:val="32"/>
        </w:rPr>
        <w:t>来进行控制的。并且还通过一个</w:t>
      </w:r>
      <w:proofErr w:type="spellStart"/>
      <w:r>
        <w:rPr>
          <w:rFonts w:hint="eastAsia"/>
          <w:sz w:val="24"/>
          <w:szCs w:val="32"/>
        </w:rPr>
        <w:t>tanh</w:t>
      </w:r>
      <w:proofErr w:type="spellEnd"/>
      <w:r>
        <w:rPr>
          <w:rFonts w:hint="eastAsia"/>
          <w:sz w:val="24"/>
          <w:szCs w:val="32"/>
        </w:rPr>
        <w:t>激活函数进行变化，对上一阶段得到的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hint="eastAsia"/>
                <w:sz w:val="24"/>
                <w:szCs w:val="32"/>
              </w:rPr>
              <m:t>t</m:t>
            </m:r>
            <m:r>
              <w:rPr>
                <w:rFonts w:ascii="Cambria Math" w:hAnsi="Cambria Math"/>
                <w:sz w:val="24"/>
                <w:szCs w:val="32"/>
              </w:rPr>
              <m:t>-1</m:t>
            </m:r>
          </m:sub>
        </m:sSub>
      </m:oMath>
      <w:r>
        <w:rPr>
          <w:rFonts w:hint="eastAsia"/>
          <w:sz w:val="24"/>
          <w:szCs w:val="32"/>
        </w:rPr>
        <w:t>进行了放缩。</w:t>
      </w:r>
    </w:p>
    <w:p w14:paraId="092E9F20" w14:textId="77777777" w:rsidR="00835017" w:rsidRDefault="00926E61">
      <w:pPr>
        <w:spacing w:line="400" w:lineRule="exact"/>
        <w:ind w:firstLineChars="200" w:firstLine="480"/>
        <w:jc w:val="left"/>
        <w:rPr>
          <w:sz w:val="24"/>
          <w:szCs w:val="32"/>
        </w:rPr>
      </w:pPr>
      <w:r>
        <w:rPr>
          <w:rFonts w:hint="eastAsia"/>
          <w:sz w:val="24"/>
          <w:szCs w:val="32"/>
        </w:rPr>
        <w:lastRenderedPageBreak/>
        <w:t>与普通的</w:t>
      </w:r>
      <w:r>
        <w:rPr>
          <w:rFonts w:hint="eastAsia"/>
          <w:sz w:val="24"/>
          <w:szCs w:val="32"/>
        </w:rPr>
        <w:t>RNN</w:t>
      </w:r>
      <w:r>
        <w:rPr>
          <w:rFonts w:hint="eastAsia"/>
          <w:sz w:val="24"/>
          <w:szCs w:val="32"/>
        </w:rPr>
        <w:t>类似，</w:t>
      </w:r>
      <w:r>
        <w:rPr>
          <w:rFonts w:hint="eastAsia"/>
          <w:sz w:val="24"/>
          <w:szCs w:val="32"/>
        </w:rPr>
        <w:t>L</w:t>
      </w:r>
      <w:r>
        <w:rPr>
          <w:sz w:val="24"/>
          <w:szCs w:val="32"/>
        </w:rPr>
        <w:t>STM</w:t>
      </w:r>
      <w:r>
        <w:rPr>
          <w:rFonts w:hint="eastAsia"/>
          <w:sz w:val="24"/>
          <w:szCs w:val="32"/>
        </w:rPr>
        <w:t>单元的输出</w:t>
      </w: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oMath>
      <w:r>
        <w:rPr>
          <w:rFonts w:hint="eastAsia"/>
          <w:sz w:val="24"/>
          <w:szCs w:val="32"/>
        </w:rPr>
        <w:t>往往最终也是通过</w:t>
      </w:r>
      <m:oMath>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oMath>
      <w:r>
        <w:rPr>
          <w:rFonts w:hint="eastAsia"/>
          <w:sz w:val="24"/>
          <w:szCs w:val="32"/>
        </w:rPr>
        <w:t>变化得到。</w:t>
      </w:r>
    </w:p>
    <w:p w14:paraId="5C9B32E4" w14:textId="77777777" w:rsidR="00835017" w:rsidRDefault="00926E61">
      <w:pPr>
        <w:spacing w:line="400" w:lineRule="exact"/>
        <w:ind w:firstLine="420"/>
        <w:jc w:val="left"/>
        <w:rPr>
          <w:sz w:val="24"/>
          <w:szCs w:val="32"/>
        </w:rPr>
      </w:pPr>
      <w:r>
        <w:rPr>
          <w:rFonts w:hint="eastAsia"/>
          <w:sz w:val="24"/>
          <w:szCs w:val="32"/>
        </w:rPr>
        <w:t>L</w:t>
      </w:r>
      <w:r>
        <w:rPr>
          <w:sz w:val="24"/>
          <w:szCs w:val="32"/>
        </w:rPr>
        <w:t>STM</w:t>
      </w:r>
      <w:r>
        <w:rPr>
          <w:rFonts w:hint="eastAsia"/>
          <w:sz w:val="24"/>
          <w:szCs w:val="32"/>
        </w:rPr>
        <w:t>通过门</w:t>
      </w:r>
      <w:proofErr w:type="gramStart"/>
      <w:r>
        <w:rPr>
          <w:rFonts w:hint="eastAsia"/>
          <w:sz w:val="24"/>
          <w:szCs w:val="32"/>
        </w:rPr>
        <w:t>控状态</w:t>
      </w:r>
      <w:proofErr w:type="gramEnd"/>
      <w:r>
        <w:rPr>
          <w:rFonts w:hint="eastAsia"/>
          <w:sz w:val="24"/>
          <w:szCs w:val="32"/>
        </w:rPr>
        <w:t>来控制传输状态，记住需要长时间记忆的内容，忘记不重要的内容，而不像普通的</w:t>
      </w:r>
      <w:r>
        <w:rPr>
          <w:rFonts w:hint="eastAsia"/>
          <w:sz w:val="24"/>
          <w:szCs w:val="32"/>
        </w:rPr>
        <w:t>RNN</w:t>
      </w:r>
      <w:r>
        <w:rPr>
          <w:rFonts w:hint="eastAsia"/>
          <w:sz w:val="24"/>
          <w:szCs w:val="32"/>
        </w:rPr>
        <w:t>那样仅有一种记忆叠加方式。</w:t>
      </w:r>
      <w:r>
        <w:rPr>
          <w:rFonts w:hint="eastAsia"/>
          <w:sz w:val="24"/>
          <w:szCs w:val="32"/>
        </w:rPr>
        <w:t>L</w:t>
      </w:r>
      <w:r>
        <w:rPr>
          <w:sz w:val="24"/>
          <w:szCs w:val="32"/>
        </w:rPr>
        <w:t>STM</w:t>
      </w:r>
      <w:r>
        <w:rPr>
          <w:rFonts w:hint="eastAsia"/>
          <w:sz w:val="24"/>
          <w:szCs w:val="32"/>
        </w:rPr>
        <w:t>对很多长序列的任务来说相较于</w:t>
      </w:r>
      <w:r>
        <w:rPr>
          <w:rFonts w:hint="eastAsia"/>
          <w:sz w:val="24"/>
          <w:szCs w:val="32"/>
        </w:rPr>
        <w:t>R</w:t>
      </w:r>
      <w:r>
        <w:rPr>
          <w:sz w:val="24"/>
          <w:szCs w:val="32"/>
        </w:rPr>
        <w:t>NN</w:t>
      </w:r>
      <w:r>
        <w:rPr>
          <w:rFonts w:hint="eastAsia"/>
          <w:sz w:val="24"/>
          <w:szCs w:val="32"/>
        </w:rPr>
        <w:t>有更好的效果。</w:t>
      </w:r>
    </w:p>
    <w:p w14:paraId="48FC2B5F" w14:textId="77777777" w:rsidR="00835017" w:rsidRDefault="00835017">
      <w:pPr>
        <w:spacing w:line="400" w:lineRule="exact"/>
        <w:jc w:val="left"/>
        <w:rPr>
          <w:sz w:val="24"/>
          <w:szCs w:val="32"/>
        </w:rPr>
      </w:pPr>
    </w:p>
    <w:p w14:paraId="0D18AD7D" w14:textId="77777777" w:rsidR="00835017" w:rsidRDefault="00926E61">
      <w:pPr>
        <w:keepNext/>
        <w:spacing w:line="400" w:lineRule="exact"/>
        <w:jc w:val="left"/>
        <w:outlineLvl w:val="2"/>
        <w:rPr>
          <w:rFonts w:eastAsia="黑体"/>
          <w:bCs/>
          <w:sz w:val="28"/>
        </w:rPr>
      </w:pPr>
      <w:bookmarkStart w:id="90" w:name="_Toc102600726"/>
      <w:bookmarkStart w:id="91" w:name="_Toc103078315"/>
      <w:bookmarkEnd w:id="89"/>
      <w:r>
        <w:rPr>
          <w:rFonts w:ascii="黑体" w:eastAsia="黑体" w:hAnsi="黑体"/>
          <w:bCs/>
          <w:sz w:val="28"/>
        </w:rPr>
        <w:t>2.2</w:t>
      </w:r>
      <w:r>
        <w:rPr>
          <w:rFonts w:eastAsia="黑体"/>
          <w:bCs/>
          <w:sz w:val="28"/>
        </w:rPr>
        <w:t xml:space="preserve"> </w:t>
      </w:r>
      <w:r>
        <w:rPr>
          <w:rFonts w:eastAsia="黑体"/>
          <w:bCs/>
          <w:sz w:val="28"/>
        </w:rPr>
        <w:t>序列</w:t>
      </w:r>
      <w:r>
        <w:rPr>
          <w:rFonts w:eastAsia="黑体"/>
          <w:bCs/>
          <w:sz w:val="28"/>
        </w:rPr>
        <w:t>-</w:t>
      </w:r>
      <w:r>
        <w:rPr>
          <w:rFonts w:eastAsia="黑体"/>
          <w:bCs/>
          <w:sz w:val="28"/>
        </w:rPr>
        <w:t>序列模型</w:t>
      </w:r>
      <w:bookmarkEnd w:id="90"/>
      <w:bookmarkEnd w:id="91"/>
    </w:p>
    <w:p w14:paraId="06C43CF3" w14:textId="77777777" w:rsidR="00835017" w:rsidRDefault="00926E61">
      <w:pPr>
        <w:spacing w:line="400" w:lineRule="exact"/>
        <w:ind w:firstLine="420"/>
        <w:rPr>
          <w:sz w:val="24"/>
          <w:szCs w:val="32"/>
        </w:rPr>
      </w:pPr>
      <w:r>
        <w:rPr>
          <w:sz w:val="24"/>
          <w:szCs w:val="32"/>
        </w:rPr>
        <w:t>Sequence-to-Sequence</w:t>
      </w:r>
      <w:r>
        <w:rPr>
          <w:sz w:val="24"/>
          <w:szCs w:val="32"/>
        </w:rPr>
        <w:t>模型（简称</w:t>
      </w:r>
      <w:r>
        <w:rPr>
          <w:sz w:val="24"/>
          <w:szCs w:val="32"/>
        </w:rPr>
        <w:t>Seq2Seq</w:t>
      </w:r>
      <w:r>
        <w:rPr>
          <w:sz w:val="24"/>
          <w:szCs w:val="32"/>
        </w:rPr>
        <w:t>）在</w:t>
      </w:r>
      <w:r>
        <w:rPr>
          <w:sz w:val="24"/>
          <w:szCs w:val="32"/>
        </w:rPr>
        <w:t>2014</w:t>
      </w:r>
      <w:r>
        <w:rPr>
          <w:sz w:val="24"/>
          <w:szCs w:val="32"/>
        </w:rPr>
        <w:t>年由</w:t>
      </w:r>
      <w:proofErr w:type="spellStart"/>
      <w:r>
        <w:rPr>
          <w:sz w:val="24"/>
          <w:szCs w:val="32"/>
        </w:rPr>
        <w:t>Sutskever</w:t>
      </w:r>
      <w:proofErr w:type="spellEnd"/>
      <w:r>
        <w:rPr>
          <w:sz w:val="24"/>
          <w:szCs w:val="32"/>
        </w:rPr>
        <w:t>等人</w:t>
      </w:r>
      <w:r>
        <w:rPr>
          <w:sz w:val="24"/>
          <w:szCs w:val="32"/>
          <w:vertAlign w:val="superscript"/>
        </w:rPr>
        <w:t>[25]</w:t>
      </w:r>
      <w:r>
        <w:rPr>
          <w:sz w:val="24"/>
          <w:szCs w:val="32"/>
        </w:rPr>
        <w:t>提出，它用于处理序列到序列的任务，它由</w:t>
      </w:r>
      <w:r>
        <w:rPr>
          <w:sz w:val="24"/>
          <w:szCs w:val="32"/>
        </w:rPr>
        <w:t>Encoder</w:t>
      </w:r>
      <w:r>
        <w:rPr>
          <w:sz w:val="24"/>
          <w:szCs w:val="32"/>
        </w:rPr>
        <w:t>编码器和</w:t>
      </w:r>
      <w:r>
        <w:rPr>
          <w:sz w:val="24"/>
          <w:szCs w:val="32"/>
        </w:rPr>
        <w:t>Decoder</w:t>
      </w:r>
      <w:r>
        <w:rPr>
          <w:sz w:val="24"/>
          <w:szCs w:val="32"/>
        </w:rPr>
        <w:t>解码器两个部分组成，两个部分均为一个</w:t>
      </w:r>
      <w:r>
        <w:rPr>
          <w:sz w:val="24"/>
          <w:szCs w:val="32"/>
        </w:rPr>
        <w:t>RNN</w:t>
      </w:r>
      <w:r>
        <w:rPr>
          <w:sz w:val="24"/>
          <w:szCs w:val="32"/>
        </w:rPr>
        <w:t>网络，论文中使用的是</w:t>
      </w:r>
      <w:r>
        <w:rPr>
          <w:sz w:val="24"/>
          <w:szCs w:val="32"/>
        </w:rPr>
        <w:t>LSTM</w:t>
      </w:r>
      <w:r>
        <w:rPr>
          <w:sz w:val="24"/>
          <w:szCs w:val="32"/>
        </w:rPr>
        <w:t>，它的结构如图</w:t>
      </w:r>
      <w:r>
        <w:rPr>
          <w:sz w:val="24"/>
          <w:szCs w:val="32"/>
        </w:rPr>
        <w:t>2.5</w:t>
      </w:r>
      <w:r>
        <w:rPr>
          <w:sz w:val="24"/>
          <w:szCs w:val="32"/>
        </w:rPr>
        <w:t>所示，其中输入序列</w:t>
      </w:r>
      <w:r>
        <w:rPr>
          <w:sz w:val="24"/>
          <w:szCs w:val="32"/>
        </w:rPr>
        <w:t>ABC</w:t>
      </w:r>
      <w:r>
        <w:rPr>
          <w:sz w:val="24"/>
          <w:szCs w:val="32"/>
        </w:rPr>
        <w:t>的部分为编码器</w:t>
      </w:r>
      <w:r>
        <w:rPr>
          <w:sz w:val="24"/>
          <w:szCs w:val="32"/>
        </w:rPr>
        <w:t>Encoder</w:t>
      </w:r>
      <w:r>
        <w:rPr>
          <w:sz w:val="24"/>
          <w:szCs w:val="32"/>
        </w:rPr>
        <w:t>，输出序列</w:t>
      </w:r>
      <w:r>
        <w:rPr>
          <w:sz w:val="24"/>
          <w:szCs w:val="32"/>
        </w:rPr>
        <w:t>WXYZ&lt;EOS&gt;</w:t>
      </w:r>
      <w:r>
        <w:rPr>
          <w:sz w:val="24"/>
          <w:szCs w:val="32"/>
        </w:rPr>
        <w:t>的为解码器</w:t>
      </w:r>
      <w:r>
        <w:rPr>
          <w:sz w:val="24"/>
          <w:szCs w:val="32"/>
        </w:rPr>
        <w:t>Decoder</w:t>
      </w:r>
      <w:r>
        <w:rPr>
          <w:rFonts w:hint="eastAsia"/>
          <w:sz w:val="24"/>
          <w:szCs w:val="32"/>
        </w:rPr>
        <w:t>。</w:t>
      </w:r>
    </w:p>
    <w:p w14:paraId="3162F405" w14:textId="77777777" w:rsidR="00835017" w:rsidRDefault="00835017">
      <w:pPr>
        <w:spacing w:line="400" w:lineRule="exact"/>
        <w:ind w:firstLine="420"/>
        <w:rPr>
          <w:sz w:val="24"/>
          <w:szCs w:val="32"/>
        </w:rPr>
      </w:pPr>
    </w:p>
    <w:p w14:paraId="3C383111" w14:textId="77777777" w:rsidR="00835017" w:rsidRDefault="00926E61">
      <w:pPr>
        <w:widowControl/>
        <w:jc w:val="left"/>
        <w:rPr>
          <w:kern w:val="0"/>
          <w:sz w:val="24"/>
        </w:rPr>
      </w:pPr>
      <w:r>
        <w:rPr>
          <w:noProof/>
          <w:kern w:val="0"/>
          <w:sz w:val="24"/>
        </w:rPr>
        <w:drawing>
          <wp:inline distT="0" distB="0" distL="0" distR="0" wp14:anchorId="136971A4" wp14:editId="4F395241">
            <wp:extent cx="5274310" cy="1195705"/>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1195705"/>
                    </a:xfrm>
                    <a:prstGeom prst="rect">
                      <a:avLst/>
                    </a:prstGeom>
                    <a:noFill/>
                    <a:ln>
                      <a:noFill/>
                    </a:ln>
                  </pic:spPr>
                </pic:pic>
              </a:graphicData>
            </a:graphic>
          </wp:inline>
        </w:drawing>
      </w:r>
    </w:p>
    <w:p w14:paraId="52BF3D6E" w14:textId="77777777" w:rsidR="00835017" w:rsidRDefault="00926E61">
      <w:pPr>
        <w:spacing w:line="400" w:lineRule="exact"/>
        <w:jc w:val="center"/>
        <w:rPr>
          <w:szCs w:val="21"/>
        </w:rPr>
      </w:pPr>
      <w:r>
        <w:rPr>
          <w:szCs w:val="21"/>
        </w:rPr>
        <w:t>图</w:t>
      </w:r>
      <w:r>
        <w:rPr>
          <w:szCs w:val="21"/>
        </w:rPr>
        <w:t xml:space="preserve"> 2.5 </w:t>
      </w:r>
      <w:proofErr w:type="spellStart"/>
      <w:r>
        <w:rPr>
          <w:szCs w:val="21"/>
        </w:rPr>
        <w:t>Seqence</w:t>
      </w:r>
      <w:proofErr w:type="spellEnd"/>
      <w:r>
        <w:rPr>
          <w:szCs w:val="21"/>
        </w:rPr>
        <w:t>-to-Sequence</w:t>
      </w:r>
      <w:r>
        <w:rPr>
          <w:szCs w:val="21"/>
        </w:rPr>
        <w:t>模型结构图</w:t>
      </w:r>
    </w:p>
    <w:p w14:paraId="0DA48027" w14:textId="77777777" w:rsidR="00835017" w:rsidRDefault="00835017">
      <w:pPr>
        <w:jc w:val="center"/>
        <w:rPr>
          <w:sz w:val="24"/>
          <w:szCs w:val="32"/>
        </w:rPr>
      </w:pPr>
    </w:p>
    <w:p w14:paraId="7AD50DD0" w14:textId="77777777" w:rsidR="00835017" w:rsidRDefault="00926E61">
      <w:pPr>
        <w:spacing w:line="400" w:lineRule="exact"/>
        <w:rPr>
          <w:sz w:val="24"/>
          <w:szCs w:val="32"/>
        </w:rPr>
      </w:pPr>
      <w:r>
        <w:rPr>
          <w:sz w:val="24"/>
          <w:szCs w:val="32"/>
        </w:rPr>
        <w:tab/>
        <w:t>Seq2Seq</w:t>
      </w:r>
      <w:r>
        <w:rPr>
          <w:sz w:val="24"/>
          <w:szCs w:val="32"/>
        </w:rPr>
        <w:t>模型首先通过</w:t>
      </w:r>
      <w:r>
        <w:rPr>
          <w:sz w:val="24"/>
          <w:szCs w:val="32"/>
        </w:rPr>
        <w:t>Encoder</w:t>
      </w:r>
      <w:r>
        <w:rPr>
          <w:sz w:val="24"/>
          <w:szCs w:val="32"/>
        </w:rPr>
        <w:t>读入输入的序列，并通过</w:t>
      </w:r>
      <w:r>
        <w:rPr>
          <w:sz w:val="24"/>
          <w:szCs w:val="32"/>
        </w:rPr>
        <w:t>Encoder</w:t>
      </w:r>
      <w:r>
        <w:rPr>
          <w:sz w:val="24"/>
          <w:szCs w:val="32"/>
        </w:rPr>
        <w:t>将其编码成一个</w:t>
      </w:r>
      <w:proofErr w:type="gramStart"/>
      <w:r>
        <w:rPr>
          <w:sz w:val="24"/>
          <w:szCs w:val="32"/>
        </w:rPr>
        <w:t>固定维</w:t>
      </w:r>
      <w:proofErr w:type="gramEnd"/>
      <w:r>
        <w:rPr>
          <w:sz w:val="24"/>
          <w:szCs w:val="32"/>
        </w:rPr>
        <w:t>度的向量</w:t>
      </w:r>
      <m:oMath>
        <m:r>
          <w:rPr>
            <w:rFonts w:ascii="Cambria Math" w:hAnsi="Cambria Math"/>
            <w:sz w:val="24"/>
            <w:szCs w:val="32"/>
          </w:rPr>
          <m:t>c</m:t>
        </m:r>
      </m:oMath>
      <w:r>
        <w:rPr>
          <w:sz w:val="24"/>
          <w:szCs w:val="32"/>
        </w:rPr>
        <w:t>：</w:t>
      </w:r>
    </w:p>
    <w:p w14:paraId="5A7FE6DD" w14:textId="77777777" w:rsidR="00835017" w:rsidRDefault="007251DA">
      <w:pPr>
        <w:rPr>
          <w:i/>
          <w:sz w:val="24"/>
          <w:szCs w:val="32"/>
        </w:rPr>
      </w:pPr>
      <m:oMathPara>
        <m:oMathParaPr>
          <m:jc m:val="right"/>
        </m:oMathParaP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t</m:t>
              </m:r>
            </m:sub>
          </m:sSub>
          <m:r>
            <w:rPr>
              <w:rFonts w:ascii="Cambria Math" w:hAnsi="Cambria Math"/>
              <w:sz w:val="24"/>
              <w:szCs w:val="32"/>
            </w:rPr>
            <m:t>= tanh(W[</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t</m:t>
              </m:r>
            </m:sub>
          </m:sSub>
          <m:r>
            <w:rPr>
              <w:rFonts w:ascii="Cambria Math" w:hAnsi="Cambria Math"/>
              <w:sz w:val="24"/>
              <w:szCs w:val="32"/>
            </w:rPr>
            <m:t xml:space="preserve">]+b)                               </m:t>
          </m:r>
          <m:r>
            <m:rPr>
              <m:sty m:val="p"/>
            </m:rPr>
            <w:rPr>
              <w:rFonts w:ascii="Cambria Math" w:hAnsi="Cambria Math" w:hint="eastAsia"/>
              <w:sz w:val="24"/>
              <w:szCs w:val="32"/>
            </w:rPr>
            <m:t>（</m:t>
          </m:r>
          <m:r>
            <m:rPr>
              <m:sty m:val="p"/>
            </m:rPr>
            <w:rPr>
              <w:rFonts w:ascii="Cambria Math" w:hAnsi="Cambria Math"/>
              <w:sz w:val="24"/>
              <w:szCs w:val="32"/>
            </w:rPr>
            <m:t>2.7</m:t>
          </m:r>
          <m:r>
            <m:rPr>
              <m:sty m:val="p"/>
            </m:rPr>
            <w:rPr>
              <w:rFonts w:ascii="Cambria Math" w:hAnsi="Cambria Math" w:hint="eastAsia"/>
              <w:sz w:val="24"/>
              <w:szCs w:val="32"/>
            </w:rPr>
            <m:t>）</m:t>
          </m:r>
        </m:oMath>
      </m:oMathPara>
    </w:p>
    <w:p w14:paraId="77C88153" w14:textId="77777777" w:rsidR="00835017" w:rsidRDefault="007251DA">
      <w:pPr>
        <w:spacing w:line="400" w:lineRule="exact"/>
        <w:rPr>
          <w:i/>
          <w:sz w:val="24"/>
          <w:szCs w:val="32"/>
        </w:rPr>
      </w:pPr>
      <m:oMathPara>
        <m:oMathParaPr>
          <m:jc m:val="right"/>
        </m:oMathParaP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r>
            <w:rPr>
              <w:rFonts w:ascii="Cambria Math" w:hAnsi="Cambria Math"/>
              <w:sz w:val="24"/>
              <w:szCs w:val="32"/>
            </w:rPr>
            <m:t>=softmax(V</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r>
            <w:rPr>
              <w:rFonts w:ascii="Cambria Math" w:hAnsi="Cambria Math"/>
              <w:sz w:val="24"/>
              <w:szCs w:val="32"/>
            </w:rPr>
            <m:t xml:space="preserve">+c)                                       </m:t>
          </m:r>
          <m:r>
            <m:rPr>
              <m:sty m:val="p"/>
            </m:rPr>
            <w:rPr>
              <w:rFonts w:ascii="Cambria Math" w:hAnsi="Cambria Math" w:hint="eastAsia"/>
              <w:sz w:val="24"/>
              <w:szCs w:val="32"/>
            </w:rPr>
            <m:t>（</m:t>
          </m:r>
          <m:r>
            <m:rPr>
              <m:sty m:val="p"/>
            </m:rPr>
            <w:rPr>
              <w:rFonts w:ascii="Cambria Math" w:hAnsi="Cambria Math"/>
              <w:sz w:val="24"/>
              <w:szCs w:val="32"/>
            </w:rPr>
            <m:t>2.8</m:t>
          </m:r>
          <m:r>
            <m:rPr>
              <m:sty m:val="p"/>
            </m:rPr>
            <w:rPr>
              <w:rFonts w:ascii="Cambria Math" w:hAnsi="Cambria Math" w:hint="eastAsia"/>
              <w:sz w:val="24"/>
              <w:szCs w:val="32"/>
            </w:rPr>
            <m:t>）</m:t>
          </m:r>
        </m:oMath>
      </m:oMathPara>
    </w:p>
    <w:p w14:paraId="62165392" w14:textId="77777777" w:rsidR="00835017" w:rsidRDefault="00926E61">
      <w:pPr>
        <w:rPr>
          <w:i/>
          <w:sz w:val="24"/>
          <w:szCs w:val="32"/>
        </w:rPr>
      </w:pPr>
      <m:oMathPara>
        <m:oMathParaPr>
          <m:jc m:val="right"/>
        </m:oMathParaPr>
        <m:oMath>
          <m:r>
            <w:rPr>
              <w:rFonts w:ascii="Cambria Math" w:hAnsi="Cambria Math"/>
              <w:sz w:val="24"/>
              <w:szCs w:val="32"/>
            </w:rPr>
            <m:t>c=</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r>
            <m:rPr>
              <m:sty m:val="p"/>
            </m:rPr>
            <w:rPr>
              <w:rFonts w:ascii="Cambria Math" w:hAnsi="Cambria Math"/>
              <w:sz w:val="24"/>
              <w:szCs w:val="32"/>
            </w:rPr>
            <m:t xml:space="preserve">                                                                        </m:t>
          </m:r>
          <m:r>
            <m:rPr>
              <m:sty m:val="p"/>
            </m:rPr>
            <w:rPr>
              <w:rFonts w:ascii="Cambria Math" w:hAnsi="Cambria Math" w:hint="eastAsia"/>
              <w:sz w:val="24"/>
              <w:szCs w:val="32"/>
            </w:rPr>
            <m:t>（</m:t>
          </m:r>
          <m:r>
            <m:rPr>
              <m:sty m:val="p"/>
            </m:rPr>
            <w:rPr>
              <w:rFonts w:ascii="Cambria Math" w:hAnsi="Cambria Math"/>
              <w:sz w:val="24"/>
              <w:szCs w:val="32"/>
            </w:rPr>
            <m:t>2.9</m:t>
          </m:r>
          <m:r>
            <m:rPr>
              <m:sty m:val="p"/>
            </m:rPr>
            <w:rPr>
              <w:rFonts w:ascii="Cambria Math" w:hAnsi="Cambria Math" w:hint="eastAsia"/>
              <w:sz w:val="24"/>
              <w:szCs w:val="32"/>
            </w:rPr>
            <m:t>）</m:t>
          </m:r>
        </m:oMath>
      </m:oMathPara>
    </w:p>
    <w:p w14:paraId="0D910326" w14:textId="77777777" w:rsidR="00835017" w:rsidRDefault="00926E61">
      <w:pPr>
        <w:spacing w:line="400" w:lineRule="exact"/>
        <w:ind w:firstLineChars="200" w:firstLine="480"/>
        <w:rPr>
          <w:sz w:val="24"/>
          <w:szCs w:val="32"/>
        </w:rPr>
      </w:pPr>
      <w:r>
        <w:rPr>
          <w:iCs/>
          <w:sz w:val="24"/>
          <w:szCs w:val="32"/>
        </w:rPr>
        <w:t>其中</w:t>
      </w: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t</m:t>
            </m:r>
          </m:sub>
        </m:sSub>
      </m:oMath>
      <w:r>
        <w:rPr>
          <w:sz w:val="24"/>
          <w:szCs w:val="32"/>
        </w:rPr>
        <w:t>是编码器</w:t>
      </w:r>
      <w:r>
        <w:rPr>
          <w:sz w:val="24"/>
          <w:szCs w:val="32"/>
        </w:rPr>
        <w:t>RNN</w:t>
      </w:r>
      <w:r>
        <w:rPr>
          <w:sz w:val="24"/>
          <w:szCs w:val="32"/>
        </w:rPr>
        <w:t>网络的隐藏状态，</w:t>
      </w: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oMath>
      <w:r>
        <w:rPr>
          <w:sz w:val="24"/>
          <w:szCs w:val="32"/>
        </w:rPr>
        <w:t>是它的输出，</w:t>
      </w:r>
      <m:oMath>
        <m:r>
          <w:rPr>
            <w:rFonts w:ascii="Cambria Math" w:hAnsi="Cambria Math"/>
            <w:sz w:val="24"/>
            <w:szCs w:val="32"/>
          </w:rPr>
          <m:t>c</m:t>
        </m:r>
      </m:oMath>
      <w:r>
        <w:rPr>
          <w:sz w:val="24"/>
          <w:szCs w:val="32"/>
        </w:rPr>
        <w:t>就是编码器输出的向量，</w:t>
      </w:r>
      <m:oMath>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oMath>
      <w:r>
        <w:rPr>
          <w:sz w:val="24"/>
          <w:szCs w:val="32"/>
        </w:rPr>
        <w:t>是</w:t>
      </w:r>
      <w:r>
        <w:rPr>
          <w:sz w:val="24"/>
          <w:szCs w:val="32"/>
        </w:rPr>
        <w:t>Encoder</w:t>
      </w:r>
      <w:r>
        <w:rPr>
          <w:sz w:val="24"/>
          <w:szCs w:val="32"/>
        </w:rPr>
        <w:t>中最后的隐藏状态，它记录了整个序列的信息。</w:t>
      </w:r>
    </w:p>
    <w:p w14:paraId="0F328CFE" w14:textId="77777777" w:rsidR="00835017" w:rsidRDefault="00926E61">
      <w:pPr>
        <w:spacing w:line="400" w:lineRule="exact"/>
        <w:ind w:firstLine="420"/>
        <w:rPr>
          <w:sz w:val="24"/>
          <w:szCs w:val="32"/>
        </w:rPr>
      </w:pPr>
      <w:r>
        <w:rPr>
          <w:sz w:val="24"/>
          <w:szCs w:val="32"/>
        </w:rPr>
        <w:t>得到向量</w:t>
      </w:r>
      <m:oMath>
        <m:r>
          <w:rPr>
            <w:rFonts w:ascii="Cambria Math" w:hAnsi="Cambria Math"/>
            <w:sz w:val="24"/>
            <w:szCs w:val="32"/>
          </w:rPr>
          <m:t>c</m:t>
        </m:r>
      </m:oMath>
      <w:r>
        <w:rPr>
          <w:sz w:val="24"/>
          <w:szCs w:val="32"/>
        </w:rPr>
        <w:t>后再将它输入另外一个作为</w:t>
      </w:r>
      <w:r>
        <w:rPr>
          <w:sz w:val="24"/>
          <w:szCs w:val="32"/>
        </w:rPr>
        <w:t>Decoder</w:t>
      </w:r>
      <w:r>
        <w:rPr>
          <w:sz w:val="24"/>
          <w:szCs w:val="32"/>
        </w:rPr>
        <w:t>解码器的</w:t>
      </w:r>
      <w:r>
        <w:rPr>
          <w:sz w:val="24"/>
          <w:szCs w:val="32"/>
        </w:rPr>
        <w:t>RNN</w:t>
      </w:r>
      <w:r>
        <w:rPr>
          <w:sz w:val="24"/>
          <w:szCs w:val="32"/>
        </w:rPr>
        <w:t>网络中。在收到向量</w:t>
      </w:r>
      <m:oMath>
        <m:r>
          <w:rPr>
            <w:rFonts w:ascii="Cambria Math" w:hAnsi="Cambria Math"/>
            <w:sz w:val="24"/>
            <w:szCs w:val="32"/>
          </w:rPr>
          <m:t>c</m:t>
        </m:r>
      </m:oMath>
      <w:r>
        <w:rPr>
          <w:sz w:val="24"/>
          <w:szCs w:val="32"/>
        </w:rPr>
        <w:t>时，与另一篇</w:t>
      </w:r>
      <w:r>
        <w:rPr>
          <w:rFonts w:hint="eastAsia"/>
          <w:sz w:val="24"/>
          <w:szCs w:val="32"/>
        </w:rPr>
        <w:t>文章中</w:t>
      </w:r>
      <w:r>
        <w:rPr>
          <w:sz w:val="24"/>
          <w:szCs w:val="32"/>
        </w:rPr>
        <w:t>Cho</w:t>
      </w:r>
      <w:r>
        <w:rPr>
          <w:sz w:val="24"/>
          <w:szCs w:val="32"/>
        </w:rPr>
        <w:t>等人提出的</w:t>
      </w:r>
      <w:r>
        <w:rPr>
          <w:sz w:val="24"/>
          <w:szCs w:val="32"/>
        </w:rPr>
        <w:t>Seq2Seq</w:t>
      </w:r>
      <w:r>
        <w:rPr>
          <w:sz w:val="24"/>
          <w:szCs w:val="32"/>
        </w:rPr>
        <w:t>模型</w:t>
      </w:r>
      <w:r>
        <w:rPr>
          <w:sz w:val="24"/>
          <w:szCs w:val="32"/>
          <w:vertAlign w:val="superscript"/>
        </w:rPr>
        <w:t>[26]</w:t>
      </w:r>
      <w:r>
        <w:rPr>
          <w:sz w:val="24"/>
          <w:szCs w:val="32"/>
        </w:rPr>
        <w:t>不同，该模型直接将向量</w:t>
      </w:r>
      <m:oMath>
        <m:r>
          <w:rPr>
            <w:rFonts w:ascii="Cambria Math" w:hAnsi="Cambria Math"/>
            <w:sz w:val="24"/>
            <w:szCs w:val="32"/>
          </w:rPr>
          <m:t>c</m:t>
        </m:r>
      </m:oMath>
      <w:r>
        <w:rPr>
          <w:sz w:val="24"/>
          <w:szCs w:val="32"/>
        </w:rPr>
        <w:t>作为</w:t>
      </w:r>
      <w:r>
        <w:rPr>
          <w:sz w:val="24"/>
          <w:szCs w:val="32"/>
        </w:rPr>
        <w:t>Decoder</w:t>
      </w:r>
      <w:r>
        <w:rPr>
          <w:sz w:val="24"/>
          <w:szCs w:val="32"/>
        </w:rPr>
        <w:t>的初始隐藏状态</w:t>
      </w: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0</m:t>
            </m:r>
          </m:sub>
        </m:sSub>
      </m:oMath>
      <w:r>
        <w:rPr>
          <w:sz w:val="24"/>
          <w:szCs w:val="32"/>
        </w:rPr>
        <w:t>，接着通过下列公式在</w:t>
      </w:r>
      <w:r>
        <w:rPr>
          <w:sz w:val="24"/>
          <w:szCs w:val="32"/>
        </w:rPr>
        <w:t>RNN</w:t>
      </w:r>
      <w:r>
        <w:rPr>
          <w:sz w:val="24"/>
          <w:szCs w:val="32"/>
        </w:rPr>
        <w:t>网络中不断传递。</w:t>
      </w:r>
    </w:p>
    <w:p w14:paraId="2157AAFE" w14:textId="77777777" w:rsidR="00835017" w:rsidRDefault="007251DA">
      <w:pPr>
        <w:rPr>
          <w:i/>
          <w:sz w:val="24"/>
          <w:szCs w:val="32"/>
        </w:rPr>
      </w:pPr>
      <m:oMathPara>
        <m:oMathParaPr>
          <m:jc m:val="right"/>
        </m:oMathParaPr>
        <m:oMath>
          <m:sSub>
            <m:sSubPr>
              <m:ctrlPr>
                <w:rPr>
                  <w:rFonts w:ascii="Cambria Math" w:hAnsi="Cambria Math"/>
                  <w:i/>
                  <w:sz w:val="24"/>
                  <w:szCs w:val="32"/>
                </w:rPr>
              </m:ctrlPr>
            </m:sSubPr>
            <m:e>
              <m:r>
                <w:rPr>
                  <w:rFonts w:ascii="Cambria Math" w:eastAsia="MS Gothic" w:hAnsi="Cambria Math"/>
                  <w:sz w:val="24"/>
                  <w:szCs w:val="32"/>
                </w:rPr>
                <m:t>h</m:t>
              </m:r>
              <m:ctrlPr>
                <w:rPr>
                  <w:rFonts w:ascii="Cambria Math" w:eastAsia="MS Gothic" w:hAnsi="Cambria Math"/>
                  <w:i/>
                  <w:sz w:val="24"/>
                  <w:szCs w:val="32"/>
                </w:rPr>
              </m:ctrlPr>
            </m:e>
            <m:sub>
              <m:r>
                <w:rPr>
                  <w:rFonts w:ascii="Cambria Math" w:hAnsi="Cambria Math"/>
                  <w:sz w:val="24"/>
                  <w:szCs w:val="32"/>
                </w:rPr>
                <m:t>t</m:t>
              </m:r>
            </m:sub>
          </m:sSub>
          <m:r>
            <w:rPr>
              <w:rFonts w:ascii="Cambria Math" w:hAnsi="Cambria Math"/>
              <w:sz w:val="24"/>
              <w:szCs w:val="32"/>
            </w:rPr>
            <m:t>= tanh(W[</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t-1</m:t>
              </m:r>
            </m:sub>
          </m:sSub>
          <m:r>
            <w:rPr>
              <w:rFonts w:ascii="Cambria Math" w:hAnsi="Cambria Math"/>
              <w:sz w:val="24"/>
              <w:szCs w:val="32"/>
            </w:rPr>
            <m:t xml:space="preserve">,c]+b)                       </m:t>
          </m:r>
          <m:r>
            <m:rPr>
              <m:sty m:val="p"/>
            </m:rPr>
            <w:rPr>
              <w:rFonts w:ascii="Cambria Math" w:hAnsi="Cambria Math" w:hint="eastAsia"/>
              <w:sz w:val="24"/>
              <w:szCs w:val="32"/>
            </w:rPr>
            <m:t>（</m:t>
          </m:r>
          <m:r>
            <m:rPr>
              <m:sty m:val="p"/>
            </m:rPr>
            <w:rPr>
              <w:rFonts w:ascii="Cambria Math" w:hAnsi="Cambria Math"/>
              <w:sz w:val="24"/>
              <w:szCs w:val="32"/>
            </w:rPr>
            <m:t>2.10</m:t>
          </m:r>
          <m:r>
            <m:rPr>
              <m:sty m:val="p"/>
            </m:rPr>
            <w:rPr>
              <w:rFonts w:ascii="Cambria Math" w:hAnsi="Cambria Math" w:hint="eastAsia"/>
              <w:sz w:val="24"/>
              <w:szCs w:val="32"/>
            </w:rPr>
            <m:t>）</m:t>
          </m:r>
        </m:oMath>
      </m:oMathPara>
    </w:p>
    <w:p w14:paraId="3B478706" w14:textId="77777777" w:rsidR="00835017" w:rsidRDefault="007251DA">
      <w:pPr>
        <w:spacing w:line="400" w:lineRule="exact"/>
        <w:rPr>
          <w:i/>
          <w:sz w:val="24"/>
          <w:szCs w:val="32"/>
        </w:rPr>
      </w:pPr>
      <m:oMathPara>
        <m:oMathParaPr>
          <m:jc m:val="right"/>
        </m:oMathParaPr>
        <m:oMath>
          <m:sSub>
            <m:sSubPr>
              <m:ctrlPr>
                <w:rPr>
                  <w:rFonts w:ascii="Cambria Math" w:hAnsi="Cambria Math"/>
                  <w:i/>
                  <w:sz w:val="24"/>
                  <w:szCs w:val="32"/>
                </w:rPr>
              </m:ctrlPr>
            </m:sSubPr>
            <m:e>
              <m:r>
                <w:rPr>
                  <w:rFonts w:ascii="Cambria Math" w:hAnsi="Cambria Math"/>
                  <w:sz w:val="24"/>
                  <w:szCs w:val="32"/>
                </w:rPr>
                <m:t>o</m:t>
              </m:r>
            </m:e>
            <m:sub>
              <m:r>
                <w:rPr>
                  <w:rFonts w:ascii="Cambria Math" w:hAnsi="Cambria Math"/>
                  <w:sz w:val="24"/>
                  <w:szCs w:val="32"/>
                </w:rPr>
                <m:t>t</m:t>
              </m:r>
            </m:sub>
          </m:sSub>
          <m:r>
            <w:rPr>
              <w:rFonts w:ascii="Cambria Math" w:hAnsi="Cambria Math"/>
              <w:sz w:val="24"/>
              <w:szCs w:val="32"/>
            </w:rPr>
            <m:t>=softmax(V</m:t>
          </m:r>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t</m:t>
              </m:r>
            </m:sub>
          </m:sSub>
          <m:r>
            <w:rPr>
              <w:rFonts w:ascii="Cambria Math" w:hAnsi="Cambria Math"/>
              <w:sz w:val="24"/>
              <w:szCs w:val="32"/>
            </w:rPr>
            <m:t xml:space="preserve">+c)                                       </m:t>
          </m:r>
          <m:r>
            <m:rPr>
              <m:sty m:val="p"/>
            </m:rPr>
            <w:rPr>
              <w:rFonts w:ascii="Cambria Math" w:hAnsi="Cambria Math" w:hint="eastAsia"/>
              <w:sz w:val="24"/>
              <w:szCs w:val="32"/>
            </w:rPr>
            <m:t>（</m:t>
          </m:r>
          <m:r>
            <m:rPr>
              <m:sty m:val="p"/>
            </m:rPr>
            <w:rPr>
              <w:rFonts w:ascii="Cambria Math" w:hAnsi="Cambria Math"/>
              <w:sz w:val="24"/>
              <w:szCs w:val="32"/>
            </w:rPr>
            <m:t>2.11</m:t>
          </m:r>
          <m:r>
            <m:rPr>
              <m:sty m:val="p"/>
            </m:rPr>
            <w:rPr>
              <w:rFonts w:ascii="Cambria Math" w:hAnsi="Cambria Math" w:hint="eastAsia"/>
              <w:sz w:val="24"/>
              <w:szCs w:val="32"/>
            </w:rPr>
            <m:t>）</m:t>
          </m:r>
        </m:oMath>
      </m:oMathPara>
    </w:p>
    <w:p w14:paraId="4213C639" w14:textId="77777777" w:rsidR="00835017" w:rsidRDefault="00926E61">
      <w:pPr>
        <w:spacing w:line="400" w:lineRule="exact"/>
        <w:ind w:firstLine="420"/>
        <w:rPr>
          <w:sz w:val="24"/>
          <w:szCs w:val="32"/>
        </w:rPr>
      </w:pPr>
      <w:r>
        <w:rPr>
          <w:sz w:val="24"/>
          <w:szCs w:val="32"/>
        </w:rPr>
        <w:lastRenderedPageBreak/>
        <w:t>从公式</w:t>
      </w:r>
      <w:r>
        <w:rPr>
          <w:rFonts w:hint="eastAsia"/>
          <w:sz w:val="24"/>
          <w:szCs w:val="32"/>
        </w:rPr>
        <w:t>（</w:t>
      </w:r>
      <w:r>
        <w:rPr>
          <w:rFonts w:hint="eastAsia"/>
          <w:sz w:val="24"/>
          <w:szCs w:val="32"/>
        </w:rPr>
        <w:t>2</w:t>
      </w:r>
      <w:r>
        <w:rPr>
          <w:sz w:val="24"/>
          <w:szCs w:val="32"/>
        </w:rPr>
        <w:t>.10</w:t>
      </w:r>
      <w:r>
        <w:rPr>
          <w:rFonts w:hint="eastAsia"/>
          <w:sz w:val="24"/>
          <w:szCs w:val="32"/>
        </w:rPr>
        <w:t>），（</w:t>
      </w:r>
      <w:r>
        <w:rPr>
          <w:rFonts w:hint="eastAsia"/>
          <w:sz w:val="24"/>
          <w:szCs w:val="32"/>
        </w:rPr>
        <w:t>2</w:t>
      </w:r>
      <w:r>
        <w:rPr>
          <w:sz w:val="24"/>
          <w:szCs w:val="32"/>
        </w:rPr>
        <w:t>.11</w:t>
      </w:r>
      <w:r>
        <w:rPr>
          <w:rFonts w:hint="eastAsia"/>
          <w:sz w:val="24"/>
          <w:szCs w:val="32"/>
        </w:rPr>
        <w:t>）</w:t>
      </w:r>
      <w:r>
        <w:rPr>
          <w:sz w:val="24"/>
          <w:szCs w:val="32"/>
        </w:rPr>
        <w:t>中可以看到，解码器不仅仅依赖于</w:t>
      </w:r>
      <w:r>
        <w:rPr>
          <w:sz w:val="24"/>
          <w:szCs w:val="32"/>
        </w:rPr>
        <w:t>RNN</w:t>
      </w:r>
      <w:r>
        <w:rPr>
          <w:sz w:val="24"/>
          <w:szCs w:val="32"/>
        </w:rPr>
        <w:t>上一个时间步的状态，也同时接收了上一个时间步的输出。将每个时间步的输出拼接起来即为预测的输出结果。</w:t>
      </w:r>
    </w:p>
    <w:p w14:paraId="0BA858C5" w14:textId="77777777" w:rsidR="00835017" w:rsidRDefault="00926E61">
      <w:pPr>
        <w:spacing w:line="400" w:lineRule="exact"/>
        <w:ind w:firstLine="420"/>
        <w:rPr>
          <w:sz w:val="24"/>
          <w:szCs w:val="32"/>
        </w:rPr>
      </w:pPr>
      <w:bookmarkStart w:id="92" w:name="_Hlk103882145"/>
      <w:r>
        <w:rPr>
          <w:sz w:val="24"/>
          <w:szCs w:val="32"/>
        </w:rPr>
        <w:t>Seq2Seq</w:t>
      </w:r>
      <w:r>
        <w:rPr>
          <w:sz w:val="24"/>
          <w:szCs w:val="32"/>
        </w:rPr>
        <w:t>模型允许输入序列长度和输出序列长度为任意比例，输出序列长度可以不等于输入序列长度，因此它通常用于处理机器翻译，并在机器翻译方面取得了很好的效果。在本文中，输入序列是由一组</w:t>
      </w:r>
      <w:r>
        <w:rPr>
          <w:sz w:val="24"/>
          <w:szCs w:val="32"/>
        </w:rPr>
        <w:t>VNF</w:t>
      </w:r>
      <w:r>
        <w:rPr>
          <w:sz w:val="24"/>
          <w:szCs w:val="32"/>
        </w:rPr>
        <w:t>组成的服务功能链序列，而最终输出的是它们的放置向量，同样也是要解决序列到序列的问题，因此我们在预测序列部分采用了该模型。</w:t>
      </w:r>
    </w:p>
    <w:bookmarkEnd w:id="92"/>
    <w:p w14:paraId="54622BCC" w14:textId="77777777" w:rsidR="00835017" w:rsidRDefault="00835017">
      <w:pPr>
        <w:spacing w:line="400" w:lineRule="exact"/>
      </w:pPr>
    </w:p>
    <w:p w14:paraId="55370DB8" w14:textId="77777777" w:rsidR="00835017" w:rsidRDefault="00926E61">
      <w:pPr>
        <w:keepNext/>
        <w:spacing w:line="400" w:lineRule="exact"/>
        <w:jc w:val="left"/>
        <w:outlineLvl w:val="2"/>
        <w:rPr>
          <w:rFonts w:eastAsia="黑体"/>
          <w:bCs/>
          <w:sz w:val="28"/>
        </w:rPr>
      </w:pPr>
      <w:bookmarkStart w:id="93" w:name="_Toc102600727"/>
      <w:bookmarkStart w:id="94" w:name="_Toc103078316"/>
      <w:r>
        <w:rPr>
          <w:rFonts w:ascii="黑体" w:eastAsia="黑体" w:hAnsi="黑体"/>
          <w:bCs/>
          <w:sz w:val="28"/>
        </w:rPr>
        <w:t>2.3</w:t>
      </w:r>
      <w:r>
        <w:rPr>
          <w:rFonts w:eastAsia="黑体"/>
          <w:bCs/>
          <w:sz w:val="28"/>
        </w:rPr>
        <w:t xml:space="preserve"> </w:t>
      </w:r>
      <w:proofErr w:type="spellStart"/>
      <w:r>
        <w:rPr>
          <w:bCs/>
          <w:sz w:val="28"/>
        </w:rPr>
        <w:t>Bahdanau</w:t>
      </w:r>
      <w:proofErr w:type="spellEnd"/>
      <w:r>
        <w:rPr>
          <w:rFonts w:eastAsia="黑体"/>
          <w:bCs/>
          <w:sz w:val="28"/>
        </w:rPr>
        <w:t xml:space="preserve"> </w:t>
      </w:r>
      <w:r>
        <w:rPr>
          <w:rFonts w:eastAsia="黑体"/>
          <w:bCs/>
          <w:sz w:val="28"/>
        </w:rPr>
        <w:t>注意力机制</w:t>
      </w:r>
      <w:bookmarkEnd w:id="93"/>
      <w:bookmarkEnd w:id="94"/>
    </w:p>
    <w:p w14:paraId="3C16392A" w14:textId="77777777" w:rsidR="00835017" w:rsidRDefault="00926E61">
      <w:pPr>
        <w:spacing w:line="400" w:lineRule="exact"/>
        <w:ind w:firstLine="420"/>
        <w:rPr>
          <w:sz w:val="24"/>
          <w:szCs w:val="28"/>
        </w:rPr>
      </w:pPr>
      <w:proofErr w:type="spellStart"/>
      <w:r>
        <w:rPr>
          <w:sz w:val="24"/>
          <w:szCs w:val="28"/>
        </w:rPr>
        <w:t>Bahdanau</w:t>
      </w:r>
      <w:proofErr w:type="spellEnd"/>
      <w:r>
        <w:rPr>
          <w:sz w:val="24"/>
          <w:szCs w:val="28"/>
        </w:rPr>
        <w:t xml:space="preserve"> Attention </w:t>
      </w:r>
      <w:r>
        <w:rPr>
          <w:sz w:val="24"/>
          <w:szCs w:val="28"/>
        </w:rPr>
        <w:t>是一种经典的注意力机制</w:t>
      </w:r>
      <w:r>
        <w:rPr>
          <w:sz w:val="24"/>
          <w:szCs w:val="28"/>
          <w:vertAlign w:val="superscript"/>
        </w:rPr>
        <w:t>[27]</w:t>
      </w:r>
      <w:r>
        <w:rPr>
          <w:sz w:val="24"/>
          <w:szCs w:val="28"/>
        </w:rPr>
        <w:t>，在</w:t>
      </w:r>
      <w:r>
        <w:rPr>
          <w:sz w:val="24"/>
          <w:szCs w:val="28"/>
        </w:rPr>
        <w:t>2015</w:t>
      </w:r>
      <w:r>
        <w:rPr>
          <w:sz w:val="24"/>
          <w:szCs w:val="28"/>
        </w:rPr>
        <w:t>年由</w:t>
      </w:r>
      <w:proofErr w:type="spellStart"/>
      <w:r>
        <w:rPr>
          <w:sz w:val="24"/>
          <w:szCs w:val="28"/>
        </w:rPr>
        <w:t>Bahdanau</w:t>
      </w:r>
      <w:proofErr w:type="spellEnd"/>
      <w:r>
        <w:rPr>
          <w:sz w:val="24"/>
          <w:szCs w:val="28"/>
        </w:rPr>
        <w:t>提出，它通常应用在</w:t>
      </w:r>
      <w:r>
        <w:rPr>
          <w:sz w:val="24"/>
          <w:szCs w:val="28"/>
        </w:rPr>
        <w:t>Seq2Seq</w:t>
      </w:r>
      <w:r>
        <w:rPr>
          <w:sz w:val="24"/>
          <w:szCs w:val="28"/>
        </w:rPr>
        <w:t>模型中。</w:t>
      </w:r>
      <w:r>
        <w:rPr>
          <w:sz w:val="24"/>
          <w:szCs w:val="28"/>
        </w:rPr>
        <w:t>Seq2Seq</w:t>
      </w:r>
      <w:r>
        <w:rPr>
          <w:sz w:val="24"/>
          <w:szCs w:val="28"/>
        </w:rPr>
        <w:t>模型由</w:t>
      </w:r>
      <w:r>
        <w:rPr>
          <w:sz w:val="24"/>
          <w:szCs w:val="28"/>
        </w:rPr>
        <w:t>Encoder</w:t>
      </w:r>
      <w:r>
        <w:rPr>
          <w:sz w:val="24"/>
          <w:szCs w:val="28"/>
        </w:rPr>
        <w:t>将其编码为一个固定大小的向量，再输入</w:t>
      </w:r>
      <w:r>
        <w:rPr>
          <w:sz w:val="24"/>
          <w:szCs w:val="28"/>
        </w:rPr>
        <w:t>Decoder</w:t>
      </w:r>
      <w:r>
        <w:rPr>
          <w:sz w:val="24"/>
          <w:szCs w:val="28"/>
        </w:rPr>
        <w:t>进行解码并输出结果。在这个过程中，输入</w:t>
      </w:r>
      <w:r>
        <w:rPr>
          <w:sz w:val="24"/>
          <w:szCs w:val="28"/>
        </w:rPr>
        <w:t>Encoder</w:t>
      </w:r>
      <w:r>
        <w:rPr>
          <w:sz w:val="24"/>
          <w:szCs w:val="28"/>
        </w:rPr>
        <w:t>的所有特征都被整合到了它输出的向量中，当输入较长时，</w:t>
      </w:r>
      <w:r>
        <w:rPr>
          <w:sz w:val="24"/>
          <w:szCs w:val="28"/>
        </w:rPr>
        <w:t>Encoder</w:t>
      </w:r>
      <w:r>
        <w:rPr>
          <w:sz w:val="24"/>
          <w:szCs w:val="28"/>
        </w:rPr>
        <w:t>输出的向量很可能并不能完全保留输入</w:t>
      </w:r>
      <w:r>
        <w:rPr>
          <w:sz w:val="24"/>
          <w:szCs w:val="28"/>
        </w:rPr>
        <w:t>Encoder</w:t>
      </w:r>
      <w:r>
        <w:rPr>
          <w:sz w:val="24"/>
          <w:szCs w:val="28"/>
        </w:rPr>
        <w:t>序列的特征，并且随着输入信息长度的增加，由于</w:t>
      </w:r>
      <w:r>
        <w:rPr>
          <w:sz w:val="24"/>
          <w:szCs w:val="28"/>
        </w:rPr>
        <w:t>Encoder</w:t>
      </w:r>
      <w:r>
        <w:rPr>
          <w:sz w:val="24"/>
          <w:szCs w:val="28"/>
        </w:rPr>
        <w:t>输出的向量长度是固定的，先前编码好的信息有可能会被后来的信息覆盖，从而丢失很多信息。</w:t>
      </w:r>
    </w:p>
    <w:p w14:paraId="3B9BDA9F" w14:textId="77777777" w:rsidR="00835017" w:rsidRDefault="00926E61">
      <w:pPr>
        <w:spacing w:line="400" w:lineRule="exact"/>
        <w:ind w:firstLine="420"/>
        <w:rPr>
          <w:sz w:val="24"/>
          <w:szCs w:val="28"/>
        </w:rPr>
      </w:pPr>
      <w:proofErr w:type="spellStart"/>
      <w:r>
        <w:rPr>
          <w:sz w:val="24"/>
          <w:szCs w:val="28"/>
        </w:rPr>
        <w:t>Bahdanau</w:t>
      </w:r>
      <w:proofErr w:type="spellEnd"/>
      <w:r>
        <w:rPr>
          <w:sz w:val="24"/>
          <w:szCs w:val="28"/>
        </w:rPr>
        <w:t xml:space="preserve"> Attention</w:t>
      </w:r>
      <w:r>
        <w:rPr>
          <w:sz w:val="24"/>
          <w:szCs w:val="28"/>
        </w:rPr>
        <w:t>的提出者认为长向量的使用是</w:t>
      </w:r>
      <w:r>
        <w:rPr>
          <w:sz w:val="24"/>
          <w:szCs w:val="28"/>
        </w:rPr>
        <w:t>Encoder-Decoder</w:t>
      </w:r>
      <w:r>
        <w:rPr>
          <w:sz w:val="24"/>
          <w:szCs w:val="28"/>
        </w:rPr>
        <w:t>框架的性能瓶颈。而</w:t>
      </w:r>
      <w:r>
        <w:rPr>
          <w:sz w:val="24"/>
          <w:szCs w:val="28"/>
        </w:rPr>
        <w:t>Attention</w:t>
      </w:r>
      <w:r>
        <w:rPr>
          <w:sz w:val="24"/>
          <w:szCs w:val="28"/>
        </w:rPr>
        <w:t>机制就是让</w:t>
      </w:r>
      <w:r>
        <w:rPr>
          <w:sz w:val="24"/>
          <w:szCs w:val="28"/>
        </w:rPr>
        <w:t>Decoder</w:t>
      </w:r>
      <w:r>
        <w:rPr>
          <w:sz w:val="24"/>
          <w:szCs w:val="28"/>
        </w:rPr>
        <w:t>可以选择性地使用编码部分的信息，与人类观察事物相似，注意力会放在一些重要的地方，而不是对全部内容给予相同的注意力。通过在</w:t>
      </w:r>
      <w:r>
        <w:rPr>
          <w:sz w:val="24"/>
          <w:szCs w:val="28"/>
        </w:rPr>
        <w:t>Seq2Seq</w:t>
      </w:r>
      <w:r>
        <w:rPr>
          <w:sz w:val="24"/>
          <w:szCs w:val="28"/>
        </w:rPr>
        <w:t>模型中加入</w:t>
      </w:r>
      <w:r>
        <w:rPr>
          <w:sz w:val="24"/>
          <w:szCs w:val="28"/>
        </w:rPr>
        <w:t>Attention</w:t>
      </w:r>
      <w:r>
        <w:rPr>
          <w:sz w:val="24"/>
          <w:szCs w:val="28"/>
        </w:rPr>
        <w:t>机制，可以提升它处理较长的输入序列的效果。</w:t>
      </w:r>
    </w:p>
    <w:p w14:paraId="651EE1D9" w14:textId="77777777" w:rsidR="00835017" w:rsidRDefault="00835017">
      <w:pPr>
        <w:spacing w:line="400" w:lineRule="exact"/>
        <w:ind w:firstLine="420"/>
        <w:rPr>
          <w:sz w:val="24"/>
          <w:szCs w:val="28"/>
        </w:rPr>
      </w:pPr>
    </w:p>
    <w:p w14:paraId="6CCB24BC" w14:textId="77777777" w:rsidR="00835017" w:rsidRDefault="00926E61">
      <w:pPr>
        <w:keepNext/>
        <w:spacing w:line="400" w:lineRule="exact"/>
        <w:jc w:val="left"/>
        <w:outlineLvl w:val="2"/>
        <w:rPr>
          <w:rFonts w:eastAsia="黑体"/>
          <w:bCs/>
          <w:sz w:val="28"/>
        </w:rPr>
      </w:pPr>
      <w:bookmarkStart w:id="95" w:name="_Toc102600728"/>
      <w:bookmarkStart w:id="96" w:name="_Toc103078317"/>
      <w:r>
        <w:rPr>
          <w:rFonts w:ascii="黑体" w:eastAsia="黑体" w:hAnsi="黑体"/>
          <w:bCs/>
          <w:sz w:val="28"/>
        </w:rPr>
        <w:t>2.4</w:t>
      </w:r>
      <w:r>
        <w:rPr>
          <w:rFonts w:eastAsia="黑体"/>
          <w:bCs/>
          <w:sz w:val="28"/>
        </w:rPr>
        <w:t xml:space="preserve"> </w:t>
      </w:r>
      <w:r>
        <w:rPr>
          <w:rFonts w:eastAsia="黑体"/>
          <w:bCs/>
          <w:sz w:val="28"/>
        </w:rPr>
        <w:t>策略梯度方法</w:t>
      </w:r>
      <w:bookmarkEnd w:id="95"/>
      <w:bookmarkEnd w:id="96"/>
    </w:p>
    <w:p w14:paraId="484D3782" w14:textId="77777777" w:rsidR="00835017" w:rsidRDefault="00926E61">
      <w:pPr>
        <w:spacing w:line="400" w:lineRule="exact"/>
        <w:ind w:firstLine="420"/>
      </w:pPr>
      <w:r>
        <w:rPr>
          <w:sz w:val="24"/>
          <w:szCs w:val="32"/>
        </w:rPr>
        <w:t>强化学习使用</w:t>
      </w:r>
      <m:oMath>
        <m:r>
          <w:rPr>
            <w:rFonts w:ascii="Cambria Math" w:hAnsi="Cambria Math"/>
            <w:sz w:val="24"/>
            <w:szCs w:val="32"/>
          </w:rPr>
          <m:t>Q</m:t>
        </m:r>
      </m:oMath>
      <w:r>
        <w:rPr>
          <w:sz w:val="24"/>
          <w:szCs w:val="32"/>
        </w:rPr>
        <w:t>值和</w:t>
      </w:r>
      <m:oMath>
        <m:r>
          <w:rPr>
            <w:rFonts w:ascii="Cambria Math" w:hAnsi="Cambria Math"/>
            <w:sz w:val="24"/>
            <w:szCs w:val="32"/>
          </w:rPr>
          <m:t>V</m:t>
        </m:r>
      </m:oMath>
      <w:r>
        <w:rPr>
          <w:sz w:val="24"/>
          <w:szCs w:val="32"/>
        </w:rPr>
        <w:t>值来评估价值。</w:t>
      </w:r>
      <m:oMath>
        <m:r>
          <w:rPr>
            <w:rFonts w:ascii="Cambria Math" w:hAnsi="Cambria Math"/>
            <w:sz w:val="24"/>
            <w:szCs w:val="32"/>
          </w:rPr>
          <m:t>Q</m:t>
        </m:r>
      </m:oMath>
      <w:r>
        <w:rPr>
          <w:sz w:val="24"/>
          <w:szCs w:val="32"/>
        </w:rPr>
        <w:t>值用来评估动作的价值，它代表智能体选择该动作之后一直到最终状态时奖励综合的期望；</w:t>
      </w:r>
      <m:oMath>
        <m:r>
          <w:rPr>
            <w:rFonts w:ascii="Cambria Math" w:hAnsi="Cambria Math"/>
            <w:sz w:val="24"/>
            <w:szCs w:val="32"/>
          </w:rPr>
          <m:t>V</m:t>
        </m:r>
      </m:oMath>
      <w:r>
        <w:rPr>
          <w:sz w:val="24"/>
          <w:szCs w:val="32"/>
        </w:rPr>
        <w:t>值用来评估状态的价值，它用来表示智能体到达该状态之后一直到最终状态的奖励综合的期望。</w:t>
      </w:r>
    </w:p>
    <w:p w14:paraId="55574FC4" w14:textId="77777777" w:rsidR="00835017" w:rsidRDefault="00926E61">
      <w:pPr>
        <w:spacing w:line="400" w:lineRule="exact"/>
        <w:ind w:firstLine="420"/>
        <w:rPr>
          <w:sz w:val="24"/>
          <w:szCs w:val="32"/>
        </w:rPr>
      </w:pPr>
      <w:r>
        <w:rPr>
          <w:sz w:val="24"/>
          <w:szCs w:val="32"/>
        </w:rPr>
        <w:t>一般的强化学习使用的是值函数的方法，即对强化学习方法中产生的策略</w:t>
      </w:r>
      <w:r>
        <w:rPr>
          <w:rFonts w:hint="eastAsia"/>
          <w:sz w:val="24"/>
          <w:szCs w:val="32"/>
        </w:rPr>
        <w:t>先</w:t>
      </w:r>
      <w:r>
        <w:rPr>
          <w:sz w:val="24"/>
          <w:szCs w:val="32"/>
        </w:rPr>
        <w:t>进行</w:t>
      </w:r>
      <m:oMath>
        <m:r>
          <w:rPr>
            <w:rFonts w:ascii="Cambria Math" w:hAnsi="Cambria Math"/>
            <w:sz w:val="24"/>
            <w:szCs w:val="32"/>
          </w:rPr>
          <m:t>Q</m:t>
        </m:r>
      </m:oMath>
      <w:r>
        <w:rPr>
          <w:sz w:val="24"/>
          <w:szCs w:val="32"/>
        </w:rPr>
        <w:t>值，</w:t>
      </w:r>
      <m:oMath>
        <m:r>
          <w:rPr>
            <w:rFonts w:ascii="Cambria Math" w:hAnsi="Cambria Math"/>
            <w:sz w:val="24"/>
            <w:szCs w:val="32"/>
          </w:rPr>
          <m:t>V</m:t>
        </m:r>
      </m:oMath>
      <w:r>
        <w:rPr>
          <w:sz w:val="24"/>
          <w:szCs w:val="32"/>
        </w:rPr>
        <w:t>值的</w:t>
      </w:r>
      <w:proofErr w:type="gramStart"/>
      <w:r>
        <w:rPr>
          <w:sz w:val="24"/>
          <w:szCs w:val="32"/>
        </w:rPr>
        <w:t>评估再</w:t>
      </w:r>
      <w:proofErr w:type="gramEnd"/>
      <w:r>
        <w:rPr>
          <w:sz w:val="24"/>
          <w:szCs w:val="32"/>
        </w:rPr>
        <w:t>进行改善</w:t>
      </w:r>
      <w:r>
        <w:rPr>
          <w:rFonts w:hint="eastAsia"/>
          <w:sz w:val="24"/>
          <w:szCs w:val="32"/>
        </w:rPr>
        <w:t>，</w:t>
      </w:r>
      <w:r>
        <w:rPr>
          <w:sz w:val="24"/>
          <w:szCs w:val="32"/>
        </w:rPr>
        <w:t>值函数最优时</w:t>
      </w:r>
      <w:r>
        <w:rPr>
          <w:rFonts w:hint="eastAsia"/>
          <w:sz w:val="24"/>
          <w:szCs w:val="32"/>
        </w:rPr>
        <w:t>对应的</w:t>
      </w:r>
      <w:r>
        <w:rPr>
          <w:sz w:val="24"/>
          <w:szCs w:val="32"/>
        </w:rPr>
        <w:t>策略即为最优的策略。</w:t>
      </w:r>
      <w:bookmarkStart w:id="97" w:name="_Hlk103882189"/>
      <w:r>
        <w:rPr>
          <w:sz w:val="24"/>
          <w:szCs w:val="32"/>
        </w:rPr>
        <w:t>然而对于较复杂的情况，无法描述针对每种状态采取怎样的应对方式。这种情况下就可以采用策略梯度方法，通过神经网络直接代替我们想要表示的规则。</w:t>
      </w:r>
    </w:p>
    <w:p w14:paraId="119BEE5E" w14:textId="77777777" w:rsidR="00835017" w:rsidRDefault="00926E61">
      <w:pPr>
        <w:spacing w:line="400" w:lineRule="exact"/>
        <w:rPr>
          <w:sz w:val="24"/>
          <w:szCs w:val="32"/>
        </w:rPr>
      </w:pPr>
      <w:r>
        <w:tab/>
      </w:r>
      <w:r>
        <w:rPr>
          <w:sz w:val="24"/>
          <w:szCs w:val="32"/>
        </w:rPr>
        <w:t>策略梯度方法将寻找的策略进行参数化，并用线性或非线性（神经网络）的方法对策略进行表示，并寻找最优的网络参数来使得强化学习的奖励最大。在值函数的方法中，我们迭代计算的是值函数</w:t>
      </w:r>
      <w:r>
        <w:rPr>
          <w:rFonts w:hint="eastAsia"/>
          <w:sz w:val="24"/>
          <w:szCs w:val="32"/>
        </w:rPr>
        <w:t>，不断地优化值函数，使其得到最大</w:t>
      </w:r>
      <w:r>
        <w:rPr>
          <w:rFonts w:hint="eastAsia"/>
          <w:sz w:val="24"/>
          <w:szCs w:val="32"/>
        </w:rPr>
        <w:lastRenderedPageBreak/>
        <w:t>（最小）值</w:t>
      </w:r>
      <w:r>
        <w:rPr>
          <w:sz w:val="24"/>
          <w:szCs w:val="32"/>
        </w:rPr>
        <w:t>，然后</w:t>
      </w:r>
      <w:r>
        <w:rPr>
          <w:rFonts w:hint="eastAsia"/>
          <w:sz w:val="24"/>
          <w:szCs w:val="32"/>
        </w:rPr>
        <w:t>再</w:t>
      </w:r>
      <w:r>
        <w:rPr>
          <w:sz w:val="24"/>
          <w:szCs w:val="32"/>
        </w:rPr>
        <w:t>根据值函数对策略进行</w:t>
      </w:r>
      <w:r>
        <w:rPr>
          <w:rFonts w:hint="eastAsia"/>
          <w:sz w:val="24"/>
          <w:szCs w:val="32"/>
        </w:rPr>
        <w:t>优化</w:t>
      </w:r>
      <w:r>
        <w:rPr>
          <w:sz w:val="24"/>
          <w:szCs w:val="32"/>
        </w:rPr>
        <w:t>；而在策略</w:t>
      </w:r>
      <w:r>
        <w:rPr>
          <w:rFonts w:hint="eastAsia"/>
          <w:sz w:val="24"/>
          <w:szCs w:val="32"/>
        </w:rPr>
        <w:t>梯度</w:t>
      </w:r>
      <w:r>
        <w:rPr>
          <w:sz w:val="24"/>
          <w:szCs w:val="32"/>
        </w:rPr>
        <w:t>方法中，我们直接对策略进行迭代计算，也就是迭代更新</w:t>
      </w:r>
      <w:r>
        <w:rPr>
          <w:rFonts w:hint="eastAsia"/>
          <w:sz w:val="24"/>
          <w:szCs w:val="32"/>
        </w:rPr>
        <w:t>用于表示策略的网络中的</w:t>
      </w:r>
      <w:r>
        <w:rPr>
          <w:sz w:val="24"/>
          <w:szCs w:val="32"/>
        </w:rPr>
        <w:t>参数值，使得获得更大的奖励的动作被选择的概率更高，直到累积回报的期望最大，此时</w:t>
      </w:r>
      <w:r>
        <w:rPr>
          <w:rFonts w:hint="eastAsia"/>
          <w:sz w:val="24"/>
          <w:szCs w:val="32"/>
        </w:rPr>
        <w:t>网络中</w:t>
      </w:r>
      <w:r>
        <w:rPr>
          <w:sz w:val="24"/>
          <w:szCs w:val="32"/>
        </w:rPr>
        <w:t>的参数所对应的策略为最优策略。</w:t>
      </w:r>
    </w:p>
    <w:bookmarkEnd w:id="97"/>
    <w:p w14:paraId="26144FA9" w14:textId="77777777" w:rsidR="00835017" w:rsidRDefault="00926E61">
      <w:pPr>
        <w:spacing w:line="400" w:lineRule="exact"/>
        <w:ind w:firstLine="420"/>
        <w:rPr>
          <w:sz w:val="24"/>
          <w:szCs w:val="32"/>
        </w:rPr>
      </w:pPr>
      <w:r>
        <w:rPr>
          <w:rFonts w:hint="eastAsia"/>
          <w:sz w:val="24"/>
          <w:szCs w:val="32"/>
        </w:rPr>
        <w:t>总而言之，策略梯度方法的基本思想是，按照奖励最大化的方式来更新模型参数。</w:t>
      </w:r>
      <w:r>
        <w:rPr>
          <w:sz w:val="24"/>
          <w:szCs w:val="32"/>
        </w:rPr>
        <w:t>与值函数方法</w:t>
      </w:r>
      <w:proofErr w:type="gramStart"/>
      <w:r>
        <w:rPr>
          <w:sz w:val="24"/>
          <w:szCs w:val="32"/>
        </w:rPr>
        <w:t>中对值函数</w:t>
      </w:r>
      <w:proofErr w:type="gramEnd"/>
      <w:r>
        <w:rPr>
          <w:sz w:val="24"/>
          <w:szCs w:val="32"/>
        </w:rPr>
        <w:t>进行参数化表示相比，策略梯度方法将策略参数化更简单，</w:t>
      </w:r>
      <w:r>
        <w:rPr>
          <w:rFonts w:hint="eastAsia"/>
          <w:sz w:val="24"/>
          <w:szCs w:val="32"/>
        </w:rPr>
        <w:t>它也可以处理具有无限个行为和状态的连续行为空间。对于值函数来说，状态值的微小变化，就可能会产生完全不同的策略，所以值函数方法对于扰动是很敏感的。但是对于策略梯度方法，由于策略函数是可微的，因此变化与值函数方法相比也是相对平滑的，稳定的。</w:t>
      </w:r>
    </w:p>
    <w:p w14:paraId="7440D31E" w14:textId="77777777" w:rsidR="00835017" w:rsidRDefault="00926E61">
      <w:pPr>
        <w:spacing w:line="400" w:lineRule="exact"/>
      </w:pPr>
      <w:r>
        <w:rPr>
          <w:sz w:val="24"/>
          <w:szCs w:val="32"/>
        </w:rPr>
        <w:tab/>
      </w:r>
      <w:r>
        <w:rPr>
          <w:sz w:val="24"/>
          <w:szCs w:val="32"/>
        </w:rPr>
        <w:t>策略梯度方法也有一些缺点，通过策略梯度搜索到的方法容易收敛到局部最小值，并且</w:t>
      </w:r>
      <w:r>
        <w:rPr>
          <w:rFonts w:hint="eastAsia"/>
          <w:sz w:val="24"/>
          <w:szCs w:val="32"/>
        </w:rPr>
        <w:t>策略梯度通常搭配蒙特卡洛方法进行采样，这样</w:t>
      </w:r>
      <w:r>
        <w:rPr>
          <w:sz w:val="24"/>
          <w:szCs w:val="32"/>
        </w:rPr>
        <w:t>在评估单个策略时容易评估不充分，方差过大，需要合理使用。</w:t>
      </w:r>
    </w:p>
    <w:p w14:paraId="75F02619" w14:textId="77777777" w:rsidR="00835017" w:rsidRDefault="00835017">
      <w:pPr>
        <w:widowControl/>
        <w:jc w:val="left"/>
        <w:rPr>
          <w:sz w:val="24"/>
        </w:rPr>
        <w:sectPr w:rsidR="00835017">
          <w:headerReference w:type="default" r:id="rId26"/>
          <w:pgSz w:w="11906" w:h="16838"/>
          <w:pgMar w:top="1701" w:right="1418" w:bottom="1418" w:left="1418" w:header="907" w:footer="851" w:gutter="567"/>
          <w:cols w:space="425"/>
          <w:docGrid w:type="lines" w:linePitch="312"/>
        </w:sectPr>
      </w:pPr>
    </w:p>
    <w:p w14:paraId="18F28532" w14:textId="77777777" w:rsidR="00835017" w:rsidRDefault="00835017">
      <w:pPr>
        <w:widowControl/>
        <w:jc w:val="left"/>
        <w:rPr>
          <w:sz w:val="24"/>
        </w:rPr>
      </w:pPr>
    </w:p>
    <w:p w14:paraId="2AEC893C"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98" w:name="_Toc103078318"/>
      <w:r>
        <w:rPr>
          <w:rFonts w:ascii="黑体" w:eastAsia="黑体" w:hAnsi="黑体" w:cstheme="minorBidi"/>
          <w:bCs/>
          <w:color w:val="000000" w:themeColor="text1"/>
          <w:kern w:val="44"/>
          <w:szCs w:val="44"/>
        </w:rPr>
        <w:t>3</w:t>
      </w:r>
      <w:r>
        <w:rPr>
          <w:rFonts w:ascii="黑体" w:eastAsia="黑体" w:hAnsi="黑体" w:cstheme="minorBidi" w:hint="eastAsia"/>
          <w:bCs/>
          <w:color w:val="000000" w:themeColor="text1"/>
          <w:kern w:val="44"/>
          <w:szCs w:val="44"/>
        </w:rPr>
        <w:t xml:space="preserve"> 虚拟网络功能放置算法的研究与设计</w:t>
      </w:r>
      <w:bookmarkEnd w:id="98"/>
    </w:p>
    <w:p w14:paraId="4F5993DE" w14:textId="77777777" w:rsidR="00835017" w:rsidRDefault="00835017">
      <w:pPr>
        <w:spacing w:line="400" w:lineRule="exact"/>
        <w:jc w:val="center"/>
        <w:rPr>
          <w:rFonts w:ascii="黑体" w:eastAsia="黑体"/>
          <w:sz w:val="32"/>
        </w:rPr>
      </w:pPr>
    </w:p>
    <w:p w14:paraId="3A8A9A05" w14:textId="77777777" w:rsidR="00835017" w:rsidRDefault="00926E61">
      <w:pPr>
        <w:keepNext/>
        <w:spacing w:line="400" w:lineRule="exact"/>
        <w:jc w:val="left"/>
        <w:outlineLvl w:val="1"/>
        <w:rPr>
          <w:rFonts w:eastAsia="黑体"/>
          <w:sz w:val="30"/>
        </w:rPr>
      </w:pPr>
      <w:bookmarkStart w:id="99" w:name="_Toc103078319"/>
      <w:bookmarkStart w:id="100" w:name="_Toc102600730"/>
      <w:r>
        <w:rPr>
          <w:rFonts w:ascii="黑体" w:eastAsia="黑体" w:hAnsi="黑体"/>
          <w:sz w:val="30"/>
        </w:rPr>
        <w:t>3.1</w:t>
      </w:r>
      <w:r>
        <w:rPr>
          <w:rFonts w:eastAsia="黑体"/>
          <w:sz w:val="30"/>
        </w:rPr>
        <w:t xml:space="preserve"> </w:t>
      </w:r>
      <w:r>
        <w:rPr>
          <w:rFonts w:eastAsia="黑体"/>
          <w:sz w:val="30"/>
        </w:rPr>
        <w:t>虚拟网络功能放置问题阐述</w:t>
      </w:r>
      <w:bookmarkEnd w:id="99"/>
      <w:bookmarkEnd w:id="100"/>
    </w:p>
    <w:p w14:paraId="72437AA5" w14:textId="25C64A81" w:rsidR="00835017" w:rsidRDefault="00926E61">
      <w:pPr>
        <w:spacing w:line="400" w:lineRule="exact"/>
        <w:ind w:firstLine="420"/>
        <w:jc w:val="left"/>
        <w:rPr>
          <w:sz w:val="24"/>
        </w:rPr>
      </w:pPr>
      <w:del w:id="101" w:author="1805" w:date="2022-05-24T20:55:00Z">
        <w:r w:rsidDel="00C94A6E">
          <w:rPr>
            <w:sz w:val="24"/>
          </w:rPr>
          <w:delText>我们先将研究的问题进行说明。</w:delText>
        </w:r>
      </w:del>
      <w:r>
        <w:rPr>
          <w:sz w:val="24"/>
        </w:rPr>
        <w:t>我们使用</w:t>
      </w:r>
      <m:oMath>
        <m:r>
          <w:rPr>
            <w:rFonts w:ascii="Cambria Math" w:eastAsia="MS Gothic" w:hAnsi="Cambria Math"/>
            <w:sz w:val="24"/>
          </w:rPr>
          <m:t>S</m:t>
        </m:r>
      </m:oMath>
      <w:r>
        <w:rPr>
          <w:sz w:val="24"/>
        </w:rPr>
        <w:t>表示服务功能链的集合，</w:t>
      </w:r>
      <m:oMath>
        <m:r>
          <w:rPr>
            <w:rFonts w:ascii="Cambria Math" w:eastAsia="MS Gothic" w:hAnsi="Cambria Math"/>
            <w:sz w:val="24"/>
          </w:rPr>
          <m:t>S</m:t>
        </m:r>
      </m:oMath>
      <w:r>
        <w:rPr>
          <w:rFonts w:hint="eastAsia"/>
          <w:sz w:val="24"/>
        </w:rPr>
        <w:t>中</w:t>
      </w:r>
      <w:r>
        <w:rPr>
          <w:sz w:val="24"/>
        </w:rPr>
        <w:t>包含许多</w:t>
      </w:r>
      <w:proofErr w:type="gramStart"/>
      <w:r>
        <w:rPr>
          <w:sz w:val="24"/>
        </w:rPr>
        <w:t>条服务</w:t>
      </w:r>
      <w:proofErr w:type="gramEnd"/>
      <w:r>
        <w:rPr>
          <w:sz w:val="24"/>
        </w:rPr>
        <w:t>功能链</w:t>
      </w:r>
      <m:oMath>
        <m:r>
          <w:rPr>
            <w:rFonts w:ascii="Cambria Math" w:eastAsia="MS Gothic" w:hAnsi="Cambria Math"/>
            <w:sz w:val="24"/>
          </w:rPr>
          <m:t>s</m:t>
        </m:r>
      </m:oMath>
      <w:r>
        <w:rPr>
          <w:sz w:val="24"/>
        </w:rPr>
        <w:t>，每一条服务功能链都包含一组网络服务</w:t>
      </w:r>
      <m:oMath>
        <m:r>
          <w:rPr>
            <w:rFonts w:ascii="Cambria Math" w:eastAsia="MS Gothic" w:hAnsi="Cambria Math"/>
            <w:sz w:val="24"/>
          </w:rPr>
          <m:t>v</m:t>
        </m:r>
        <m:r>
          <w:rPr>
            <w:rFonts w:ascii="Cambria Math" w:hAnsi="Cambria Math"/>
            <w:sz w:val="24"/>
          </w:rPr>
          <m:t>∈V</m:t>
        </m:r>
      </m:oMath>
      <w:r>
        <w:rPr>
          <w:sz w:val="24"/>
        </w:rPr>
        <w:t>，这些网络服务需要放置在一组主机服务器</w:t>
      </w:r>
      <m:oMath>
        <m:r>
          <w:rPr>
            <w:rFonts w:ascii="Cambria Math" w:eastAsia="MS Gothic" w:hAnsi="Cambria Math"/>
            <w:sz w:val="24"/>
          </w:rPr>
          <m:t>h</m:t>
        </m:r>
        <m:r>
          <m:rPr>
            <m:sty m:val="p"/>
          </m:rPr>
          <w:rPr>
            <w:rFonts w:ascii="Cambria Math" w:hAnsi="Cambria Math"/>
            <w:sz w:val="24"/>
          </w:rPr>
          <m:t>∈</m:t>
        </m:r>
        <m:r>
          <w:rPr>
            <w:rFonts w:ascii="Cambria Math" w:hAnsi="Cambria Math"/>
            <w:sz w:val="24"/>
          </w:rPr>
          <m:t>H</m:t>
        </m:r>
      </m:oMath>
      <w:r>
        <w:rPr>
          <w:sz w:val="24"/>
        </w:rPr>
        <w:t>上，其中</w:t>
      </w:r>
      <m:oMath>
        <m:r>
          <w:rPr>
            <w:rFonts w:ascii="Cambria Math" w:hAnsi="Cambria Math"/>
            <w:sz w:val="24"/>
          </w:rPr>
          <m:t>H</m:t>
        </m:r>
      </m:oMath>
      <w:r>
        <w:rPr>
          <w:sz w:val="24"/>
        </w:rPr>
        <w:t>是服务器的集合。我们的工作就是让其以最优的方式放置在这组主机服务器上。为了简化问题，我们假设这组主机服务器通过各自的链路连接到一台路由器，使用</w:t>
      </w:r>
      <w:r>
        <w:rPr>
          <w:sz w:val="24"/>
        </w:rPr>
        <w:t>L</w:t>
      </w:r>
      <w:r>
        <w:rPr>
          <w:sz w:val="24"/>
        </w:rPr>
        <w:t>表示链路的集合，整个服务器组为星型拓扑结构，如图</w:t>
      </w:r>
      <w:r>
        <w:rPr>
          <w:sz w:val="24"/>
        </w:rPr>
        <w:t>3.1</w:t>
      </w:r>
      <w:r>
        <w:rPr>
          <w:sz w:val="24"/>
        </w:rPr>
        <w:t>所示。每个</w:t>
      </w:r>
      <w:r>
        <w:rPr>
          <w:sz w:val="24"/>
        </w:rPr>
        <w:t>VNF</w:t>
      </w:r>
      <w:r>
        <w:rPr>
          <w:sz w:val="24"/>
        </w:rPr>
        <w:t>会有自身需要的资源</w:t>
      </w:r>
      <w:r>
        <w:rPr>
          <w:sz w:val="24"/>
          <w:szCs w:val="28"/>
        </w:rPr>
        <w:t>，放置策略需要满足</w:t>
      </w:r>
      <w:r>
        <w:rPr>
          <w:sz w:val="24"/>
          <w:szCs w:val="28"/>
        </w:rPr>
        <w:t>VNF</w:t>
      </w:r>
      <w:r>
        <w:rPr>
          <w:sz w:val="24"/>
          <w:szCs w:val="28"/>
        </w:rPr>
        <w:t>的资源要求以及底层网络的资源限制。底层网络的资源限制使用</w:t>
      </w:r>
      <m:oMath>
        <m:r>
          <w:rPr>
            <w:rFonts w:ascii="Cambria Math" w:hAnsi="Cambria Math"/>
            <w:sz w:val="24"/>
            <w:szCs w:val="28"/>
          </w:rPr>
          <m:t>r</m:t>
        </m:r>
      </m:oMath>
      <w:r>
        <w:rPr>
          <w:sz w:val="24"/>
          <w:szCs w:val="28"/>
        </w:rPr>
        <w:t>表示，它</w:t>
      </w:r>
      <w:r>
        <w:rPr>
          <w:sz w:val="24"/>
        </w:rPr>
        <w:t>包括主机服务器自身的资源限制，每条链路</w:t>
      </w:r>
      <m:oMath>
        <m:r>
          <w:rPr>
            <w:rFonts w:ascii="Cambria Math" w:hAnsi="Cambria Math"/>
            <w:sz w:val="24"/>
          </w:rPr>
          <m:t>i</m:t>
        </m:r>
      </m:oMath>
      <w:r>
        <w:rPr>
          <w:sz w:val="24"/>
        </w:rPr>
        <w:t>使用的带宽不能超过链路的总带宽</w:t>
      </w:r>
      <m:oMath>
        <m:sSub>
          <m:sSubPr>
            <m:ctrlPr>
              <w:rPr>
                <w:rFonts w:ascii="Cambria Math" w:hAnsi="Cambria Math"/>
                <w:i/>
                <w:sz w:val="24"/>
                <w:szCs w:val="32"/>
              </w:rPr>
            </m:ctrlPr>
          </m:sSubPr>
          <m:e>
            <m:r>
              <w:rPr>
                <w:rFonts w:ascii="Cambria Math" w:hAnsi="Cambria Math"/>
                <w:sz w:val="24"/>
                <w:szCs w:val="32"/>
              </w:rPr>
              <m:t>b</m:t>
            </m:r>
          </m:e>
          <m:sub>
            <m:r>
              <w:rPr>
                <w:rFonts w:ascii="Cambria Math" w:hAnsi="Cambria Math"/>
                <w:sz w:val="24"/>
                <w:szCs w:val="32"/>
              </w:rPr>
              <m:t>i</m:t>
            </m:r>
          </m:sub>
        </m:sSub>
      </m:oMath>
      <w:r>
        <w:rPr>
          <w:sz w:val="24"/>
        </w:rPr>
        <w:t>，服务功能链上允许的最大传播时延限制</w:t>
      </w:r>
      <m:oMath>
        <m:r>
          <w:rPr>
            <w:rFonts w:ascii="Cambria Math" w:hAnsi="Cambria Math"/>
            <w:sz w:val="24"/>
          </w:rPr>
          <m:t>la</m:t>
        </m:r>
        <m:sSup>
          <m:sSupPr>
            <m:ctrlPr>
              <w:rPr>
                <w:rFonts w:ascii="Cambria Math" w:hAnsi="Cambria Math"/>
                <w:i/>
                <w:sz w:val="24"/>
              </w:rPr>
            </m:ctrlPr>
          </m:sSupPr>
          <m:e>
            <m:r>
              <w:rPr>
                <w:rFonts w:ascii="Cambria Math" w:hAnsi="Cambria Math"/>
                <w:sz w:val="24"/>
              </w:rPr>
              <m:t>t</m:t>
            </m:r>
          </m:e>
          <m:sup>
            <m:r>
              <w:rPr>
                <w:rFonts w:ascii="Cambria Math" w:hAnsi="Cambria Math"/>
                <w:sz w:val="24"/>
              </w:rPr>
              <m:t>s</m:t>
            </m:r>
          </m:sup>
        </m:sSup>
      </m:oMath>
      <w:r>
        <w:rPr>
          <w:sz w:val="24"/>
        </w:rPr>
        <w:t>，其中</w:t>
      </w:r>
      <m:oMath>
        <m:r>
          <w:rPr>
            <w:rFonts w:ascii="Cambria Math" w:hAnsi="Cambria Math"/>
            <w:sz w:val="24"/>
          </w:rPr>
          <m:t>R</m:t>
        </m:r>
      </m:oMath>
      <w:r>
        <w:rPr>
          <w:sz w:val="24"/>
        </w:rPr>
        <w:t>是服务器和</w:t>
      </w:r>
      <w:r>
        <w:rPr>
          <w:sz w:val="24"/>
        </w:rPr>
        <w:t>VNF</w:t>
      </w:r>
      <w:r>
        <w:rPr>
          <w:sz w:val="24"/>
        </w:rPr>
        <w:t>包含限制的集合。我们最终的目标是找出一个满足各项限制并且使得放置的服务功能链能耗最小的放置策略</w:t>
      </w:r>
      <m:oMath>
        <m:r>
          <w:rPr>
            <w:rFonts w:ascii="Cambria Math" w:hAnsi="Cambria Math"/>
            <w:sz w:val="24"/>
          </w:rPr>
          <m:t>P</m:t>
        </m:r>
      </m:oMath>
      <w:r>
        <w:rPr>
          <w:sz w:val="24"/>
        </w:rPr>
        <w:t>。</w:t>
      </w:r>
    </w:p>
    <w:p w14:paraId="21C4FB10" w14:textId="77777777" w:rsidR="00835017" w:rsidRDefault="00926E61">
      <w:pPr>
        <w:spacing w:line="400" w:lineRule="exact"/>
        <w:ind w:firstLine="420"/>
        <w:jc w:val="left"/>
        <w:rPr>
          <w:sz w:val="24"/>
        </w:rPr>
      </w:pPr>
      <w:r>
        <w:rPr>
          <w:sz w:val="24"/>
        </w:rPr>
        <w:t>我们将主机服务器的集合命名为</w:t>
      </w:r>
      <m:oMath>
        <m:r>
          <w:rPr>
            <w:rFonts w:ascii="Cambria Math" w:hAnsi="Cambria Math"/>
            <w:sz w:val="24"/>
          </w:rPr>
          <m:t>H={</m:t>
        </m:r>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n</m:t>
            </m:r>
          </m:sub>
        </m:sSub>
        <m:r>
          <w:rPr>
            <w:rFonts w:ascii="Cambria Math" w:hAnsi="Cambria Math"/>
            <w:sz w:val="24"/>
          </w:rPr>
          <m:t>}</m:t>
        </m:r>
      </m:oMath>
      <w:r>
        <w:rPr>
          <w:i/>
          <w:sz w:val="24"/>
        </w:rPr>
        <w:t>，</w:t>
      </w:r>
      <w:r>
        <w:rPr>
          <w:iCs/>
          <w:sz w:val="24"/>
        </w:rPr>
        <w:t>将</w:t>
      </w:r>
      <w:r>
        <w:rPr>
          <w:iCs/>
          <w:sz w:val="24"/>
        </w:rPr>
        <w:t>VNF</w:t>
      </w:r>
      <w:r>
        <w:rPr>
          <w:iCs/>
          <w:sz w:val="24"/>
        </w:rPr>
        <w:t>的集合命名为</w:t>
      </w:r>
      <m:oMath>
        <m:r>
          <w:rPr>
            <w:rFonts w:ascii="Cambria Math" w:hAnsi="Cambria Math"/>
            <w:sz w:val="24"/>
          </w:rPr>
          <m:t>V</m:t>
        </m:r>
      </m:oMath>
      <w:r>
        <w:rPr>
          <w:iCs/>
          <w:sz w:val="24"/>
        </w:rPr>
        <w:t>。一个网络服务功能由</w:t>
      </w:r>
      <m:oMath>
        <m:r>
          <w:rPr>
            <w:rFonts w:ascii="Cambria Math" w:hAnsi="Cambria Math"/>
            <w:sz w:val="24"/>
          </w:rPr>
          <m:t>m</m:t>
        </m:r>
      </m:oMath>
      <w:proofErr w:type="gramStart"/>
      <w:r>
        <w:rPr>
          <w:iCs/>
          <w:sz w:val="24"/>
        </w:rPr>
        <w:t>个</w:t>
      </w:r>
      <w:proofErr w:type="gramEnd"/>
      <w:r>
        <w:rPr>
          <w:iCs/>
          <w:sz w:val="24"/>
        </w:rPr>
        <w:t>VNF</w:t>
      </w:r>
      <w:r>
        <w:rPr>
          <w:iCs/>
          <w:sz w:val="24"/>
        </w:rPr>
        <w:t>组成，它们构成了一个服务功能链</w:t>
      </w:r>
      <m:oMath>
        <m:r>
          <w:rPr>
            <w:rFonts w:ascii="Cambria Math" w:hAnsi="Cambria Math"/>
            <w:sz w:val="24"/>
          </w:rPr>
          <m:t>s={</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Pr>
          <w:sz w:val="24"/>
        </w:rPr>
        <w:t>，其中</w:t>
      </w:r>
      <w:r>
        <w:rPr>
          <w:i/>
          <w:iCs/>
          <w:sz w:val="24"/>
        </w:rPr>
        <w:t>f</w:t>
      </w:r>
      <w:r>
        <w:rPr>
          <w:sz w:val="24"/>
        </w:rPr>
        <w:t>代表</w:t>
      </w:r>
      <w:r>
        <w:rPr>
          <w:sz w:val="24"/>
        </w:rPr>
        <w:t>VNF</w:t>
      </w:r>
      <w:r>
        <w:rPr>
          <w:sz w:val="24"/>
        </w:rPr>
        <w:t>，属于</w:t>
      </w:r>
      <m:oMath>
        <m:r>
          <w:rPr>
            <w:rFonts w:ascii="Cambria Math" w:hAnsi="Cambria Math"/>
            <w:sz w:val="24"/>
          </w:rPr>
          <m:t>V</m:t>
        </m:r>
      </m:oMath>
      <w:r>
        <w:rPr>
          <w:sz w:val="24"/>
        </w:rPr>
        <w:t>。</w:t>
      </w:r>
    </w:p>
    <w:p w14:paraId="1CE056AD" w14:textId="77777777" w:rsidR="00835017" w:rsidRDefault="00926E61">
      <w:pPr>
        <w:spacing w:line="400" w:lineRule="exact"/>
        <w:jc w:val="left"/>
        <w:rPr>
          <w:sz w:val="24"/>
        </w:rPr>
      </w:pPr>
      <w:r>
        <w:rPr>
          <w:sz w:val="24"/>
        </w:rPr>
        <w:tab/>
      </w:r>
      <w:r>
        <w:rPr>
          <w:sz w:val="24"/>
        </w:rPr>
        <w:t>我们需要解决的问题是寻找能耗最低的放置策略</w:t>
      </w:r>
      <w:r>
        <w:rPr>
          <w:sz w:val="24"/>
        </w:rPr>
        <w:t>P</w:t>
      </w:r>
      <w:r>
        <w:rPr>
          <w:sz w:val="24"/>
        </w:rPr>
        <w:t>，该放置策略使用二进制变量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fh</m:t>
            </m:r>
          </m:sub>
        </m:sSub>
        <m:r>
          <w:rPr>
            <w:rFonts w:ascii="Cambria Math" w:hAnsi="Cambria Math"/>
            <w:sz w:val="24"/>
          </w:rPr>
          <m:t>∈{0</m:t>
        </m:r>
        <m:r>
          <w:rPr>
            <w:rFonts w:ascii="Cambria Math" w:hAnsi="Cambria Math"/>
            <w:sz w:val="24"/>
          </w:rPr>
          <m:t>，</m:t>
        </m:r>
        <m:r>
          <w:rPr>
            <w:rFonts w:ascii="Cambria Math" w:hAnsi="Cambria Math"/>
            <w:sz w:val="24"/>
          </w:rPr>
          <m:t>1}</m:t>
        </m:r>
      </m:oMath>
      <w:r>
        <w:rPr>
          <w:sz w:val="24"/>
        </w:rPr>
        <w:t>表示，代表虚拟网络功能</w:t>
      </w:r>
      <w:r>
        <w:rPr>
          <w:sz w:val="24"/>
        </w:rPr>
        <w:t>f</w:t>
      </w:r>
      <w:r>
        <w:rPr>
          <w:sz w:val="24"/>
        </w:rPr>
        <w:t>是否放置在了主机</w:t>
      </w:r>
      <m:oMath>
        <m:r>
          <w:rPr>
            <w:rFonts w:ascii="Cambria Math" w:hAnsi="Cambria Math"/>
            <w:sz w:val="24"/>
          </w:rPr>
          <m:t>h</m:t>
        </m:r>
      </m:oMath>
      <w:r>
        <w:rPr>
          <w:sz w:val="24"/>
        </w:rPr>
        <w:t>上，虚拟网络功能放置在主机</w:t>
      </w:r>
      <m:oMath>
        <m:r>
          <w:rPr>
            <w:rFonts w:ascii="Cambria Math" w:hAnsi="Cambria Math"/>
            <w:sz w:val="24"/>
          </w:rPr>
          <m:t>h</m:t>
        </m:r>
      </m:oMath>
      <w:r>
        <w:rPr>
          <w:sz w:val="24"/>
        </w:rPr>
        <w:t>上则为</w:t>
      </w:r>
      <w:r>
        <w:rPr>
          <w:sz w:val="24"/>
        </w:rPr>
        <w:t>1</w:t>
      </w:r>
      <w:r>
        <w:rPr>
          <w:sz w:val="24"/>
        </w:rPr>
        <w:t>，未放置则为</w:t>
      </w:r>
      <w:r>
        <w:rPr>
          <w:sz w:val="24"/>
        </w:rPr>
        <w:t>0</w:t>
      </w:r>
      <w:r>
        <w:rPr>
          <w:sz w:val="24"/>
        </w:rPr>
        <w:t>。同样，我们用二进制变量</w:t>
      </w: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h</m:t>
            </m:r>
          </m:sub>
        </m:sSub>
      </m:oMath>
      <w:r>
        <w:rPr>
          <w:sz w:val="24"/>
          <w:szCs w:val="32"/>
        </w:rPr>
        <w:t>表示主机是否激活，</w:t>
      </w:r>
      <w:r>
        <w:rPr>
          <w:sz w:val="24"/>
        </w:rPr>
        <w:t>如果主机上至少放置了一个虚拟网络功能，那么</w:t>
      </w: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h</m:t>
            </m:r>
          </m:sub>
        </m:sSub>
      </m:oMath>
      <w:r>
        <w:rPr>
          <w:sz w:val="24"/>
          <w:szCs w:val="32"/>
        </w:rPr>
        <w:t>为</w:t>
      </w:r>
      <w:r>
        <w:rPr>
          <w:sz w:val="24"/>
          <w:szCs w:val="32"/>
        </w:rPr>
        <w:t>1</w:t>
      </w:r>
      <w:r>
        <w:rPr>
          <w:sz w:val="24"/>
          <w:szCs w:val="32"/>
        </w:rPr>
        <w:t>，反之为</w:t>
      </w:r>
      <w:r>
        <w:rPr>
          <w:sz w:val="24"/>
          <w:szCs w:val="32"/>
        </w:rPr>
        <w:t>0</w:t>
      </w:r>
      <w:r>
        <w:rPr>
          <w:sz w:val="24"/>
          <w:szCs w:val="32"/>
        </w:rPr>
        <w:t>。</w:t>
      </w:r>
      <w:r>
        <w:rPr>
          <w:sz w:val="24"/>
        </w:rPr>
        <w:t>为了简化问题，我们认为一个虚拟网络功能只能且必须放在一个主机上。</w:t>
      </w:r>
    </w:p>
    <w:p w14:paraId="6569F7B9" w14:textId="77777777" w:rsidR="00835017" w:rsidRDefault="00926E61">
      <w:pPr>
        <w:spacing w:line="400" w:lineRule="exact"/>
        <w:ind w:firstLine="420"/>
        <w:jc w:val="left"/>
      </w:pPr>
      <w:r>
        <w:rPr>
          <w:sz w:val="24"/>
        </w:rPr>
        <w:t>为了直观地定义我们需要优化的问题，我们定义了以下变量。每个工作中的服务器会有一个基础的能耗</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min</m:t>
            </m:r>
          </m:sup>
        </m:sSubSup>
      </m:oMath>
      <w:r>
        <w:rPr>
          <w:sz w:val="24"/>
        </w:rPr>
        <w:t>，它的能耗会随着放置在该服务器上的虚拟网络功能的数量而增加。服务器的功耗特点是线性曲线，随着它的计算利用率的增加按比例增长。因此我们设定放置在服务器中的每个虚拟网络功能都会额外增加</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cpu</m:t>
            </m:r>
          </m:sup>
        </m:sSubSup>
      </m:oMath>
      <w:r>
        <w:rPr>
          <w:sz w:val="24"/>
        </w:rPr>
        <w:t>的功率。此外，链路上的能耗也需要考虑在内，我们设定它的计算方法为链接服务器</w:t>
      </w:r>
      <m:oMath>
        <m:r>
          <w:rPr>
            <w:rFonts w:ascii="Cambria Math" w:hAnsi="Cambria Math"/>
            <w:sz w:val="24"/>
          </w:rPr>
          <m:t>h</m:t>
        </m:r>
      </m:oMath>
      <w:r>
        <w:rPr>
          <w:sz w:val="24"/>
        </w:rPr>
        <w:t>的链路</w:t>
      </w:r>
      <w:r>
        <w:rPr>
          <w:sz w:val="24"/>
          <w:szCs w:val="32"/>
        </w:rPr>
        <w:t>二进制</w:t>
      </w:r>
      <w:r>
        <w:rPr>
          <w:sz w:val="24"/>
        </w:rPr>
        <w:t>激活变量</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h</m:t>
            </m:r>
          </m:sub>
        </m:sSub>
      </m:oMath>
      <w:r>
        <w:rPr>
          <w:sz w:val="24"/>
        </w:rPr>
        <w:t>乘链路的带宽利用率能耗（</w:t>
      </w:r>
      <m:oMath>
        <m:r>
          <m:rPr>
            <m:sty m:val="p"/>
          </m:rPr>
          <w:rPr>
            <w:rFonts w:ascii="Cambria Math" w:hAnsi="Cambria Math"/>
            <w:sz w:val="24"/>
          </w:rPr>
          <m:t>用</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h</m:t>
            </m:r>
          </m:sub>
          <m:sup>
            <m:r>
              <w:rPr>
                <w:rFonts w:ascii="Cambria Math" w:hAnsi="Cambria Math"/>
                <w:sz w:val="24"/>
              </w:rPr>
              <m:t>link</m:t>
            </m:r>
          </m:sup>
        </m:sSubSup>
      </m:oMath>
      <w:r>
        <w:rPr>
          <w:iCs/>
          <w:sz w:val="24"/>
        </w:rPr>
        <w:t>表示</w:t>
      </w:r>
      <w:r>
        <w:rPr>
          <w:sz w:val="24"/>
        </w:rPr>
        <w:t>）乘上每条链路使用的带宽。为了方便计算链路是否使用，我们定义二进制变量</w:t>
      </w:r>
      <m:oMath>
        <m:sSubSup>
          <m:sSubSupPr>
            <m:ctrlPr>
              <w:rPr>
                <w:rFonts w:ascii="Cambria Math" w:hAnsi="Cambria Math"/>
                <w:i/>
                <w:iCs/>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oMath>
      <w:r>
        <w:rPr>
          <w:iCs/>
          <w:sz w:val="24"/>
        </w:rPr>
        <w:t>来表示服务器</w:t>
      </w:r>
      <m:oMath>
        <m:r>
          <w:rPr>
            <w:rFonts w:ascii="Cambria Math" w:hAnsi="Cambria Math"/>
            <w:sz w:val="24"/>
          </w:rPr>
          <m:t>h</m:t>
        </m:r>
      </m:oMath>
      <w:r>
        <w:rPr>
          <w:iCs/>
          <w:sz w:val="24"/>
        </w:rPr>
        <w:t>上的</w:t>
      </w:r>
      <w:r>
        <w:rPr>
          <w:iCs/>
          <w:sz w:val="24"/>
        </w:rPr>
        <w:t>VNF v</w:t>
      </w:r>
      <w:r>
        <w:rPr>
          <w:iCs/>
          <w:sz w:val="24"/>
        </w:rPr>
        <w:t>是否需要通过链接该服务器的链路链接到下一个</w:t>
      </w:r>
      <w:r>
        <w:rPr>
          <w:iCs/>
          <w:sz w:val="24"/>
        </w:rPr>
        <w:t>VNF</w:t>
      </w:r>
      <w:r>
        <w:rPr>
          <w:iCs/>
          <w:sz w:val="24"/>
        </w:rPr>
        <w:t>。</w:t>
      </w:r>
    </w:p>
    <w:p w14:paraId="2D515BFC" w14:textId="77777777" w:rsidR="00835017" w:rsidRDefault="00926E61">
      <w:pPr>
        <w:spacing w:line="400" w:lineRule="exact"/>
        <w:ind w:firstLine="420"/>
        <w:rPr>
          <w:sz w:val="24"/>
        </w:rPr>
      </w:pPr>
      <w:r>
        <w:rPr>
          <w:sz w:val="24"/>
        </w:rPr>
        <w:t>每个服务器</w:t>
      </w:r>
      <m:oMath>
        <m:r>
          <w:rPr>
            <w:rFonts w:ascii="Cambria Math" w:hAnsi="Cambria Math"/>
            <w:sz w:val="24"/>
          </w:rPr>
          <m:t>h</m:t>
        </m:r>
      </m:oMath>
      <w:r>
        <w:rPr>
          <w:sz w:val="24"/>
        </w:rPr>
        <w:t>都有自己的可用资源</w:t>
      </w:r>
      <m:oMath>
        <m:r>
          <w:rPr>
            <w:rFonts w:ascii="Cambria Math" w:hAnsi="Cambria Math"/>
            <w:sz w:val="24"/>
          </w:rPr>
          <m:t>r</m:t>
        </m:r>
      </m:oMath>
      <w:r>
        <w:rPr>
          <w:sz w:val="24"/>
        </w:rPr>
        <w:t>，我们将服务器看作是按照时间片工作，每个服务器有自己的时间片分配个数，使用</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rh</m:t>
            </m:r>
          </m:sub>
        </m:sSub>
      </m:oMath>
      <w:r>
        <w:rPr>
          <w:sz w:val="24"/>
        </w:rPr>
        <w:t>表示。</w:t>
      </w:r>
      <w:r>
        <w:rPr>
          <w:sz w:val="24"/>
        </w:rPr>
        <w:t xml:space="preserve">VNF </w:t>
      </w:r>
      <m:oMath>
        <m:r>
          <w:rPr>
            <w:rFonts w:ascii="Cambria Math" w:hAnsi="Cambria Math"/>
            <w:sz w:val="24"/>
          </w:rPr>
          <m:t>v</m:t>
        </m:r>
      </m:oMath>
      <w:r>
        <w:rPr>
          <w:sz w:val="24"/>
        </w:rPr>
        <w:t>所需的资源量</w:t>
      </w:r>
      <m:oMath>
        <m:r>
          <w:rPr>
            <w:rFonts w:ascii="Cambria Math" w:hAnsi="Cambria Math"/>
            <w:sz w:val="24"/>
          </w:rPr>
          <m:t>r</m:t>
        </m:r>
      </m:oMath>
      <w:r>
        <w:rPr>
          <w:sz w:val="24"/>
        </w:rPr>
        <w:t>表示为</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rv</m:t>
            </m:r>
          </m:sub>
        </m:sSub>
      </m:oMath>
      <w:r>
        <w:rPr>
          <w:sz w:val="24"/>
        </w:rPr>
        <w:t>，即该</w:t>
      </w:r>
      <w:r>
        <w:rPr>
          <w:sz w:val="24"/>
        </w:rPr>
        <w:t>VNF</w:t>
      </w:r>
      <w:r>
        <w:rPr>
          <w:sz w:val="24"/>
        </w:rPr>
        <w:t>工作需要占用服务器中几个时间片。</w:t>
      </w:r>
      <w:r>
        <w:rPr>
          <w:sz w:val="24"/>
        </w:rPr>
        <w:t xml:space="preserve">VNF </w:t>
      </w:r>
      <m:oMath>
        <m:r>
          <w:rPr>
            <w:rFonts w:ascii="Cambria Math" w:hAnsi="Cambria Math"/>
            <w:sz w:val="24"/>
          </w:rPr>
          <m:t>v</m:t>
        </m:r>
      </m:oMath>
      <w:r>
        <w:rPr>
          <w:sz w:val="24"/>
        </w:rPr>
        <w:t>的数据传输所要求</w:t>
      </w:r>
      <w:r>
        <w:rPr>
          <w:sz w:val="24"/>
        </w:rPr>
        <w:lastRenderedPageBreak/>
        <w:t>的最低带宽表示为</w:t>
      </w:r>
      <m:oMath>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v</m:t>
            </m:r>
          </m:sub>
          <m:sup>
            <m:r>
              <w:rPr>
                <w:rFonts w:ascii="Cambria Math" w:hAnsi="Cambria Math"/>
                <w:sz w:val="24"/>
              </w:rPr>
              <m:t>s</m:t>
            </m:r>
          </m:sup>
        </m:sSubSup>
      </m:oMath>
      <w:r>
        <w:rPr>
          <w:sz w:val="24"/>
        </w:rPr>
        <w:t>。对于时延方面的变量，我们使用</w:t>
      </w:r>
      <m:oMath>
        <m:sSubSup>
          <m:sSubSupPr>
            <m:ctrlPr>
              <w:rPr>
                <w:rFonts w:ascii="Cambria Math" w:hAnsi="Cambria Math"/>
                <w:i/>
                <w:sz w:val="24"/>
              </w:rPr>
            </m:ctrlPr>
          </m:sSubSupPr>
          <m:e>
            <m:r>
              <w:rPr>
                <w:rFonts w:ascii="Cambria Math" w:hAnsi="Cambria Math"/>
                <w:sz w:val="24"/>
              </w:rPr>
              <m:t>lat</m:t>
            </m:r>
          </m:e>
          <m:sub>
            <m:r>
              <w:rPr>
                <w:rFonts w:ascii="Cambria Math" w:hAnsi="Cambria Math"/>
                <w:sz w:val="24"/>
              </w:rPr>
              <m:t>i</m:t>
            </m:r>
          </m:sub>
          <m:sup>
            <m:r>
              <w:rPr>
                <w:rFonts w:ascii="Cambria Math" w:hAnsi="Cambria Math"/>
                <w:sz w:val="24"/>
              </w:rPr>
              <m:t>s</m:t>
            </m:r>
          </m:sup>
        </m:sSubSup>
      </m:oMath>
      <w:r>
        <w:rPr>
          <w:sz w:val="24"/>
        </w:rPr>
        <w:t>表示由于服务功能链</w:t>
      </w:r>
      <m:oMath>
        <m:r>
          <w:rPr>
            <w:rFonts w:ascii="Cambria Math" w:hAnsi="Cambria Math"/>
            <w:sz w:val="24"/>
          </w:rPr>
          <m:t>s</m:t>
        </m:r>
      </m:oMath>
      <w:r>
        <w:rPr>
          <w:sz w:val="24"/>
        </w:rPr>
        <w:t>导致的链路</w:t>
      </w:r>
      <m:oMath>
        <m:r>
          <w:rPr>
            <w:rFonts w:ascii="Cambria Math" w:hAnsi="Cambria Math"/>
            <w:sz w:val="24"/>
          </w:rPr>
          <m:t>i</m:t>
        </m:r>
      </m:oMath>
      <w:r>
        <w:rPr>
          <w:sz w:val="24"/>
        </w:rPr>
        <w:t>上的延迟，使用</w:t>
      </w:r>
      <m:oMath>
        <m:sSub>
          <m:sSubPr>
            <m:ctrlPr>
              <w:rPr>
                <w:rFonts w:ascii="Cambria Math" w:hAnsi="Cambria Math"/>
                <w:i/>
                <w:sz w:val="24"/>
              </w:rPr>
            </m:ctrlPr>
          </m:sSubPr>
          <m:e>
            <m:r>
              <w:rPr>
                <w:rFonts w:ascii="Cambria Math" w:hAnsi="Cambria Math"/>
                <w:sz w:val="24"/>
              </w:rPr>
              <m:t>lat</m:t>
            </m:r>
          </m:e>
          <m:sub>
            <m:r>
              <w:rPr>
                <w:rFonts w:ascii="Cambria Math" w:hAnsi="Cambria Math"/>
                <w:sz w:val="24"/>
              </w:rPr>
              <m:t>v</m:t>
            </m:r>
          </m:sub>
        </m:sSub>
      </m:oMath>
      <w:r>
        <w:rPr>
          <w:sz w:val="24"/>
        </w:rPr>
        <w:t>表示由于</w:t>
      </w:r>
      <w:r>
        <w:rPr>
          <w:sz w:val="24"/>
        </w:rPr>
        <w:t xml:space="preserve">VNF </w:t>
      </w:r>
      <m:oMath>
        <m:r>
          <w:rPr>
            <w:rFonts w:ascii="Cambria Math" w:hAnsi="Cambria Math"/>
            <w:sz w:val="24"/>
          </w:rPr>
          <m:t>v</m:t>
        </m:r>
      </m:oMath>
      <w:r>
        <w:rPr>
          <w:sz w:val="24"/>
        </w:rPr>
        <w:t>的计算时间导致的延迟。最后，我们用</w:t>
      </w:r>
      <m:oMath>
        <m:sSub>
          <m:sSubPr>
            <m:ctrlPr>
              <w:rPr>
                <w:rFonts w:ascii="Cambria Math" w:hAnsi="Cambria Math"/>
                <w:i/>
                <w:sz w:val="24"/>
              </w:rPr>
            </m:ctrlPr>
          </m:sSubPr>
          <m:e>
            <m:r>
              <w:rPr>
                <w:rFonts w:ascii="Cambria Math" w:hAnsi="Cambria Math"/>
                <w:sz w:val="24"/>
              </w:rPr>
              <m:t>lat</m:t>
            </m:r>
          </m:e>
          <m:sub>
            <m:r>
              <w:rPr>
                <w:rFonts w:ascii="Cambria Math" w:hAnsi="Cambria Math"/>
                <w:sz w:val="24"/>
              </w:rPr>
              <m:t>s</m:t>
            </m:r>
          </m:sub>
        </m:sSub>
      </m:oMath>
      <w:r>
        <w:rPr>
          <w:sz w:val="24"/>
        </w:rPr>
        <w:t>表示每个服务链</w:t>
      </w:r>
      <m:oMath>
        <m:r>
          <w:rPr>
            <w:rFonts w:ascii="Cambria Math" w:hAnsi="Cambria Math"/>
            <w:sz w:val="24"/>
          </w:rPr>
          <m:t>s</m:t>
        </m:r>
      </m:oMath>
      <w:r>
        <w:rPr>
          <w:sz w:val="24"/>
        </w:rPr>
        <w:t>允许的最大延时。</w:t>
      </w:r>
    </w:p>
    <w:p w14:paraId="25429BFB" w14:textId="0C2E18D4" w:rsidR="00835017" w:rsidRDefault="00926E61">
      <w:pPr>
        <w:spacing w:line="400" w:lineRule="exact"/>
        <w:jc w:val="left"/>
        <w:rPr>
          <w:sz w:val="24"/>
        </w:rPr>
      </w:pPr>
      <w:r>
        <w:rPr>
          <w:sz w:val="24"/>
        </w:rPr>
        <w:tab/>
      </w:r>
      <w:r>
        <w:rPr>
          <w:sz w:val="24"/>
        </w:rPr>
        <w:t>我们通过图</w:t>
      </w:r>
      <w:r>
        <w:rPr>
          <w:rFonts w:hint="eastAsia"/>
          <w:sz w:val="24"/>
        </w:rPr>
        <w:t>3</w:t>
      </w:r>
      <w:r>
        <w:rPr>
          <w:sz w:val="24"/>
        </w:rPr>
        <w:t>.1</w:t>
      </w:r>
      <w:r>
        <w:rPr>
          <w:sz w:val="24"/>
        </w:rPr>
        <w:t>的例子来理解整个问题</w:t>
      </w:r>
      <w:r>
        <w:rPr>
          <w:iCs/>
          <w:sz w:val="24"/>
        </w:rPr>
        <w:t>。假设存在一条服务功能链</w:t>
      </w:r>
      <w:r>
        <w:rPr>
          <w:iCs/>
          <w:sz w:val="24"/>
        </w:rPr>
        <w:t>SFC 1</w:t>
      </w:r>
      <w:r>
        <w:rPr>
          <w:rFonts w:hint="eastAsia"/>
          <w:iCs/>
          <w:sz w:val="24"/>
        </w:rPr>
        <w:t>，</w:t>
      </w:r>
      <w:r>
        <w:rPr>
          <w:iCs/>
          <w:sz w:val="24"/>
        </w:rPr>
        <w:t>它包含五个</w:t>
      </w:r>
      <w:r>
        <w:rPr>
          <w:iCs/>
          <w:sz w:val="24"/>
        </w:rPr>
        <w:t>VNF</w:t>
      </w:r>
      <w:r>
        <w:rPr>
          <w:iCs/>
          <w:sz w:val="24"/>
        </w:rPr>
        <w:t>，需要放置在的四台服务器上，</w:t>
      </w:r>
      <w:proofErr w:type="gramStart"/>
      <w:r>
        <w:rPr>
          <w:iCs/>
          <w:sz w:val="24"/>
        </w:rPr>
        <w:t>且网络包</w:t>
      </w:r>
      <w:proofErr w:type="gramEnd"/>
      <w:r>
        <w:rPr>
          <w:rFonts w:hint="eastAsia"/>
          <w:iCs/>
          <w:sz w:val="24"/>
        </w:rPr>
        <w:t>传输</w:t>
      </w:r>
      <w:r>
        <w:rPr>
          <w:iCs/>
          <w:sz w:val="24"/>
        </w:rPr>
        <w:t>的路径必须与</w:t>
      </w:r>
      <w:r>
        <w:rPr>
          <w:iCs/>
          <w:sz w:val="24"/>
        </w:rPr>
        <w:t>SFC</w:t>
      </w:r>
      <w:r>
        <w:rPr>
          <w:iCs/>
          <w:sz w:val="24"/>
        </w:rPr>
        <w:t>中</w:t>
      </w:r>
      <w:r>
        <w:rPr>
          <w:iCs/>
          <w:sz w:val="24"/>
        </w:rPr>
        <w:t>VNF</w:t>
      </w:r>
      <w:r>
        <w:rPr>
          <w:iCs/>
          <w:sz w:val="24"/>
        </w:rPr>
        <w:t>的顺序相同。每台服务器都有自身的可用资源，放置在上面的</w:t>
      </w:r>
      <w:r>
        <w:rPr>
          <w:iCs/>
          <w:sz w:val="24"/>
        </w:rPr>
        <w:t>VNF</w:t>
      </w:r>
      <w:r>
        <w:rPr>
          <w:iCs/>
          <w:sz w:val="24"/>
        </w:rPr>
        <w:t>也有所需的最小资源要求。假设现在寻找到的放置方案如图所示，那么该放置方案的能耗为每台服务器的能耗加上链路上的能耗。注意</w:t>
      </w:r>
      <w:r>
        <w:rPr>
          <w:rFonts w:hint="eastAsia"/>
          <w:iCs/>
          <w:sz w:val="24"/>
        </w:rPr>
        <w:t>，</w:t>
      </w:r>
      <w:r>
        <w:rPr>
          <w:iCs/>
          <w:sz w:val="24"/>
        </w:rPr>
        <w:t>当多个</w:t>
      </w:r>
      <w:r>
        <w:rPr>
          <w:iCs/>
          <w:sz w:val="24"/>
        </w:rPr>
        <w:t>VNF</w:t>
      </w:r>
      <w:r>
        <w:rPr>
          <w:iCs/>
          <w:sz w:val="24"/>
        </w:rPr>
        <w:t>放置在同一台服务器上时</w:t>
      </w:r>
      <w:r>
        <w:rPr>
          <w:rFonts w:hint="eastAsia"/>
          <w:iCs/>
          <w:sz w:val="24"/>
        </w:rPr>
        <w:t>，</w:t>
      </w:r>
      <w:r>
        <w:rPr>
          <w:iCs/>
          <w:sz w:val="24"/>
        </w:rPr>
        <w:t>我们认为它们之间不需要链路</w:t>
      </w:r>
      <w:r>
        <w:rPr>
          <w:rFonts w:hint="eastAsia"/>
          <w:iCs/>
          <w:sz w:val="24"/>
        </w:rPr>
        <w:t>，</w:t>
      </w:r>
      <w:r>
        <w:rPr>
          <w:iCs/>
          <w:sz w:val="24"/>
        </w:rPr>
        <w:t>且默认满足</w:t>
      </w:r>
      <w:r>
        <w:rPr>
          <w:iCs/>
          <w:sz w:val="24"/>
        </w:rPr>
        <w:t>VNF</w:t>
      </w:r>
      <w:r>
        <w:rPr>
          <w:iCs/>
          <w:sz w:val="24"/>
        </w:rPr>
        <w:t>的带宽与延迟限制。对于放置在不同服务器上的</w:t>
      </w:r>
      <w:r>
        <w:rPr>
          <w:iCs/>
          <w:sz w:val="24"/>
        </w:rPr>
        <w:t>VNF</w:t>
      </w:r>
      <w:r>
        <w:rPr>
          <w:rFonts w:hint="eastAsia"/>
          <w:iCs/>
          <w:sz w:val="24"/>
        </w:rPr>
        <w:t>，</w:t>
      </w:r>
      <w:r>
        <w:rPr>
          <w:iCs/>
          <w:sz w:val="24"/>
        </w:rPr>
        <w:t>我们需要将它们之间链路的相关成本计算在总成本内</w:t>
      </w:r>
      <w:r>
        <w:rPr>
          <w:rFonts w:hint="eastAsia"/>
          <w:sz w:val="24"/>
        </w:rPr>
        <w:t>，</w:t>
      </w:r>
      <w:r>
        <w:rPr>
          <w:sz w:val="24"/>
        </w:rPr>
        <w:t>且需要考虑</w:t>
      </w:r>
      <w:r>
        <w:rPr>
          <w:sz w:val="24"/>
        </w:rPr>
        <w:t>VNF</w:t>
      </w:r>
      <w:r>
        <w:rPr>
          <w:sz w:val="24"/>
        </w:rPr>
        <w:t>的带宽与延迟限制</w:t>
      </w:r>
      <w:r>
        <w:rPr>
          <w:iCs/>
          <w:sz w:val="24"/>
        </w:rPr>
        <w:t>。我们引入放置策略向量</w:t>
      </w:r>
      <m:oMath>
        <m:r>
          <w:rPr>
            <w:rFonts w:ascii="Cambria Math" w:hAnsi="Cambria Math"/>
            <w:sz w:val="24"/>
          </w:rPr>
          <m:t>p</m:t>
        </m:r>
      </m:oMath>
      <w:r>
        <w:rPr>
          <w:iCs/>
          <w:sz w:val="24"/>
        </w:rPr>
        <w:t>来描述放置策略</w:t>
      </w:r>
      <w:r>
        <w:rPr>
          <w:rFonts w:hint="eastAsia"/>
          <w:iCs/>
          <w:sz w:val="24"/>
        </w:rPr>
        <w:t>，</w:t>
      </w:r>
      <w:r>
        <w:rPr>
          <w:iCs/>
          <w:sz w:val="24"/>
        </w:rPr>
        <w:t>向量</w:t>
      </w:r>
      <m:oMath>
        <m:r>
          <w:rPr>
            <w:rFonts w:ascii="Cambria Math" w:hAnsi="Cambria Math"/>
            <w:sz w:val="24"/>
          </w:rPr>
          <m:t>p</m:t>
        </m:r>
      </m:oMath>
      <w:r>
        <w:rPr>
          <w:iCs/>
          <w:sz w:val="24"/>
        </w:rPr>
        <w:t>的长度与</w:t>
      </w:r>
      <w:r>
        <w:rPr>
          <w:iCs/>
          <w:sz w:val="24"/>
        </w:rPr>
        <w:t>SFC</w:t>
      </w:r>
      <w:r>
        <w:rPr>
          <w:iCs/>
          <w:sz w:val="24"/>
        </w:rPr>
        <w:t>长度相同</w:t>
      </w:r>
      <w:r>
        <w:rPr>
          <w:rFonts w:hint="eastAsia"/>
          <w:iCs/>
          <w:sz w:val="24"/>
        </w:rPr>
        <w:t>，</w:t>
      </w:r>
      <w:r>
        <w:rPr>
          <w:iCs/>
          <w:sz w:val="24"/>
        </w:rPr>
        <w:t>代表</w:t>
      </w:r>
      <m:oMath>
        <m:sSub>
          <m:sSubPr>
            <m:ctrlPr>
              <w:rPr>
                <w:rFonts w:ascii="Cambria Math" w:hAnsi="Cambria Math"/>
                <w:i/>
                <w:iCs/>
                <w:sz w:val="24"/>
              </w:rPr>
            </m:ctrlPr>
          </m:sSubPr>
          <m:e>
            <m:r>
              <w:rPr>
                <w:rFonts w:ascii="Cambria Math" w:hAnsi="Cambria Math"/>
                <w:sz w:val="24"/>
              </w:rPr>
              <m:t>VNF</m:t>
            </m:r>
          </m:e>
          <m:sub>
            <m:r>
              <w:rPr>
                <w:rFonts w:ascii="Cambria Math" w:hAnsi="Cambria Math"/>
                <w:sz w:val="24"/>
              </w:rPr>
              <m:t>i</m:t>
            </m:r>
          </m:sub>
        </m:sSub>
      </m:oMath>
      <w:r>
        <w:rPr>
          <w:iCs/>
          <w:sz w:val="24"/>
        </w:rPr>
        <w:t>放置在</w:t>
      </w:r>
      <m:oMath>
        <m:sSub>
          <m:sSubPr>
            <m:ctrlPr>
              <w:rPr>
                <w:rFonts w:ascii="Cambria Math" w:hAnsi="Cambria Math"/>
                <w:i/>
                <w:iCs/>
                <w:sz w:val="24"/>
              </w:rPr>
            </m:ctrlPr>
          </m:sSubPr>
          <m:e>
            <m:r>
              <w:rPr>
                <w:rFonts w:ascii="Cambria Math" w:hAnsi="Cambria Math"/>
                <w:sz w:val="24"/>
              </w:rPr>
              <m:t>host</m:t>
            </m:r>
          </m:e>
          <m:sub>
            <m:r>
              <w:rPr>
                <w:rFonts w:ascii="Cambria Math" w:hAnsi="Cambria Math"/>
                <w:sz w:val="24"/>
              </w:rPr>
              <m:t>i</m:t>
            </m:r>
          </m:sub>
        </m:sSub>
      </m:oMath>
      <w:r>
        <w:rPr>
          <w:iCs/>
          <w:sz w:val="24"/>
        </w:rPr>
        <w:t>上。图中的放置策略即为</w:t>
      </w:r>
      <m:oMath>
        <m:r>
          <w:rPr>
            <w:rFonts w:ascii="Cambria Math" w:hAnsi="Cambria Math"/>
            <w:sz w:val="24"/>
          </w:rPr>
          <m:t xml:space="preserve"> p=(</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4</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h</m:t>
            </m:r>
          </m:e>
          <m:sub>
            <m:r>
              <w:rPr>
                <w:rFonts w:ascii="Cambria Math" w:hAnsi="Cambria Math"/>
                <w:sz w:val="24"/>
              </w:rPr>
              <m:t>3</m:t>
            </m:r>
          </m:sub>
        </m:sSub>
        <m:r>
          <w:rPr>
            <w:rFonts w:ascii="Cambria Math" w:hAnsi="Cambria Math"/>
            <w:sz w:val="24"/>
          </w:rPr>
          <m:t>)</m:t>
        </m:r>
      </m:oMath>
      <w:r>
        <w:rPr>
          <w:sz w:val="24"/>
        </w:rPr>
        <w:t>。</w:t>
      </w:r>
    </w:p>
    <w:p w14:paraId="07669FF6" w14:textId="77777777" w:rsidR="00835017" w:rsidRDefault="00835017">
      <w:pPr>
        <w:spacing w:line="400" w:lineRule="exact"/>
        <w:jc w:val="left"/>
        <w:rPr>
          <w:i/>
          <w:iCs/>
          <w:sz w:val="24"/>
        </w:rPr>
      </w:pPr>
    </w:p>
    <w:p w14:paraId="0713678E" w14:textId="35FF59F3" w:rsidR="00835017" w:rsidRDefault="002B42F5">
      <w:pPr>
        <w:jc w:val="left"/>
        <w:rPr>
          <w:sz w:val="24"/>
        </w:rPr>
      </w:pPr>
      <w:r w:rsidRPr="002B42F5">
        <w:rPr>
          <w:noProof/>
          <w:sz w:val="24"/>
        </w:rPr>
        <w:drawing>
          <wp:inline distT="0" distB="0" distL="0" distR="0" wp14:anchorId="202A8F01" wp14:editId="79090752">
            <wp:extent cx="5399405" cy="2742565"/>
            <wp:effectExtent l="0" t="0" r="0" b="635"/>
            <wp:docPr id="11" name="图片 8" descr="图形用户界面, 应用程序&#10;&#10;描述已自动生成">
              <a:extLst xmlns:a="http://schemas.openxmlformats.org/drawingml/2006/main">
                <a:ext uri="{FF2B5EF4-FFF2-40B4-BE49-F238E27FC236}">
                  <a16:creationId xmlns:a16="http://schemas.microsoft.com/office/drawing/2014/main" id="{EAF7761A-F504-E682-9EF8-0E59D059B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形用户界面, 应用程序&#10;&#10;描述已自动生成">
                      <a:extLst>
                        <a:ext uri="{FF2B5EF4-FFF2-40B4-BE49-F238E27FC236}">
                          <a16:creationId xmlns:a16="http://schemas.microsoft.com/office/drawing/2014/main" id="{EAF7761A-F504-E682-9EF8-0E59D059B8FB}"/>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399405" cy="2742565"/>
                    </a:xfrm>
                    <a:prstGeom prst="rect">
                      <a:avLst/>
                    </a:prstGeom>
                  </pic:spPr>
                </pic:pic>
              </a:graphicData>
            </a:graphic>
          </wp:inline>
        </w:drawing>
      </w:r>
    </w:p>
    <w:p w14:paraId="0E785522" w14:textId="6E84891E" w:rsidR="00835017" w:rsidRDefault="00926E61">
      <w:pPr>
        <w:spacing w:line="400" w:lineRule="exact"/>
        <w:jc w:val="center"/>
        <w:rPr>
          <w:rFonts w:ascii="宋体" w:hAnsi="宋体"/>
          <w:szCs w:val="21"/>
        </w:rPr>
      </w:pPr>
      <w:r>
        <w:rPr>
          <w:rFonts w:ascii="宋体" w:hAnsi="宋体" w:hint="eastAsia"/>
          <w:szCs w:val="21"/>
        </w:rPr>
        <w:t>图</w:t>
      </w:r>
      <w:r>
        <w:rPr>
          <w:szCs w:val="21"/>
        </w:rPr>
        <w:t>3.1</w:t>
      </w:r>
      <w:r w:rsidR="00A618AD">
        <w:rPr>
          <w:szCs w:val="21"/>
        </w:rPr>
        <w:t xml:space="preserve"> </w:t>
      </w:r>
      <w:r>
        <w:rPr>
          <w:szCs w:val="21"/>
        </w:rPr>
        <w:t>一个</w:t>
      </w:r>
      <w:r>
        <w:rPr>
          <w:szCs w:val="21"/>
        </w:rPr>
        <w:t>SFC</w:t>
      </w:r>
      <w:r>
        <w:rPr>
          <w:rFonts w:ascii="宋体" w:hAnsi="宋体" w:hint="eastAsia"/>
          <w:szCs w:val="21"/>
        </w:rPr>
        <w:t>放置策略的例子</w:t>
      </w:r>
    </w:p>
    <w:p w14:paraId="3966A2B6" w14:textId="77777777" w:rsidR="00835017" w:rsidRDefault="00835017">
      <w:pPr>
        <w:spacing w:line="400" w:lineRule="exact"/>
        <w:jc w:val="left"/>
      </w:pPr>
    </w:p>
    <w:p w14:paraId="317D0426" w14:textId="77777777" w:rsidR="00835017" w:rsidRDefault="00926E61">
      <w:pPr>
        <w:keepNext/>
        <w:spacing w:line="400" w:lineRule="exact"/>
        <w:jc w:val="left"/>
        <w:outlineLvl w:val="1"/>
        <w:rPr>
          <w:rFonts w:eastAsia="黑体"/>
          <w:sz w:val="30"/>
        </w:rPr>
      </w:pPr>
      <w:bookmarkStart w:id="102" w:name="_Toc103078320"/>
      <w:bookmarkStart w:id="103" w:name="_Toc102600731"/>
      <w:r>
        <w:rPr>
          <w:rFonts w:ascii="黑体" w:eastAsia="黑体" w:hAnsi="黑体"/>
          <w:sz w:val="30"/>
        </w:rPr>
        <w:t>3.2</w:t>
      </w:r>
      <w:r>
        <w:rPr>
          <w:rFonts w:eastAsia="黑体"/>
          <w:sz w:val="30"/>
        </w:rPr>
        <w:t xml:space="preserve"> </w:t>
      </w:r>
      <w:r>
        <w:rPr>
          <w:rFonts w:eastAsia="黑体"/>
          <w:sz w:val="30"/>
        </w:rPr>
        <w:t>模型定义</w:t>
      </w:r>
      <w:bookmarkEnd w:id="102"/>
      <w:bookmarkEnd w:id="103"/>
    </w:p>
    <w:p w14:paraId="2414EC17" w14:textId="77777777" w:rsidR="00835017" w:rsidRDefault="00926E61">
      <w:pPr>
        <w:spacing w:line="400" w:lineRule="exact"/>
        <w:ind w:firstLine="420"/>
        <w:jc w:val="left"/>
        <w:rPr>
          <w:sz w:val="24"/>
        </w:rPr>
      </w:pPr>
      <w:r>
        <w:rPr>
          <w:sz w:val="24"/>
        </w:rPr>
        <w:t>根据在</w:t>
      </w:r>
      <w:r>
        <w:rPr>
          <w:sz w:val="24"/>
        </w:rPr>
        <w:t>3.1</w:t>
      </w:r>
      <w:r>
        <w:rPr>
          <w:rFonts w:hint="eastAsia"/>
          <w:sz w:val="24"/>
        </w:rPr>
        <w:t>节</w:t>
      </w:r>
      <w:r>
        <w:rPr>
          <w:sz w:val="24"/>
        </w:rPr>
        <w:t>中定义的变量，我们将需要优化的成本函数表示为</w:t>
      </w:r>
      <w:r>
        <w:rPr>
          <w:rFonts w:hint="eastAsia"/>
          <w:sz w:val="24"/>
        </w:rPr>
        <w:t>公式</w:t>
      </w:r>
      <m:oMath>
        <m:r>
          <m:rPr>
            <m:sty m:val="p"/>
          </m:rPr>
          <w:rPr>
            <w:rFonts w:ascii="Cambria Math" w:hAnsi="Cambria Math" w:hint="eastAsia"/>
            <w:sz w:val="24"/>
          </w:rPr>
          <m:t>（</m:t>
        </m:r>
        <m:r>
          <m:rPr>
            <m:sty m:val="p"/>
          </m:rPr>
          <w:rPr>
            <w:rFonts w:ascii="Cambria Math" w:hAnsi="Cambria Math"/>
            <w:sz w:val="24"/>
          </w:rPr>
          <m:t>3.1</m:t>
        </m:r>
        <m:r>
          <m:rPr>
            <m:sty m:val="p"/>
          </m:rPr>
          <w:rPr>
            <w:rFonts w:ascii="Cambria Math" w:hAnsi="Cambria Math" w:hint="eastAsia"/>
            <w:sz w:val="24"/>
          </w:rPr>
          <m:t>）</m:t>
        </m:r>
      </m:oMath>
      <w:r>
        <w:rPr>
          <w:rFonts w:hint="eastAsia"/>
          <w:iCs/>
          <w:sz w:val="24"/>
        </w:rPr>
        <w:t>。</w:t>
      </w:r>
    </w:p>
    <w:p w14:paraId="51B1F05E" w14:textId="77777777" w:rsidR="00835017" w:rsidRDefault="00926E61">
      <w:pPr>
        <w:jc w:val="left"/>
        <w:rPr>
          <w:sz w:val="24"/>
        </w:rPr>
      </w:pPr>
      <m:oMathPara>
        <m:oMathParaPr>
          <m:jc m:val="left"/>
        </m:oMathParaPr>
        <m:oMath>
          <m:r>
            <w:rPr>
              <w:rFonts w:ascii="Cambria Math" w:hAnsi="Cambria Math"/>
              <w:sz w:val="24"/>
            </w:rPr>
            <m:t>Cost</m:t>
          </m:r>
          <m:d>
            <m:dPr>
              <m:begChr m:val="（"/>
              <m:endChr m:val="）"/>
              <m:ctrlPr>
                <w:rPr>
                  <w:rFonts w:ascii="Cambria Math" w:hAnsi="Cambria Math"/>
                  <w:i/>
                  <w:sz w:val="24"/>
                </w:rPr>
              </m:ctrlPr>
            </m:dPr>
            <m:e>
              <m:r>
                <w:rPr>
                  <w:rFonts w:ascii="Cambria Math" w:hAnsi="Cambria Math"/>
                  <w:sz w:val="24"/>
                </w:rPr>
                <m:t>P</m:t>
              </m:r>
            </m:e>
          </m:d>
          <m:r>
            <w:rPr>
              <w:rFonts w:ascii="Cambria Math" w:hAnsi="Cambria Math"/>
              <w:sz w:val="24"/>
            </w:rPr>
            <m:t>=</m:t>
          </m:r>
        </m:oMath>
      </m:oMathPara>
    </w:p>
    <w:p w14:paraId="325F20F6" w14:textId="77777777" w:rsidR="00835017" w:rsidRDefault="007251DA">
      <w:pPr>
        <w:jc w:val="left"/>
        <w:rPr>
          <w:i/>
          <w:iCs/>
          <w:sz w:val="24"/>
        </w:rPr>
      </w:pPr>
      <m:oMathPara>
        <m:oMathParaPr>
          <m:jc m:val="right"/>
        </m:oMathParaPr>
        <m:oMath>
          <m:nary>
            <m:naryPr>
              <m:chr m:val="∑"/>
              <m:limLoc m:val="undOvr"/>
              <m:supHide m:val="1"/>
              <m:ctrlPr>
                <w:rPr>
                  <w:rFonts w:ascii="Cambria Math" w:hAnsi="Cambria Math"/>
                  <w:i/>
                  <w:iCs/>
                  <w:sz w:val="24"/>
                </w:rPr>
              </m:ctrlPr>
            </m:naryPr>
            <m:sub>
              <m:r>
                <w:rPr>
                  <w:rFonts w:ascii="Cambria Math" w:eastAsia="MS Gothic" w:hAnsi="Cambria Math"/>
                  <w:sz w:val="24"/>
                </w:rPr>
                <m:t>h</m:t>
              </m:r>
              <m:r>
                <w:rPr>
                  <w:rFonts w:ascii="Cambria Math" w:hAnsi="Cambria Math"/>
                  <w:sz w:val="24"/>
                </w:rPr>
                <m:t>∈H</m:t>
              </m:r>
            </m:sub>
            <m:sup/>
            <m:e>
              <m:r>
                <w:rPr>
                  <w:rFonts w:ascii="Cambria Math" w:hAnsi="Cambria Math"/>
                  <w:sz w:val="24"/>
                </w:rPr>
                <m:t>[</m:t>
              </m:r>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min</m:t>
                  </m:r>
                </m:sup>
              </m:sSubSup>
              <m:r>
                <w:rPr>
                  <w:rFonts w:ascii="Cambria Math" w:hAnsi="Cambria Math"/>
                  <w:sz w:val="24"/>
                </w:rPr>
                <m:t xml:space="preserve"> ×</m:t>
              </m:r>
              <m:sSub>
                <m:sSubPr>
                  <m:ctrlPr>
                    <w:rPr>
                      <w:rFonts w:ascii="Cambria Math" w:hAnsi="Cambria Math"/>
                      <w:i/>
                      <w:iCs/>
                      <w:sz w:val="24"/>
                      <w:szCs w:val="28"/>
                    </w:rPr>
                  </m:ctrlPr>
                </m:sSubPr>
                <m:e>
                  <m:r>
                    <w:rPr>
                      <w:rFonts w:ascii="Cambria Math" w:hAnsi="Cambria Math"/>
                      <w:sz w:val="24"/>
                      <w:szCs w:val="28"/>
                    </w:rPr>
                    <m:t>y</m:t>
                  </m:r>
                </m:e>
                <m:sub>
                  <m:r>
                    <w:rPr>
                      <w:rFonts w:ascii="Cambria Math" w:hAnsi="Cambria Math"/>
                      <w:sz w:val="24"/>
                      <w:szCs w:val="28"/>
                    </w:rPr>
                    <m:t>h</m:t>
                  </m:r>
                </m:sub>
              </m:sSub>
              <m:r>
                <w:rPr>
                  <w:rFonts w:ascii="Cambria Math" w:hAnsi="Cambria Math"/>
                  <w:sz w:val="24"/>
                </w:rPr>
                <m:t>+</m:t>
              </m:r>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cpu</m:t>
                  </m:r>
                </m:sup>
              </m:sSubSup>
              <m:r>
                <w:rPr>
                  <w:rFonts w:ascii="Cambria Math" w:hAnsi="Cambria Math"/>
                  <w:sz w:val="24"/>
                </w:rPr>
                <m:t>×</m:t>
              </m:r>
              <m:nary>
                <m:naryPr>
                  <m:chr m:val="∑"/>
                  <m:limLoc m:val="undOvr"/>
                  <m:supHide m:val="1"/>
                  <m:ctrlPr>
                    <w:rPr>
                      <w:rFonts w:ascii="Cambria Math" w:hAnsi="Cambria Math"/>
                      <w:i/>
                      <w:iCs/>
                      <w:sz w:val="24"/>
                    </w:rPr>
                  </m:ctrlPr>
                </m:naryPr>
                <m:sub>
                  <m:r>
                    <w:rPr>
                      <w:rFonts w:ascii="Cambria Math" w:hAnsi="Cambria Math"/>
                      <w:sz w:val="24"/>
                    </w:rPr>
                    <m:t>f∈s</m:t>
                  </m:r>
                </m:sub>
                <m:sup/>
                <m:e>
                  <m:r>
                    <w:rPr>
                      <w:rFonts w:ascii="Cambria Math" w:hAnsi="Cambria Math"/>
                      <w:sz w:val="24"/>
                    </w:rPr>
                    <m:t>(</m:t>
                  </m:r>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m:t>
              </m:r>
              <m:sSubSup>
                <m:sSubSupPr>
                  <m:ctrlPr>
                    <w:rPr>
                      <w:rFonts w:ascii="Cambria Math" w:hAnsi="Cambria Math"/>
                      <w:i/>
                      <w:iCs/>
                      <w:sz w:val="24"/>
                    </w:rPr>
                  </m:ctrlPr>
                </m:sSubSupPr>
                <m:e>
                  <m:r>
                    <w:rPr>
                      <w:rFonts w:ascii="Cambria Math" w:hAnsi="Cambria Math"/>
                      <w:sz w:val="24"/>
                    </w:rPr>
                    <m:t>d</m:t>
                  </m:r>
                </m:e>
                <m:sub>
                  <m:r>
                    <w:rPr>
                      <w:rFonts w:ascii="Cambria Math" w:hAnsi="Cambria Math"/>
                      <w:sz w:val="24"/>
                    </w:rPr>
                    <m:t>f</m:t>
                  </m:r>
                </m:sub>
                <m:sup>
                  <m:r>
                    <w:rPr>
                      <w:rFonts w:ascii="Cambria Math" w:hAnsi="Cambria Math"/>
                      <w:sz w:val="24"/>
                    </w:rPr>
                    <m:t>r</m:t>
                  </m:r>
                </m:sup>
              </m:sSubSup>
              <m:r>
                <w:rPr>
                  <w:rFonts w:ascii="Cambria Math" w:hAnsi="Cambria Math"/>
                  <w:sz w:val="24"/>
                </w:rPr>
                <m:t>)+</m:t>
              </m:r>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link</m:t>
                  </m:r>
                </m:sup>
              </m:sSubSup>
              <m:r>
                <w:rPr>
                  <w:rFonts w:ascii="Cambria Math" w:hAnsi="Cambria Math"/>
                  <w:sz w:val="24"/>
                </w:rPr>
                <m:t>×</m:t>
              </m:r>
              <m:nary>
                <m:naryPr>
                  <m:chr m:val="∑"/>
                  <m:limLoc m:val="undOvr"/>
                  <m:supHide m:val="1"/>
                  <m:ctrlPr>
                    <w:rPr>
                      <w:rFonts w:ascii="Cambria Math" w:hAnsi="Cambria Math"/>
                      <w:i/>
                      <w:iCs/>
                      <w:sz w:val="24"/>
                    </w:rPr>
                  </m:ctrlPr>
                </m:naryPr>
                <m:sub>
                  <m:r>
                    <w:rPr>
                      <w:rFonts w:ascii="Cambria Math" w:hAnsi="Cambria Math"/>
                      <w:sz w:val="24"/>
                    </w:rPr>
                    <m:t>f</m:t>
                  </m:r>
                </m:sub>
                <m:sup/>
                <m:e>
                  <m:sSubSup>
                    <m:sSubSupPr>
                      <m:ctrlPr>
                        <w:rPr>
                          <w:rFonts w:ascii="Cambria Math" w:hAnsi="Cambria Math"/>
                          <w:i/>
                          <w:iCs/>
                          <w:sz w:val="24"/>
                          <w:szCs w:val="28"/>
                        </w:rPr>
                      </m:ctrlPr>
                    </m:sSubSupPr>
                    <m:e>
                      <m:r>
                        <w:rPr>
                          <w:rFonts w:ascii="Cambria Math" w:hAnsi="Cambria Math"/>
                          <w:sz w:val="24"/>
                          <w:szCs w:val="28"/>
                        </w:rPr>
                        <m:t>b</m:t>
                      </m:r>
                    </m:e>
                    <m:sub>
                      <m:r>
                        <w:rPr>
                          <w:rFonts w:ascii="Cambria Math" w:hAnsi="Cambria Math"/>
                          <w:sz w:val="24"/>
                          <w:szCs w:val="28"/>
                        </w:rPr>
                        <m:t>f</m:t>
                      </m:r>
                    </m:sub>
                    <m:sup>
                      <m:r>
                        <w:rPr>
                          <w:rFonts w:ascii="Cambria Math" w:hAnsi="Cambria Math"/>
                          <w:sz w:val="24"/>
                          <w:szCs w:val="28"/>
                        </w:rPr>
                        <m:t>s</m:t>
                      </m:r>
                    </m:sup>
                  </m:sSubSup>
                </m:e>
              </m:nary>
              <m:r>
                <w:rPr>
                  <w:rFonts w:ascii="Cambria Math" w:hAnsi="Cambria Math"/>
                  <w:sz w:val="24"/>
                </w:rPr>
                <m:t>×</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fh</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l</m:t>
                  </m:r>
                </m:e>
                <m:sub>
                  <m:r>
                    <w:rPr>
                      <w:rFonts w:ascii="Cambria Math" w:hAnsi="Cambria Math"/>
                      <w:sz w:val="24"/>
                    </w:rPr>
                    <m:t>h</m:t>
                  </m:r>
                </m:sub>
              </m:sSub>
              <m:r>
                <w:rPr>
                  <w:rFonts w:ascii="Cambria Math" w:hAnsi="Cambria Math"/>
                  <w:sz w:val="24"/>
                </w:rPr>
                <m:t>]</m:t>
              </m:r>
            </m:e>
          </m:nary>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3.1</m:t>
          </m:r>
          <m:r>
            <m:rPr>
              <m:sty m:val="p"/>
            </m:rPr>
            <w:rPr>
              <w:rFonts w:ascii="Cambria Math" w:hAnsi="Cambria Math" w:hint="eastAsia"/>
              <w:sz w:val="24"/>
            </w:rPr>
            <m:t>）</m:t>
          </m:r>
        </m:oMath>
      </m:oMathPara>
    </w:p>
    <w:p w14:paraId="06805CE8" w14:textId="77777777" w:rsidR="00835017" w:rsidRDefault="00926E61">
      <w:pPr>
        <w:spacing w:line="400" w:lineRule="exact"/>
        <w:ind w:firstLine="420"/>
        <w:jc w:val="left"/>
        <w:rPr>
          <w:iCs/>
          <w:sz w:val="24"/>
        </w:rPr>
      </w:pPr>
      <w:r>
        <w:rPr>
          <w:sz w:val="24"/>
        </w:rPr>
        <w:t>成本函数的计算方法是遍历每台服务器，将激活的服务器的基础能耗求和，</w:t>
      </w:r>
      <w:r>
        <w:rPr>
          <w:sz w:val="24"/>
        </w:rPr>
        <w:lastRenderedPageBreak/>
        <w:t>再将每个</w:t>
      </w:r>
      <w:r>
        <w:rPr>
          <w:sz w:val="24"/>
        </w:rPr>
        <w:t>VNF</w:t>
      </w:r>
      <w:r>
        <w:rPr>
          <w:sz w:val="24"/>
        </w:rPr>
        <w:t>所占用的资源数（</w:t>
      </w:r>
      <w:r>
        <w:rPr>
          <w:sz w:val="24"/>
        </w:rPr>
        <w:t>CPU</w:t>
      </w:r>
      <w:r>
        <w:rPr>
          <w:rFonts w:hint="eastAsia"/>
          <w:sz w:val="24"/>
        </w:rPr>
        <w:t>内时隙</w:t>
      </w:r>
      <w:r>
        <w:rPr>
          <w:sz w:val="24"/>
        </w:rPr>
        <w:t>数量）与代表</w:t>
      </w:r>
      <w:r>
        <w:rPr>
          <w:sz w:val="24"/>
        </w:rPr>
        <w:t>VNF</w:t>
      </w:r>
      <w:r>
        <w:rPr>
          <w:sz w:val="24"/>
        </w:rPr>
        <w:t>是否在该主机上放置的二进制变量</w:t>
      </w:r>
      <m:oMath>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oMath>
      <w:r>
        <w:rPr>
          <w:iCs/>
          <w:sz w:val="24"/>
        </w:rPr>
        <w:t>相乘，计算出每台服务器由于放置</w:t>
      </w:r>
      <w:r>
        <w:rPr>
          <w:iCs/>
          <w:sz w:val="24"/>
        </w:rPr>
        <w:t>VNF</w:t>
      </w:r>
      <w:r>
        <w:rPr>
          <w:iCs/>
          <w:sz w:val="24"/>
        </w:rPr>
        <w:t>造成的额外的能耗。最后加上链路的能耗，即所有放置在该链路连接的主机上的</w:t>
      </w:r>
      <w:r>
        <w:rPr>
          <w:iCs/>
          <w:sz w:val="24"/>
        </w:rPr>
        <w:t>VNF</w:t>
      </w:r>
      <w:r>
        <w:rPr>
          <w:iCs/>
          <w:sz w:val="24"/>
        </w:rPr>
        <w:t>所需的带宽之和乘链路的带宽利用率成本。放置方案需要受到以下限制</w:t>
      </w:r>
      <w:r>
        <w:rPr>
          <w:iCs/>
          <w:sz w:val="24"/>
        </w:rPr>
        <w:t>:</w:t>
      </w:r>
    </w:p>
    <w:p w14:paraId="0578D41A" w14:textId="77777777" w:rsidR="00835017" w:rsidRDefault="007251DA">
      <w:pPr>
        <w:jc w:val="center"/>
        <w:rPr>
          <w:i/>
          <w:sz w:val="24"/>
        </w:rPr>
      </w:pPr>
      <m:oMathPara>
        <m:oMathParaPr>
          <m:jc m:val="right"/>
        </m:oMathParaPr>
        <m:oMath>
          <m:sSub>
            <m:sSubPr>
              <m:ctrlPr>
                <w:rPr>
                  <w:rFonts w:ascii="Cambria Math" w:hAnsi="Cambria Math"/>
                  <w:i/>
                  <w:sz w:val="24"/>
                  <w:szCs w:val="28"/>
                </w:rPr>
              </m:ctrlPr>
            </m:sSubPr>
            <m:e>
              <m:nary>
                <m:naryPr>
                  <m:chr m:val="∑"/>
                  <m:limLoc m:val="undOvr"/>
                  <m:supHide m:val="1"/>
                  <m:ctrlPr>
                    <w:rPr>
                      <w:rFonts w:ascii="Cambria Math" w:hAnsi="Cambria Math"/>
                      <w:i/>
                      <w:sz w:val="24"/>
                      <w:szCs w:val="28"/>
                    </w:rPr>
                  </m:ctrlPr>
                </m:naryPr>
                <m:sub>
                  <m:r>
                    <w:rPr>
                      <w:rFonts w:ascii="Cambria Math" w:hAnsi="Cambria Math"/>
                      <w:sz w:val="24"/>
                      <w:szCs w:val="28"/>
                    </w:rPr>
                    <m:t>f</m:t>
                  </m:r>
                  <m:r>
                    <w:rPr>
                      <w:rFonts w:ascii="Cambria Math" w:hAnsi="Cambria Math"/>
                      <w:sz w:val="24"/>
                    </w:rPr>
                    <m:t>∈s</m:t>
                  </m:r>
                </m:sub>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f</m:t>
                  </m:r>
                </m:sub>
                <m:sup>
                  <m:r>
                    <w:rPr>
                      <w:rFonts w:ascii="Cambria Math" w:hAnsi="Cambria Math"/>
                      <w:sz w:val="24"/>
                    </w:rPr>
                    <m:t>r</m:t>
                  </m:r>
                </m:sup>
              </m:sSubSup>
              <m:r>
                <w:rPr>
                  <w:rFonts w:ascii="Cambria Math" w:hAnsi="Cambria Math"/>
                  <w:sz w:val="24"/>
                  <w:szCs w:val="28"/>
                </w:rPr>
                <m:t>≤a</m:t>
              </m:r>
            </m:e>
            <m:sub>
              <m:r>
                <w:rPr>
                  <w:rFonts w:ascii="Cambria Math" w:hAnsi="Cambria Math"/>
                  <w:sz w:val="24"/>
                  <w:szCs w:val="28"/>
                </w:rPr>
                <m:t>rh</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h</m:t>
              </m:r>
            </m:sub>
          </m:sSub>
          <m:r>
            <w:rPr>
              <w:rFonts w:ascii="Cambria Math" w:hAnsi="Cambria Math"/>
              <w:sz w:val="24"/>
              <w:szCs w:val="28"/>
            </w:rPr>
            <m:t>, ∀</m:t>
          </m:r>
          <m:r>
            <w:rPr>
              <w:rFonts w:ascii="Cambria Math" w:eastAsia="MS Gothic" w:hAnsi="Cambria Math"/>
              <w:sz w:val="24"/>
            </w:rPr>
            <m:t>h</m:t>
          </m:r>
          <m:r>
            <w:rPr>
              <w:rFonts w:ascii="Cambria Math" w:hAnsi="Cambria Math"/>
              <w:sz w:val="24"/>
            </w:rPr>
            <m:t xml:space="preserve">∈H                             </m:t>
          </m:r>
          <m:r>
            <m:rPr>
              <m:sty m:val="p"/>
            </m:rPr>
            <w:rPr>
              <w:rFonts w:ascii="Cambria Math" w:hAnsi="Cambria Math" w:hint="eastAsia"/>
              <w:sz w:val="24"/>
            </w:rPr>
            <m:t>（</m:t>
          </m:r>
          <m:r>
            <m:rPr>
              <m:sty m:val="p"/>
            </m:rPr>
            <w:rPr>
              <w:rFonts w:ascii="Cambria Math" w:hAnsi="Cambria Math"/>
              <w:sz w:val="24"/>
            </w:rPr>
            <m:t>3.2</m:t>
          </m:r>
          <m:r>
            <m:rPr>
              <m:sty m:val="p"/>
            </m:rPr>
            <w:rPr>
              <w:rFonts w:ascii="Cambria Math" w:hAnsi="Cambria Math" w:hint="eastAsia"/>
              <w:sz w:val="24"/>
            </w:rPr>
            <m:t>）</m:t>
          </m:r>
        </m:oMath>
      </m:oMathPara>
    </w:p>
    <w:p w14:paraId="076D962E" w14:textId="77777777" w:rsidR="00835017" w:rsidRDefault="007251DA">
      <w:pPr>
        <w:jc w:val="left"/>
        <w:rPr>
          <w:i/>
          <w:sz w:val="24"/>
        </w:rPr>
      </w:pPr>
      <m:oMathPara>
        <m:oMathParaPr>
          <m:jc m:val="right"/>
        </m:oMathParaPr>
        <m:oMath>
          <m:sSub>
            <m:sSubPr>
              <m:ctrlPr>
                <w:rPr>
                  <w:rFonts w:ascii="Cambria Math" w:hAnsi="Cambria Math"/>
                  <w:i/>
                  <w:sz w:val="24"/>
                  <w:szCs w:val="28"/>
                </w:rPr>
              </m:ctrlPr>
            </m:sSubPr>
            <m:e>
              <m:nary>
                <m:naryPr>
                  <m:chr m:val="∑"/>
                  <m:limLoc m:val="undOvr"/>
                  <m:supHide m:val="1"/>
                  <m:ctrlPr>
                    <w:rPr>
                      <w:rFonts w:ascii="Cambria Math" w:hAnsi="Cambria Math"/>
                      <w:i/>
                      <w:sz w:val="24"/>
                      <w:szCs w:val="28"/>
                    </w:rPr>
                  </m:ctrlPr>
                </m:naryPr>
                <m:sub>
                  <m:r>
                    <w:rPr>
                      <w:rFonts w:ascii="Cambria Math" w:hAnsi="Cambria Math"/>
                      <w:sz w:val="24"/>
                      <w:szCs w:val="28"/>
                    </w:rPr>
                    <m:t>f</m:t>
                  </m:r>
                  <m:r>
                    <w:rPr>
                      <w:rFonts w:ascii="Cambria Math" w:hAnsi="Cambria Math"/>
                      <w:sz w:val="24"/>
                    </w:rPr>
                    <m:t>∈s</m:t>
                  </m:r>
                </m:sub>
                <m:sup/>
                <m:e>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f</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e>
              </m:nary>
              <m:r>
                <w:rPr>
                  <w:rFonts w:ascii="Cambria Math" w:hAnsi="Cambria Math"/>
                  <w:sz w:val="24"/>
                  <w:szCs w:val="28"/>
                </w:rPr>
                <m:t>≤b</m:t>
              </m:r>
            </m:e>
            <m:sub>
              <m:r>
                <w:rPr>
                  <w:rFonts w:ascii="Cambria Math" w:eastAsia="MS Gothic" w:hAnsi="Cambria Math"/>
                  <w:sz w:val="24"/>
                  <w:szCs w:val="28"/>
                </w:rPr>
                <m:t>h</m:t>
              </m:r>
            </m:sub>
          </m:sSub>
          <m:r>
            <w:rPr>
              <w:rFonts w:ascii="Cambria Math" w:hAnsi="Cambria Math"/>
              <w:sz w:val="24"/>
            </w:rPr>
            <m:t>×</m:t>
          </m:r>
          <m:sSub>
            <m:sSubPr>
              <m:ctrlPr>
                <w:rPr>
                  <w:rFonts w:ascii="Cambria Math" w:hAnsi="Cambria Math"/>
                  <w:i/>
                  <w:sz w:val="24"/>
                  <w:szCs w:val="28"/>
                </w:rPr>
              </m:ctrlPr>
            </m:sSubPr>
            <m:e>
              <m:r>
                <w:rPr>
                  <w:rFonts w:ascii="Cambria Math" w:hAnsi="Cambria Math"/>
                  <w:sz w:val="24"/>
                  <w:szCs w:val="28"/>
                </w:rPr>
                <m:t>l</m:t>
              </m:r>
            </m:e>
            <m:sub>
              <m:r>
                <w:rPr>
                  <w:rFonts w:ascii="Cambria Math" w:hAnsi="Cambria Math"/>
                  <w:sz w:val="24"/>
                  <w:szCs w:val="28"/>
                </w:rPr>
                <m:t>h</m:t>
              </m:r>
            </m:sub>
          </m:sSub>
          <m:r>
            <w:rPr>
              <w:rFonts w:ascii="Cambria Math" w:hAnsi="Cambria Math"/>
              <w:sz w:val="24"/>
              <w:szCs w:val="28"/>
            </w:rPr>
            <m:t>, ∀</m:t>
          </m:r>
          <m:r>
            <w:rPr>
              <w:rFonts w:ascii="Cambria Math" w:eastAsia="MS Gothic" w:hAnsi="Cambria Math"/>
              <w:sz w:val="24"/>
            </w:rPr>
            <m:t>h</m:t>
          </m:r>
          <m:r>
            <w:rPr>
              <w:rFonts w:ascii="Cambria Math" w:hAnsi="Cambria Math"/>
              <w:sz w:val="24"/>
            </w:rPr>
            <m:t xml:space="preserve">∈H                                  </m:t>
          </m:r>
          <m:r>
            <m:rPr>
              <m:sty m:val="p"/>
            </m:rPr>
            <w:rPr>
              <w:rFonts w:ascii="Cambria Math" w:hAnsi="Cambria Math" w:hint="eastAsia"/>
              <w:sz w:val="24"/>
            </w:rPr>
            <m:t>（</m:t>
          </m:r>
          <m:r>
            <m:rPr>
              <m:sty m:val="p"/>
            </m:rPr>
            <w:rPr>
              <w:rFonts w:ascii="Cambria Math" w:hAnsi="Cambria Math"/>
              <w:sz w:val="24"/>
            </w:rPr>
            <m:t>3.3</m:t>
          </m:r>
          <m:r>
            <m:rPr>
              <m:sty m:val="p"/>
            </m:rPr>
            <w:rPr>
              <w:rFonts w:ascii="Cambria Math" w:hAnsi="Cambria Math" w:hint="eastAsia"/>
              <w:sz w:val="24"/>
            </w:rPr>
            <m:t>）</m:t>
          </m:r>
        </m:oMath>
      </m:oMathPara>
    </w:p>
    <w:p w14:paraId="1227270C" w14:textId="77777777" w:rsidR="00835017" w:rsidRDefault="007251DA">
      <w:pPr>
        <w:jc w:val="left"/>
        <w:rPr>
          <w:i/>
          <w:sz w:val="24"/>
        </w:rPr>
      </w:pPr>
      <m:oMathPara>
        <m:oMathParaPr>
          <m:jc m:val="right"/>
        </m:oMathParaPr>
        <m:oMath>
          <m:nary>
            <m:naryPr>
              <m:chr m:val="∑"/>
              <m:limLoc m:val="undOvr"/>
              <m:supHide m:val="1"/>
              <m:ctrlPr>
                <w:rPr>
                  <w:rFonts w:ascii="Cambria Math" w:hAnsi="Cambria Math"/>
                  <w:i/>
                  <w:sz w:val="24"/>
                  <w:szCs w:val="28"/>
                </w:rPr>
              </m:ctrlPr>
            </m:naryPr>
            <m:sub>
              <m:r>
                <w:rPr>
                  <w:rFonts w:ascii="Cambria Math" w:eastAsia="MS Gothic" w:hAnsi="Cambria Math"/>
                  <w:sz w:val="24"/>
                  <w:szCs w:val="28"/>
                </w:rPr>
                <m:t>h</m:t>
              </m:r>
              <m:r>
                <w:rPr>
                  <w:rFonts w:ascii="Cambria Math" w:hAnsi="Cambria Math"/>
                  <w:sz w:val="24"/>
                </w:rPr>
                <m:t>∈H</m:t>
              </m:r>
            </m:sub>
            <m:sup/>
            <m:e>
              <m:nary>
                <m:naryPr>
                  <m:chr m:val="∑"/>
                  <m:limLoc m:val="undOvr"/>
                  <m:supHide m:val="1"/>
                  <m:ctrlPr>
                    <w:rPr>
                      <w:rFonts w:ascii="Cambria Math" w:hAnsi="Cambria Math"/>
                      <w:i/>
                      <w:sz w:val="24"/>
                      <w:szCs w:val="28"/>
                    </w:rPr>
                  </m:ctrlPr>
                </m:naryPr>
                <m:sub>
                  <m:r>
                    <w:rPr>
                      <w:rFonts w:ascii="Cambria Math" w:hAnsi="Cambria Math"/>
                      <w:sz w:val="24"/>
                      <w:szCs w:val="28"/>
                    </w:rPr>
                    <m:t>f</m:t>
                  </m:r>
                  <m:r>
                    <w:rPr>
                      <w:rFonts w:ascii="Cambria Math" w:hAnsi="Cambria Math"/>
                      <w:sz w:val="24"/>
                    </w:rPr>
                    <m:t>∈s</m:t>
                  </m:r>
                </m:sub>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lat</m:t>
                      </m:r>
                    </m:e>
                    <m:sub>
                      <m:r>
                        <w:rPr>
                          <w:rFonts w:ascii="Cambria Math" w:hAnsi="Cambria Math"/>
                          <w:sz w:val="24"/>
                          <w:szCs w:val="28"/>
                        </w:rPr>
                        <m:t>f</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e>
          </m:nary>
          <m:r>
            <w:rPr>
              <w:rFonts w:ascii="Cambria Math" w:hAnsi="Cambria Math"/>
              <w:sz w:val="24"/>
              <w:szCs w:val="28"/>
            </w:rPr>
            <m:t>+</m:t>
          </m:r>
          <m:sSubSup>
            <m:sSubSupPr>
              <m:ctrlPr>
                <w:rPr>
                  <w:rFonts w:ascii="Cambria Math" w:hAnsi="Cambria Math"/>
                  <w:i/>
                  <w:sz w:val="24"/>
                </w:rPr>
              </m:ctrlPr>
            </m:sSubSupPr>
            <m:e>
              <m:r>
                <w:rPr>
                  <w:rFonts w:ascii="Cambria Math" w:hAnsi="Cambria Math"/>
                  <w:sz w:val="24"/>
                </w:rPr>
                <m:t>lat</m:t>
              </m:r>
            </m:e>
            <m:sub>
              <m:r>
                <w:rPr>
                  <w:rFonts w:ascii="Cambria Math" w:hAnsi="Cambria Math"/>
                  <w:sz w:val="24"/>
                </w:rPr>
                <m:t>h</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lat</m:t>
              </m:r>
            </m:e>
            <m:sup>
              <m:r>
                <w:rPr>
                  <w:rFonts w:ascii="Cambria Math" w:hAnsi="Cambria Math"/>
                  <w:sz w:val="24"/>
                  <w:szCs w:val="28"/>
                </w:rPr>
                <m:t>s</m:t>
              </m:r>
            </m:sup>
          </m:sSup>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3.4</m:t>
          </m:r>
          <m:r>
            <m:rPr>
              <m:sty m:val="p"/>
            </m:rPr>
            <w:rPr>
              <w:rFonts w:ascii="Cambria Math" w:hAnsi="Cambria Math" w:hint="eastAsia"/>
              <w:sz w:val="24"/>
            </w:rPr>
            <m:t>）</m:t>
          </m:r>
        </m:oMath>
      </m:oMathPara>
    </w:p>
    <w:p w14:paraId="0311C404" w14:textId="77777777" w:rsidR="00835017" w:rsidRDefault="00926E61">
      <w:pPr>
        <w:spacing w:line="400" w:lineRule="exact"/>
        <w:ind w:firstLine="420"/>
        <w:jc w:val="left"/>
        <w:rPr>
          <w:sz w:val="24"/>
        </w:rPr>
      </w:pPr>
      <w:r>
        <w:rPr>
          <w:rFonts w:hint="eastAsia"/>
          <w:sz w:val="24"/>
        </w:rPr>
        <w:t>公式</w:t>
      </w:r>
      <w:r>
        <w:rPr>
          <w:sz w:val="24"/>
        </w:rPr>
        <w:t>（</w:t>
      </w:r>
      <w:r>
        <w:rPr>
          <w:rFonts w:hint="eastAsia"/>
          <w:sz w:val="24"/>
        </w:rPr>
        <w:t>3</w:t>
      </w:r>
      <w:r>
        <w:rPr>
          <w:sz w:val="24"/>
        </w:rPr>
        <w:t>.2</w:t>
      </w:r>
      <w:r>
        <w:rPr>
          <w:sz w:val="24"/>
        </w:rPr>
        <w:t>）表示在一台激活了的服务器上放置的所有</w:t>
      </w:r>
      <w:r>
        <w:rPr>
          <w:sz w:val="24"/>
        </w:rPr>
        <w:t>VNF</w:t>
      </w:r>
      <w:r>
        <w:rPr>
          <w:sz w:val="24"/>
        </w:rPr>
        <w:t>所需的资源量不能大于该服务器的可用资源量</w:t>
      </w:r>
      <m:oMath>
        <m:sSub>
          <m:sSubPr>
            <m:ctrlPr>
              <w:rPr>
                <w:rFonts w:ascii="Cambria Math" w:hAnsi="Cambria Math"/>
                <w:i/>
                <w:sz w:val="24"/>
                <w:szCs w:val="28"/>
              </w:rPr>
            </m:ctrlPr>
          </m:sSubPr>
          <m:e>
            <m:r>
              <w:rPr>
                <w:rFonts w:ascii="Cambria Math" w:hAnsi="Cambria Math"/>
                <w:sz w:val="24"/>
                <w:szCs w:val="28"/>
              </w:rPr>
              <m:t>a</m:t>
            </m:r>
          </m:e>
          <m:sub>
            <m:r>
              <w:rPr>
                <w:rFonts w:ascii="Cambria Math" w:eastAsia="MS Gothic" w:hAnsi="Cambria Math"/>
                <w:sz w:val="24"/>
                <w:szCs w:val="28"/>
              </w:rPr>
              <m:t>rh</m:t>
            </m:r>
          </m:sub>
        </m:sSub>
      </m:oMath>
      <w:r>
        <w:rPr>
          <w:sz w:val="24"/>
        </w:rPr>
        <w:t>；</w:t>
      </w:r>
      <w:r>
        <w:rPr>
          <w:rFonts w:hint="eastAsia"/>
          <w:sz w:val="24"/>
        </w:rPr>
        <w:t>公式</w:t>
      </w:r>
      <w:r>
        <w:rPr>
          <w:sz w:val="24"/>
        </w:rPr>
        <w:t>（</w:t>
      </w:r>
      <w:r>
        <w:rPr>
          <w:rFonts w:hint="eastAsia"/>
          <w:sz w:val="24"/>
        </w:rPr>
        <w:t>3</w:t>
      </w:r>
      <w:r>
        <w:rPr>
          <w:sz w:val="24"/>
        </w:rPr>
        <w:t>.3</w:t>
      </w:r>
      <w:r>
        <w:rPr>
          <w:sz w:val="24"/>
        </w:rPr>
        <w:t>）表示在服务器上放置的</w:t>
      </w:r>
      <w:r>
        <w:rPr>
          <w:sz w:val="24"/>
        </w:rPr>
        <w:t xml:space="preserve">VNF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Pr>
          <w:sz w:val="24"/>
        </w:rPr>
        <w:t>如果需要通过链路将数据包转发到放置在另一台服务器的</w:t>
      </w:r>
      <w:proofErr w:type="spellStart"/>
      <w:r>
        <w:rPr>
          <w:sz w:val="24"/>
        </w:rPr>
        <w:t>VNF</w:t>
      </w:r>
      <w:proofErr w:type="spellEnd"/>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Pr>
          <w:sz w:val="24"/>
        </w:rPr>
        <w:t>上时，这台服务器上这种情况的</w:t>
      </w:r>
      <w:proofErr w:type="spellStart"/>
      <w:r>
        <w:rPr>
          <w:sz w:val="24"/>
        </w:rPr>
        <w:t>VNF</w:t>
      </w:r>
      <w:proofErr w:type="spellEnd"/>
      <w:r>
        <w:rPr>
          <w:sz w:val="24"/>
        </w:rPr>
        <w:t>所要求的总带宽不能大于链接该服务器的链路带宽</w:t>
      </w:r>
      <m:oMath>
        <m:sSub>
          <m:sSubPr>
            <m:ctrlPr>
              <w:rPr>
                <w:rFonts w:ascii="Cambria Math" w:hAnsi="Cambria Math"/>
                <w:i/>
                <w:sz w:val="24"/>
                <w:szCs w:val="28"/>
              </w:rPr>
            </m:ctrlPr>
          </m:sSubPr>
          <m:e>
            <m:r>
              <w:rPr>
                <w:rFonts w:ascii="Cambria Math" w:hAnsi="Cambria Math"/>
                <w:sz w:val="24"/>
                <w:szCs w:val="28"/>
              </w:rPr>
              <m:t>b</m:t>
            </m:r>
          </m:e>
          <m:sub>
            <m:r>
              <w:rPr>
                <w:rFonts w:ascii="Cambria Math" w:eastAsia="MS Gothic" w:hAnsi="Cambria Math"/>
                <w:sz w:val="24"/>
                <w:szCs w:val="28"/>
              </w:rPr>
              <m:t>h</m:t>
            </m:r>
          </m:sub>
        </m:sSub>
      </m:oMath>
      <w:r>
        <w:rPr>
          <w:sz w:val="24"/>
        </w:rPr>
        <w:t>；</w:t>
      </w:r>
      <w:r>
        <w:rPr>
          <w:rFonts w:hint="eastAsia"/>
          <w:sz w:val="24"/>
        </w:rPr>
        <w:t>公式</w:t>
      </w:r>
      <w:r>
        <w:rPr>
          <w:sz w:val="24"/>
        </w:rPr>
        <w:t>（</w:t>
      </w:r>
      <w:r>
        <w:rPr>
          <w:rFonts w:hint="eastAsia"/>
          <w:sz w:val="24"/>
        </w:rPr>
        <w:t>3</w:t>
      </w:r>
      <w:r>
        <w:rPr>
          <w:sz w:val="24"/>
        </w:rPr>
        <w:t>.4</w:t>
      </w:r>
      <w:r>
        <w:rPr>
          <w:sz w:val="24"/>
        </w:rPr>
        <w:t>）表示每台服务器上</w:t>
      </w:r>
      <w:r>
        <w:rPr>
          <w:sz w:val="24"/>
        </w:rPr>
        <w:t>VNF</w:t>
      </w:r>
      <w:r>
        <w:rPr>
          <w:sz w:val="24"/>
        </w:rPr>
        <w:t>计算时间产生的延迟与由于服务功能链</w:t>
      </w:r>
      <m:oMath>
        <m:r>
          <w:rPr>
            <w:rFonts w:ascii="Cambria Math" w:hAnsi="Cambria Math"/>
            <w:sz w:val="24"/>
          </w:rPr>
          <m:t>s</m:t>
        </m:r>
      </m:oMath>
      <w:r>
        <w:rPr>
          <w:sz w:val="24"/>
        </w:rPr>
        <w:t>产生的所有链路上的延迟之和不能大于服务功能链</w:t>
      </w:r>
      <w:r>
        <w:rPr>
          <w:sz w:val="24"/>
        </w:rPr>
        <w:t>s</w:t>
      </w:r>
      <w:r>
        <w:rPr>
          <w:sz w:val="24"/>
        </w:rPr>
        <w:t>允许的最大时延</w:t>
      </w:r>
      <m:oMath>
        <m:sSup>
          <m:sSupPr>
            <m:ctrlPr>
              <w:rPr>
                <w:rFonts w:ascii="Cambria Math" w:hAnsi="Cambria Math"/>
                <w:i/>
                <w:sz w:val="24"/>
                <w:szCs w:val="28"/>
              </w:rPr>
            </m:ctrlPr>
          </m:sSupPr>
          <m:e>
            <m:r>
              <w:rPr>
                <w:rFonts w:ascii="Cambria Math" w:hAnsi="Cambria Math"/>
                <w:sz w:val="24"/>
                <w:szCs w:val="28"/>
              </w:rPr>
              <m:t>lat</m:t>
            </m:r>
          </m:e>
          <m:sup>
            <m:r>
              <w:rPr>
                <w:rFonts w:ascii="Cambria Math" w:hAnsi="Cambria Math"/>
                <w:sz w:val="24"/>
                <w:szCs w:val="28"/>
              </w:rPr>
              <m:t>s</m:t>
            </m:r>
          </m:sup>
        </m:sSup>
      </m:oMath>
      <w:r>
        <w:rPr>
          <w:sz w:val="24"/>
        </w:rPr>
        <w:t>。</w:t>
      </w:r>
    </w:p>
    <w:p w14:paraId="5B9979F6" w14:textId="77777777" w:rsidR="00835017" w:rsidRDefault="00926E61">
      <w:pPr>
        <w:spacing w:line="400" w:lineRule="exact"/>
        <w:ind w:firstLine="420"/>
        <w:jc w:val="left"/>
        <w:rPr>
          <w:sz w:val="24"/>
        </w:rPr>
      </w:pPr>
      <w:r>
        <w:rPr>
          <w:sz w:val="24"/>
        </w:rPr>
        <w:t>然而很多情况下，不存在能满足以上约束条件的</w:t>
      </w:r>
      <w:r>
        <w:rPr>
          <w:sz w:val="24"/>
        </w:rPr>
        <w:t>VNF</w:t>
      </w:r>
      <w:r>
        <w:rPr>
          <w:sz w:val="24"/>
        </w:rPr>
        <w:t>放置方案。针对这种情况，我们认为能够找到一个成功放置所有</w:t>
      </w:r>
      <w:r>
        <w:rPr>
          <w:sz w:val="24"/>
        </w:rPr>
        <w:t>VNF</w:t>
      </w:r>
      <w:r>
        <w:rPr>
          <w:sz w:val="24"/>
        </w:rPr>
        <w:t>的方案更重要，因此我们将放松约束的限制，</w:t>
      </w:r>
      <w:r>
        <w:rPr>
          <w:rFonts w:hint="eastAsia"/>
          <w:sz w:val="24"/>
        </w:rPr>
        <w:t>为违反约束的放置策略添加惩罚项</w:t>
      </w:r>
      <w:r>
        <w:rPr>
          <w:rFonts w:hint="eastAsia"/>
          <w:sz w:val="24"/>
        </w:rPr>
        <w:t>C</w:t>
      </w:r>
      <w:r>
        <w:rPr>
          <w:rFonts w:hint="eastAsia"/>
          <w:sz w:val="24"/>
        </w:rPr>
        <w:t>，目标是</w:t>
      </w:r>
      <w:r>
        <w:rPr>
          <w:sz w:val="24"/>
        </w:rPr>
        <w:t>优先找到放置方案。对限制的处理会在后文详细介绍。</w:t>
      </w:r>
    </w:p>
    <w:p w14:paraId="29E8A82A" w14:textId="77777777" w:rsidR="00835017" w:rsidRDefault="00926E61">
      <w:pPr>
        <w:spacing w:line="400" w:lineRule="exact"/>
        <w:ind w:firstLine="420"/>
        <w:jc w:val="left"/>
        <w:rPr>
          <w:sz w:val="24"/>
        </w:rPr>
      </w:pPr>
      <w:r>
        <w:rPr>
          <w:sz w:val="24"/>
        </w:rPr>
        <w:t>找到成功放置</w:t>
      </w:r>
      <w:r>
        <w:rPr>
          <w:sz w:val="24"/>
        </w:rPr>
        <w:t>VNF</w:t>
      </w:r>
      <w:r>
        <w:rPr>
          <w:sz w:val="24"/>
        </w:rPr>
        <w:t>的方案只需要保证</w:t>
      </w:r>
      <w:r>
        <w:rPr>
          <w:sz w:val="24"/>
        </w:rPr>
        <w:t>SFC</w:t>
      </w:r>
      <w:r>
        <w:rPr>
          <w:sz w:val="24"/>
        </w:rPr>
        <w:t>中每个</w:t>
      </w:r>
      <w:r>
        <w:rPr>
          <w:sz w:val="24"/>
        </w:rPr>
        <w:t>VNF</w:t>
      </w:r>
      <w:r>
        <w:rPr>
          <w:sz w:val="24"/>
        </w:rPr>
        <w:t>都放置在了服务器上，即保证：</w:t>
      </w:r>
    </w:p>
    <w:p w14:paraId="5D881CE9" w14:textId="77777777" w:rsidR="00835017" w:rsidRDefault="007251DA">
      <w:pPr>
        <w:ind w:firstLine="420"/>
        <w:jc w:val="left"/>
        <w:rPr>
          <w:i/>
          <w:sz w:val="24"/>
        </w:rPr>
      </w:pPr>
      <m:oMathPara>
        <m:oMathParaPr>
          <m:jc m:val="right"/>
        </m:oMathParaPr>
        <m:oMath>
          <m:nary>
            <m:naryPr>
              <m:chr m:val="∑"/>
              <m:limLoc m:val="undOvr"/>
              <m:supHide m:val="1"/>
              <m:ctrlPr>
                <w:rPr>
                  <w:rFonts w:ascii="Cambria Math" w:hAnsi="Cambria Math"/>
                  <w:i/>
                  <w:iCs/>
                  <w:sz w:val="24"/>
                </w:rPr>
              </m:ctrlPr>
            </m:naryPr>
            <m:sub>
              <m:r>
                <w:rPr>
                  <w:rFonts w:ascii="Cambria Math" w:eastAsia="MS Gothic" w:hAnsi="Cambria Math"/>
                  <w:sz w:val="24"/>
                </w:rPr>
                <m:t>h</m:t>
              </m:r>
              <m:r>
                <w:rPr>
                  <w:rFonts w:ascii="Cambria Math" w:hAnsi="Cambria Math"/>
                  <w:sz w:val="24"/>
                </w:rPr>
                <m:t>∈H</m:t>
              </m:r>
            </m:sub>
            <m:sup/>
            <m:e>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 xml:space="preserve">=1                                                          </m:t>
          </m:r>
          <m:r>
            <m:rPr>
              <m:sty m:val="p"/>
            </m:rPr>
            <w:rPr>
              <w:rFonts w:ascii="Cambria Math" w:hAnsi="Cambria Math" w:hint="eastAsia"/>
              <w:sz w:val="24"/>
            </w:rPr>
            <m:t>（</m:t>
          </m:r>
          <m:r>
            <m:rPr>
              <m:sty m:val="p"/>
            </m:rPr>
            <w:rPr>
              <w:rFonts w:ascii="Cambria Math" w:hAnsi="Cambria Math"/>
              <w:sz w:val="24"/>
            </w:rPr>
            <m:t>3.5</m:t>
          </m:r>
          <m:r>
            <m:rPr>
              <m:sty m:val="p"/>
            </m:rPr>
            <w:rPr>
              <w:rFonts w:ascii="Cambria Math" w:hAnsi="Cambria Math" w:hint="eastAsia"/>
              <w:sz w:val="24"/>
            </w:rPr>
            <m:t>）</m:t>
          </m:r>
        </m:oMath>
      </m:oMathPara>
    </w:p>
    <w:p w14:paraId="49CA05B0" w14:textId="77777777" w:rsidR="00835017" w:rsidRDefault="00926E61">
      <w:pPr>
        <w:spacing w:line="400" w:lineRule="exact"/>
        <w:ind w:firstLine="420"/>
        <w:jc w:val="left"/>
        <w:rPr>
          <w:sz w:val="24"/>
        </w:rPr>
      </w:pPr>
      <w:r>
        <w:rPr>
          <w:sz w:val="24"/>
        </w:rPr>
        <w:t>这样一来，该问题的</w:t>
      </w:r>
      <w:r>
        <w:rPr>
          <w:rFonts w:hint="eastAsia"/>
          <w:sz w:val="24"/>
        </w:rPr>
        <w:t>放置</w:t>
      </w:r>
      <w:r>
        <w:rPr>
          <w:sz w:val="24"/>
        </w:rPr>
        <w:t>方案</w:t>
      </w:r>
      <w:r>
        <w:rPr>
          <w:rFonts w:hint="eastAsia"/>
          <w:sz w:val="24"/>
        </w:rPr>
        <w:t>的数量</w:t>
      </w:r>
      <w:r>
        <w:rPr>
          <w:sz w:val="24"/>
        </w:rPr>
        <w:t>是有限</w:t>
      </w:r>
      <w:r>
        <w:rPr>
          <w:rFonts w:hint="eastAsia"/>
          <w:sz w:val="24"/>
        </w:rPr>
        <w:t>的</w:t>
      </w:r>
      <w:r>
        <w:rPr>
          <w:sz w:val="24"/>
        </w:rPr>
        <w:t>，设问题的搜索空间为</w:t>
      </w:r>
      <m:oMath>
        <m:r>
          <m:rPr>
            <m:sty m:val="p"/>
          </m:rPr>
          <w:rPr>
            <w:rFonts w:ascii="Cambria Math" w:hAnsi="Cambria Math"/>
            <w:sz w:val="24"/>
          </w:rPr>
          <m:t>Ω</m:t>
        </m:r>
      </m:oMath>
      <w:r>
        <w:rPr>
          <w:sz w:val="24"/>
        </w:rPr>
        <w:t>，我们可以将该问题看作是</w:t>
      </w:r>
      <w:r>
        <w:rPr>
          <w:rFonts w:hint="eastAsia"/>
          <w:sz w:val="24"/>
        </w:rPr>
        <w:t>公式（</w:t>
      </w:r>
      <w:r>
        <w:rPr>
          <w:rFonts w:hint="eastAsia"/>
          <w:sz w:val="24"/>
        </w:rPr>
        <w:t>3</w:t>
      </w:r>
      <w:r>
        <w:rPr>
          <w:sz w:val="24"/>
        </w:rPr>
        <w:t>.6</w:t>
      </w:r>
      <w:r>
        <w:rPr>
          <w:rFonts w:hint="eastAsia"/>
          <w:sz w:val="24"/>
        </w:rPr>
        <w:t>）描述的</w:t>
      </w:r>
      <w:r>
        <w:rPr>
          <w:sz w:val="24"/>
        </w:rPr>
        <w:t>组合优化问题：</w:t>
      </w:r>
    </w:p>
    <w:p w14:paraId="6649121E" w14:textId="77777777" w:rsidR="00835017" w:rsidRDefault="00926E61">
      <w:pPr>
        <w:spacing w:line="400" w:lineRule="exact"/>
        <w:ind w:firstLine="420"/>
        <w:jc w:val="center"/>
        <w:rPr>
          <w:i/>
          <w:sz w:val="24"/>
        </w:rPr>
      </w:pPr>
      <m:oMath>
        <m:r>
          <w:rPr>
            <w:rFonts w:ascii="Cambria Math" w:hAnsi="Cambria Math"/>
            <w:sz w:val="24"/>
          </w:rPr>
          <m:t>min</m:t>
        </m:r>
      </m:oMath>
      <w:r>
        <w:rPr>
          <w:i/>
          <w:sz w:val="24"/>
        </w:rPr>
        <w:t xml:space="preserve"> </w:t>
      </w:r>
      <w:proofErr w:type="gramStart"/>
      <w:r>
        <w:rPr>
          <w:i/>
          <w:sz w:val="24"/>
        </w:rPr>
        <w:t>Cost</w:t>
      </w:r>
      <w:r>
        <w:rPr>
          <w:rFonts w:hint="eastAsia"/>
          <w:i/>
          <w:sz w:val="24"/>
        </w:rPr>
        <w:t>(</w:t>
      </w:r>
      <w:proofErr w:type="gramEnd"/>
      <w:r>
        <w:rPr>
          <w:i/>
          <w:sz w:val="24"/>
        </w:rPr>
        <w:t>P</w:t>
      </w:r>
      <w:r>
        <w:rPr>
          <w:rFonts w:hint="eastAsia"/>
          <w:i/>
          <w:sz w:val="24"/>
        </w:rPr>
        <w:t>)</w:t>
      </w:r>
      <w:r>
        <w:rPr>
          <w:i/>
          <w:sz w:val="24"/>
        </w:rPr>
        <w:t>+C(P)</w:t>
      </w:r>
    </w:p>
    <w:p w14:paraId="1C48F94B" w14:textId="77777777" w:rsidR="00835017" w:rsidRDefault="007251DA">
      <w:pPr>
        <w:ind w:firstLine="420"/>
        <w:jc w:val="left"/>
        <w:rPr>
          <w:i/>
          <w:sz w:val="24"/>
        </w:rPr>
      </w:pPr>
      <m:oMathPara>
        <m:oMathParaPr>
          <m:jc m:val="right"/>
        </m:oMathParaPr>
        <m:oMath>
          <m:nary>
            <m:naryPr>
              <m:chr m:val="∑"/>
              <m:limLoc m:val="undOvr"/>
              <m:supHide m:val="1"/>
              <m:ctrlPr>
                <w:rPr>
                  <w:rFonts w:ascii="Cambria Math" w:hAnsi="Cambria Math"/>
                  <w:i/>
                  <w:sz w:val="24"/>
                </w:rPr>
              </m:ctrlPr>
            </m:naryPr>
            <m:sub>
              <m:r>
                <w:rPr>
                  <w:rFonts w:ascii="Cambria Math" w:eastAsia="MS Gothic" w:hAnsi="Cambria Math"/>
                  <w:sz w:val="24"/>
                </w:rPr>
                <m:t>h</m:t>
              </m:r>
              <m:r>
                <w:rPr>
                  <w:rFonts w:ascii="Cambria Math" w:hAnsi="Cambria Math"/>
                  <w:sz w:val="24"/>
                </w:rPr>
                <m:t>∈H</m:t>
              </m:r>
            </m:sub>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 xml:space="preserve">=1 </m:t>
          </m:r>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.6</m:t>
          </m:r>
          <m:r>
            <m:rPr>
              <m:sty m:val="p"/>
            </m:rPr>
            <w:rPr>
              <w:rFonts w:ascii="Cambria Math" w:hAnsi="Cambria Math"/>
              <w:sz w:val="24"/>
            </w:rPr>
            <m:t>）</m:t>
          </m:r>
        </m:oMath>
      </m:oMathPara>
    </w:p>
    <w:p w14:paraId="36907768" w14:textId="77777777" w:rsidR="00835017" w:rsidRDefault="00926E61">
      <w:pPr>
        <w:spacing w:line="400" w:lineRule="exact"/>
        <w:ind w:firstLine="420"/>
        <w:jc w:val="left"/>
        <w:rPr>
          <w:i/>
          <w:sz w:val="24"/>
        </w:rPr>
      </w:pPr>
      <m:oMathPara>
        <m:oMath>
          <m:r>
            <w:rPr>
              <w:rFonts w:ascii="Cambria Math" w:hAnsi="Cambria Math"/>
              <w:sz w:val="24"/>
            </w:rPr>
            <m:t xml:space="preserve">P∈Ω           </m:t>
          </m:r>
        </m:oMath>
      </m:oMathPara>
    </w:p>
    <w:p w14:paraId="5F419D5B" w14:textId="77777777" w:rsidR="00835017" w:rsidRDefault="00835017">
      <w:pPr>
        <w:spacing w:line="400" w:lineRule="exact"/>
        <w:ind w:firstLineChars="200" w:firstLine="480"/>
        <w:rPr>
          <w:sz w:val="24"/>
        </w:rPr>
      </w:pPr>
    </w:p>
    <w:p w14:paraId="733E9E52" w14:textId="77777777" w:rsidR="00835017" w:rsidRDefault="00926E61">
      <w:pPr>
        <w:keepNext/>
        <w:spacing w:line="400" w:lineRule="exact"/>
        <w:jc w:val="left"/>
        <w:outlineLvl w:val="1"/>
        <w:rPr>
          <w:rFonts w:eastAsia="黑体"/>
          <w:sz w:val="30"/>
        </w:rPr>
      </w:pPr>
      <w:bookmarkStart w:id="104" w:name="_Toc103078321"/>
      <w:bookmarkStart w:id="105" w:name="_Toc102600732"/>
      <w:r>
        <w:rPr>
          <w:rFonts w:ascii="黑体" w:eastAsia="黑体" w:hAnsi="黑体"/>
          <w:sz w:val="30"/>
        </w:rPr>
        <w:lastRenderedPageBreak/>
        <w:t>3.3</w:t>
      </w:r>
      <w:r>
        <w:rPr>
          <w:rFonts w:eastAsia="黑体"/>
          <w:sz w:val="30"/>
        </w:rPr>
        <w:t xml:space="preserve"> </w:t>
      </w:r>
      <w:r>
        <w:rPr>
          <w:rFonts w:eastAsia="黑体"/>
          <w:sz w:val="30"/>
        </w:rPr>
        <w:t>序列到序列模型的策略优化方法</w:t>
      </w:r>
      <w:bookmarkEnd w:id="104"/>
      <w:bookmarkEnd w:id="105"/>
    </w:p>
    <w:p w14:paraId="444CB011" w14:textId="77777777" w:rsidR="00835017" w:rsidRDefault="00926E61">
      <w:pPr>
        <w:spacing w:line="400" w:lineRule="exact"/>
        <w:ind w:firstLine="420"/>
        <w:jc w:val="left"/>
        <w:rPr>
          <w:sz w:val="24"/>
          <w:szCs w:val="32"/>
        </w:rPr>
      </w:pPr>
      <w:r>
        <w:rPr>
          <w:sz w:val="24"/>
          <w:szCs w:val="32"/>
        </w:rPr>
        <w:t>我们使用神经网络组合优化模型对上述组合优化问题进行求解，模型结构如图</w:t>
      </w:r>
      <w:r>
        <w:rPr>
          <w:sz w:val="24"/>
          <w:szCs w:val="32"/>
        </w:rPr>
        <w:t>3.2</w:t>
      </w:r>
      <w:r>
        <w:rPr>
          <w:sz w:val="24"/>
          <w:szCs w:val="32"/>
        </w:rPr>
        <w:t>所示，模型中包含一个基于编码器</w:t>
      </w:r>
      <w:r>
        <w:rPr>
          <w:sz w:val="24"/>
          <w:szCs w:val="32"/>
        </w:rPr>
        <w:t>-</w:t>
      </w:r>
      <w:r>
        <w:rPr>
          <w:sz w:val="24"/>
          <w:szCs w:val="32"/>
        </w:rPr>
        <w:t>解码器的序列</w:t>
      </w:r>
      <w:r>
        <w:rPr>
          <w:sz w:val="24"/>
          <w:szCs w:val="32"/>
        </w:rPr>
        <w:t>-</w:t>
      </w:r>
      <w:r>
        <w:rPr>
          <w:sz w:val="24"/>
          <w:szCs w:val="32"/>
        </w:rPr>
        <w:t>序列</w:t>
      </w:r>
      <w:r>
        <w:rPr>
          <w:sz w:val="24"/>
          <w:szCs w:val="32"/>
        </w:rPr>
        <w:t>LSTM</w:t>
      </w:r>
      <w:r>
        <w:rPr>
          <w:sz w:val="24"/>
          <w:szCs w:val="32"/>
        </w:rPr>
        <w:t>网络模型，它扮演的角色是强化学习中的</w:t>
      </w:r>
      <w:r>
        <w:rPr>
          <w:sz w:val="24"/>
          <w:szCs w:val="32"/>
        </w:rPr>
        <w:t>Agent</w:t>
      </w:r>
      <w:r>
        <w:rPr>
          <w:sz w:val="24"/>
          <w:szCs w:val="32"/>
        </w:rPr>
        <w:t>，用于预测</w:t>
      </w:r>
      <w:r>
        <w:rPr>
          <w:sz w:val="24"/>
          <w:szCs w:val="32"/>
        </w:rPr>
        <w:t>VNF</w:t>
      </w:r>
      <w:r>
        <w:rPr>
          <w:sz w:val="24"/>
          <w:szCs w:val="32"/>
        </w:rPr>
        <w:t>放置的策略；接着使用强化学习对策略与强化学习的环境进行交互，并进行学习。强化学习的</w:t>
      </w:r>
      <w:r>
        <w:rPr>
          <w:sz w:val="24"/>
          <w:szCs w:val="32"/>
        </w:rPr>
        <w:t>Agent</w:t>
      </w:r>
      <w:r>
        <w:rPr>
          <w:sz w:val="24"/>
          <w:szCs w:val="32"/>
        </w:rPr>
        <w:t>接收一个大小可变的</w:t>
      </w:r>
      <m:oMath>
        <m:r>
          <w:rPr>
            <w:rFonts w:ascii="Cambria Math" w:hAnsi="Cambria Math"/>
            <w:sz w:val="24"/>
            <w:szCs w:val="32"/>
          </w:rPr>
          <m:t>n</m:t>
        </m:r>
      </m:oMath>
      <w:proofErr w:type="gramStart"/>
      <w:r>
        <w:rPr>
          <w:sz w:val="24"/>
          <w:szCs w:val="32"/>
        </w:rPr>
        <w:t>个</w:t>
      </w:r>
      <w:proofErr w:type="gramEnd"/>
      <w:r>
        <w:rPr>
          <w:sz w:val="24"/>
          <w:szCs w:val="32"/>
        </w:rPr>
        <w:t>VNF</w:t>
      </w:r>
      <w:r>
        <w:rPr>
          <w:sz w:val="24"/>
          <w:szCs w:val="32"/>
        </w:rPr>
        <w:t>组成的服务功能链</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n</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n</m:t>
            </m:r>
          </m:sub>
        </m:sSub>
      </m:oMath>
      <w:r>
        <w:rPr>
          <w:sz w:val="24"/>
          <w:szCs w:val="32"/>
        </w:rPr>
        <w:t>作为输入，通过神经网络输出该服务功能链的放置向量</w:t>
      </w:r>
      <m:oMath>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s</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2</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n</m:t>
            </m:r>
          </m:sub>
        </m:sSub>
      </m:oMath>
      <w:r>
        <w:rPr>
          <w:sz w:val="24"/>
          <w:szCs w:val="32"/>
        </w:rPr>
        <w:t>，表示对于服务功能链中每个</w:t>
      </w:r>
      <w:r>
        <w:rPr>
          <w:sz w:val="24"/>
          <w:szCs w:val="32"/>
        </w:rPr>
        <w:t>VNF</w:t>
      </w:r>
      <w:r>
        <w:rPr>
          <w:sz w:val="24"/>
          <w:szCs w:val="32"/>
        </w:rPr>
        <w:t>的放置位置。神经网络的权重使用</w:t>
      </w:r>
      <m:oMath>
        <m:r>
          <w:rPr>
            <w:rFonts w:ascii="Cambria Math" w:hAnsi="Cambria Math"/>
            <w:sz w:val="24"/>
            <w:szCs w:val="32"/>
          </w:rPr>
          <m:t>θ</m:t>
        </m:r>
      </m:oMath>
      <w:r>
        <w:rPr>
          <w:sz w:val="24"/>
          <w:szCs w:val="32"/>
        </w:rPr>
        <w:t>表示，通过神经网络产生一个</w:t>
      </w:r>
      <w:r>
        <w:rPr>
          <w:rFonts w:hint="eastAsia"/>
          <w:sz w:val="24"/>
          <w:szCs w:val="32"/>
        </w:rPr>
        <w:t>放置</w:t>
      </w:r>
      <w:r>
        <w:rPr>
          <w:sz w:val="24"/>
          <w:szCs w:val="32"/>
        </w:rPr>
        <w:t>策略</w:t>
      </w:r>
      <m:oMath>
        <m:sSub>
          <m:sSubPr>
            <m:ctrlPr>
              <w:rPr>
                <w:rFonts w:ascii="Cambria Math" w:hAnsi="Cambria Math"/>
                <w:sz w:val="24"/>
                <w:szCs w:val="32"/>
              </w:rPr>
            </m:ctrlPr>
          </m:sSubPr>
          <m:e>
            <m:r>
              <m:rPr>
                <m:sty m:val="p"/>
              </m:rPr>
              <w:rPr>
                <w:rFonts w:ascii="Cambria Math" w:hAnsi="Cambria Math"/>
                <w:sz w:val="24"/>
                <w:szCs w:val="32"/>
              </w:rPr>
              <m:t>π</m:t>
            </m:r>
          </m:e>
          <m:sub>
            <m:r>
              <w:rPr>
                <w:rFonts w:ascii="Cambria Math" w:hAnsi="Cambria Math"/>
                <w:sz w:val="24"/>
                <w:szCs w:val="32"/>
              </w:rPr>
              <m:t>θ</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s</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n</m:t>
            </m:r>
          </m:sub>
        </m:sSub>
        <m:r>
          <w:rPr>
            <w:rFonts w:ascii="Cambria Math" w:hAnsi="Cambria Math"/>
            <w:sz w:val="24"/>
            <w:szCs w:val="32"/>
          </w:rPr>
          <m:t>)</m:t>
        </m:r>
      </m:oMath>
      <w:r>
        <w:rPr>
          <w:sz w:val="24"/>
          <w:szCs w:val="32"/>
        </w:rPr>
        <w:t>，</w:t>
      </w:r>
      <w:r>
        <w:rPr>
          <w:rFonts w:hint="eastAsia"/>
          <w:sz w:val="24"/>
          <w:szCs w:val="32"/>
        </w:rPr>
        <w:t>它表示基于</w:t>
      </w:r>
      <m:oMath>
        <m:sSub>
          <m:sSubPr>
            <m:ctrlPr>
              <w:rPr>
                <w:rFonts w:ascii="Cambria Math" w:hAnsi="Cambria Math"/>
                <w:i/>
                <w:sz w:val="24"/>
                <w:szCs w:val="32"/>
              </w:rPr>
            </m:ctrlPr>
          </m:sSubPr>
          <m:e>
            <m:r>
              <w:rPr>
                <w:rFonts w:ascii="Cambria Math" w:hAnsi="Cambria Math"/>
                <w:sz w:val="24"/>
                <w:szCs w:val="32"/>
              </w:rPr>
              <m:t>s</m:t>
            </m:r>
          </m:e>
          <m:sub>
            <m:r>
              <w:rPr>
                <w:rFonts w:ascii="Cambria Math" w:hAnsi="Cambria Math"/>
                <w:sz w:val="24"/>
                <w:szCs w:val="32"/>
              </w:rPr>
              <m:t>n</m:t>
            </m:r>
          </m:sub>
        </m:sSub>
      </m:oMath>
      <w:r>
        <w:rPr>
          <w:rFonts w:hint="eastAsia"/>
          <w:sz w:val="24"/>
          <w:szCs w:val="32"/>
        </w:rPr>
        <w:t>产生</w:t>
      </w:r>
      <m:oMath>
        <m:sSub>
          <m:sSubPr>
            <m:ctrlPr>
              <w:rPr>
                <w:rFonts w:ascii="Cambria Math" w:hAnsi="Cambria Math"/>
                <w:i/>
                <w:sz w:val="24"/>
                <w:szCs w:val="32"/>
              </w:rPr>
            </m:ctrlPr>
          </m:sSubPr>
          <m:e>
            <m:r>
              <w:rPr>
                <w:rFonts w:ascii="Cambria Math" w:hAnsi="Cambria Math"/>
                <w:sz w:val="24"/>
                <w:szCs w:val="32"/>
              </w:rPr>
              <m:t>p</m:t>
            </m:r>
          </m:e>
          <m:sub>
            <m:r>
              <w:rPr>
                <w:rFonts w:ascii="Cambria Math" w:hAnsi="Cambria Math"/>
                <w:sz w:val="24"/>
                <w:szCs w:val="32"/>
              </w:rPr>
              <m:t>s</m:t>
            </m:r>
          </m:sub>
        </m:sSub>
      </m:oMath>
      <w:r>
        <w:rPr>
          <w:rFonts w:hint="eastAsia"/>
          <w:sz w:val="24"/>
          <w:szCs w:val="32"/>
        </w:rPr>
        <w:t>的条件概率，</w:t>
      </w:r>
      <w:r>
        <w:rPr>
          <w:sz w:val="24"/>
          <w:szCs w:val="32"/>
        </w:rPr>
        <w:t>再通过强化学习对策略进行调整。</w:t>
      </w:r>
    </w:p>
    <w:p w14:paraId="4D0B54D1" w14:textId="77777777" w:rsidR="00835017" w:rsidRDefault="00926E61">
      <w:pPr>
        <w:spacing w:line="400" w:lineRule="exact"/>
        <w:ind w:firstLine="420"/>
        <w:jc w:val="left"/>
        <w:rPr>
          <w:sz w:val="24"/>
          <w:szCs w:val="32"/>
        </w:rPr>
      </w:pPr>
      <w:r>
        <w:rPr>
          <w:sz w:val="24"/>
          <w:szCs w:val="32"/>
        </w:rPr>
        <w:t>网络的输入是一串包含</w:t>
      </w:r>
      <w:r>
        <w:rPr>
          <w:sz w:val="24"/>
          <w:szCs w:val="32"/>
        </w:rPr>
        <w:t>VNF</w:t>
      </w:r>
      <w:r>
        <w:rPr>
          <w:sz w:val="24"/>
          <w:szCs w:val="32"/>
        </w:rPr>
        <w:t>序号的服务功能链，这些服务功能链长度是可变的，而需要输出的是该服务功能链中</w:t>
      </w:r>
      <w:r>
        <w:rPr>
          <w:sz w:val="24"/>
          <w:szCs w:val="32"/>
        </w:rPr>
        <w:t>VNF</w:t>
      </w:r>
      <w:r>
        <w:rPr>
          <w:sz w:val="24"/>
          <w:szCs w:val="32"/>
        </w:rPr>
        <w:t>的放置策略。在</w:t>
      </w:r>
      <w:r>
        <w:rPr>
          <w:sz w:val="24"/>
          <w:szCs w:val="32"/>
        </w:rPr>
        <w:t>3.1</w:t>
      </w:r>
      <w:r>
        <w:rPr>
          <w:sz w:val="24"/>
          <w:szCs w:val="32"/>
        </w:rPr>
        <w:t>节中提到了，我们使用向量</w:t>
      </w:r>
      <m:oMath>
        <m:r>
          <w:rPr>
            <w:rFonts w:ascii="Cambria Math" w:hAnsi="Cambria Math"/>
            <w:sz w:val="24"/>
            <w:szCs w:val="32"/>
          </w:rPr>
          <m:t>P</m:t>
        </m:r>
      </m:oMath>
      <w:r>
        <w:rPr>
          <w:sz w:val="24"/>
          <w:szCs w:val="32"/>
        </w:rPr>
        <w:t>对放置策略进行表示。基于编码器</w:t>
      </w:r>
      <w:r>
        <w:rPr>
          <w:sz w:val="24"/>
          <w:szCs w:val="32"/>
        </w:rPr>
        <w:t>-</w:t>
      </w:r>
      <w:r>
        <w:rPr>
          <w:sz w:val="24"/>
          <w:szCs w:val="32"/>
        </w:rPr>
        <w:t>解码器的</w:t>
      </w:r>
      <w:r>
        <w:rPr>
          <w:rFonts w:hint="eastAsia"/>
          <w:sz w:val="24"/>
          <w:szCs w:val="32"/>
        </w:rPr>
        <w:t>Seq</w:t>
      </w:r>
      <w:r>
        <w:rPr>
          <w:sz w:val="24"/>
          <w:szCs w:val="32"/>
        </w:rPr>
        <w:t>2S</w:t>
      </w:r>
      <w:r>
        <w:rPr>
          <w:rFonts w:hint="eastAsia"/>
          <w:sz w:val="24"/>
          <w:szCs w:val="32"/>
        </w:rPr>
        <w:t>eq</w:t>
      </w:r>
      <w:r>
        <w:rPr>
          <w:sz w:val="24"/>
          <w:szCs w:val="32"/>
        </w:rPr>
        <w:t>模型在序列处理，预测方面已经取得了突出的成果，并且由于我们前面提到的，输入的</w:t>
      </w:r>
      <w:r>
        <w:rPr>
          <w:sz w:val="24"/>
          <w:szCs w:val="32"/>
        </w:rPr>
        <w:t>VNF</w:t>
      </w:r>
      <w:r>
        <w:rPr>
          <w:sz w:val="24"/>
          <w:szCs w:val="32"/>
        </w:rPr>
        <w:t>序列长度是可变的，而</w:t>
      </w:r>
      <w:r>
        <w:rPr>
          <w:sz w:val="24"/>
          <w:szCs w:val="32"/>
        </w:rPr>
        <w:t>Seq2Seq</w:t>
      </w:r>
      <w:r>
        <w:rPr>
          <w:sz w:val="24"/>
          <w:szCs w:val="32"/>
        </w:rPr>
        <w:t>模型可以处理长度可变的序列，因此我们使用该模型来预测</w:t>
      </w:r>
      <w:r>
        <w:rPr>
          <w:sz w:val="24"/>
          <w:szCs w:val="32"/>
        </w:rPr>
        <w:t>VNF</w:t>
      </w:r>
      <w:r>
        <w:rPr>
          <w:sz w:val="24"/>
          <w:szCs w:val="32"/>
        </w:rPr>
        <w:t>的放置序列。</w:t>
      </w:r>
    </w:p>
    <w:p w14:paraId="46C1AB32" w14:textId="77777777" w:rsidR="00835017" w:rsidRDefault="00926E61">
      <w:pPr>
        <w:spacing w:line="400" w:lineRule="exact"/>
        <w:ind w:firstLine="420"/>
        <w:jc w:val="left"/>
        <w:rPr>
          <w:sz w:val="24"/>
          <w:szCs w:val="32"/>
        </w:rPr>
      </w:pPr>
      <w:r>
        <w:rPr>
          <w:rFonts w:hint="eastAsia"/>
          <w:sz w:val="24"/>
          <w:szCs w:val="32"/>
        </w:rPr>
        <w:t>图</w:t>
      </w:r>
      <w:r>
        <w:rPr>
          <w:rFonts w:hint="eastAsia"/>
          <w:sz w:val="24"/>
          <w:szCs w:val="32"/>
        </w:rPr>
        <w:t>3</w:t>
      </w:r>
      <w:r>
        <w:rPr>
          <w:sz w:val="24"/>
          <w:szCs w:val="32"/>
        </w:rPr>
        <w:t>.2</w:t>
      </w:r>
      <w:r>
        <w:rPr>
          <w:rFonts w:hint="eastAsia"/>
          <w:sz w:val="24"/>
          <w:szCs w:val="32"/>
        </w:rPr>
        <w:t>展示了虚拟网络功能放置算法的模型结构。模型以强化学习方法为主体，强化学习中的环境为物理网络环境，而做出决策的</w:t>
      </w:r>
      <w:r>
        <w:rPr>
          <w:rFonts w:hint="eastAsia"/>
          <w:sz w:val="24"/>
          <w:szCs w:val="32"/>
        </w:rPr>
        <w:t>Agent</w:t>
      </w:r>
      <w:r>
        <w:rPr>
          <w:rFonts w:hint="eastAsia"/>
          <w:sz w:val="24"/>
          <w:szCs w:val="32"/>
        </w:rPr>
        <w:t>则是</w:t>
      </w:r>
      <w:r>
        <w:rPr>
          <w:rFonts w:hint="eastAsia"/>
          <w:sz w:val="24"/>
          <w:szCs w:val="32"/>
        </w:rPr>
        <w:t>Seq</w:t>
      </w:r>
      <w:r>
        <w:rPr>
          <w:sz w:val="24"/>
          <w:szCs w:val="32"/>
        </w:rPr>
        <w:t>2S</w:t>
      </w:r>
      <w:r>
        <w:rPr>
          <w:rFonts w:hint="eastAsia"/>
          <w:sz w:val="24"/>
          <w:szCs w:val="32"/>
        </w:rPr>
        <w:t>eq</w:t>
      </w:r>
      <w:r>
        <w:rPr>
          <w:rFonts w:hint="eastAsia"/>
          <w:sz w:val="24"/>
          <w:szCs w:val="32"/>
        </w:rPr>
        <w:t>网络，</w:t>
      </w:r>
      <w:r>
        <w:rPr>
          <w:rFonts w:hint="eastAsia"/>
          <w:sz w:val="24"/>
          <w:szCs w:val="32"/>
        </w:rPr>
        <w:t>Seq</w:t>
      </w:r>
      <w:r>
        <w:rPr>
          <w:sz w:val="24"/>
          <w:szCs w:val="32"/>
        </w:rPr>
        <w:t>2S</w:t>
      </w:r>
      <w:r>
        <w:rPr>
          <w:rFonts w:hint="eastAsia"/>
          <w:sz w:val="24"/>
          <w:szCs w:val="32"/>
        </w:rPr>
        <w:t>eq</w:t>
      </w:r>
      <w:r>
        <w:rPr>
          <w:rFonts w:hint="eastAsia"/>
          <w:sz w:val="24"/>
          <w:szCs w:val="32"/>
        </w:rPr>
        <w:t>网络内部的参数即为放置策略。在内部的编码器</w:t>
      </w:r>
      <w:r>
        <w:rPr>
          <w:rFonts w:hint="eastAsia"/>
          <w:sz w:val="24"/>
          <w:szCs w:val="32"/>
        </w:rPr>
        <w:t>-</w:t>
      </w:r>
      <w:r>
        <w:rPr>
          <w:rFonts w:hint="eastAsia"/>
          <w:sz w:val="24"/>
          <w:szCs w:val="32"/>
        </w:rPr>
        <w:t>解码器结构内添加了</w:t>
      </w:r>
      <w:proofErr w:type="spellStart"/>
      <w:r>
        <w:rPr>
          <w:rFonts w:hint="eastAsia"/>
          <w:sz w:val="24"/>
          <w:szCs w:val="32"/>
        </w:rPr>
        <w:t>Bahdanau</w:t>
      </w:r>
      <w:proofErr w:type="spellEnd"/>
      <w:r>
        <w:rPr>
          <w:rFonts w:hint="eastAsia"/>
          <w:sz w:val="24"/>
          <w:szCs w:val="32"/>
        </w:rPr>
        <w:t xml:space="preserve"> </w:t>
      </w:r>
      <w:r>
        <w:rPr>
          <w:rFonts w:hint="eastAsia"/>
          <w:sz w:val="24"/>
          <w:szCs w:val="32"/>
        </w:rPr>
        <w:t>注意力机制，用于改善</w:t>
      </w:r>
      <w:r>
        <w:rPr>
          <w:rFonts w:hint="eastAsia"/>
          <w:sz w:val="24"/>
          <w:szCs w:val="32"/>
        </w:rPr>
        <w:t>Seq</w:t>
      </w:r>
      <w:r>
        <w:rPr>
          <w:sz w:val="24"/>
          <w:szCs w:val="32"/>
        </w:rPr>
        <w:t>2S</w:t>
      </w:r>
      <w:r>
        <w:rPr>
          <w:rFonts w:hint="eastAsia"/>
          <w:sz w:val="24"/>
          <w:szCs w:val="32"/>
        </w:rPr>
        <w:t>eq</w:t>
      </w:r>
      <w:r>
        <w:rPr>
          <w:rFonts w:hint="eastAsia"/>
          <w:sz w:val="24"/>
          <w:szCs w:val="32"/>
        </w:rPr>
        <w:t>模型应对长序列的效果。</w:t>
      </w:r>
      <w:r>
        <w:rPr>
          <w:sz w:val="24"/>
          <w:szCs w:val="32"/>
        </w:rPr>
        <w:t>A</w:t>
      </w:r>
      <w:r>
        <w:rPr>
          <w:rFonts w:hint="eastAsia"/>
          <w:sz w:val="24"/>
          <w:szCs w:val="32"/>
        </w:rPr>
        <w:t>gent</w:t>
      </w:r>
      <w:r>
        <w:rPr>
          <w:rFonts w:hint="eastAsia"/>
          <w:sz w:val="24"/>
          <w:szCs w:val="32"/>
        </w:rPr>
        <w:t>将根据环境的状态</w:t>
      </w:r>
      <w:r>
        <w:rPr>
          <w:sz w:val="24"/>
          <w:szCs w:val="32"/>
        </w:rPr>
        <w:t>S</w:t>
      </w:r>
      <w:r>
        <w:rPr>
          <w:rFonts w:hint="eastAsia"/>
          <w:sz w:val="24"/>
          <w:szCs w:val="32"/>
        </w:rPr>
        <w:t>tate</w:t>
      </w:r>
      <w:r>
        <w:rPr>
          <w:rFonts w:hint="eastAsia"/>
          <w:sz w:val="24"/>
          <w:szCs w:val="32"/>
        </w:rPr>
        <w:t>以及当前网络的策略做出动作，也就是放置方案，放置方案是由</w:t>
      </w:r>
      <w:r>
        <w:rPr>
          <w:rFonts w:hint="eastAsia"/>
          <w:sz w:val="24"/>
          <w:szCs w:val="32"/>
        </w:rPr>
        <w:t>Seq</w:t>
      </w:r>
      <w:r>
        <w:rPr>
          <w:sz w:val="24"/>
          <w:szCs w:val="32"/>
        </w:rPr>
        <w:t>2S</w:t>
      </w:r>
      <w:r>
        <w:rPr>
          <w:rFonts w:hint="eastAsia"/>
          <w:sz w:val="24"/>
          <w:szCs w:val="32"/>
        </w:rPr>
        <w:t>eq</w:t>
      </w:r>
      <w:r>
        <w:rPr>
          <w:rFonts w:hint="eastAsia"/>
          <w:sz w:val="24"/>
          <w:szCs w:val="32"/>
        </w:rPr>
        <w:t>网络解码器迭代生成的，它每一个时间步输出编码器中输入的服务功能链</w:t>
      </w:r>
      <w:r>
        <w:rPr>
          <w:rFonts w:hint="eastAsia"/>
          <w:sz w:val="24"/>
          <w:szCs w:val="32"/>
        </w:rPr>
        <w:t>S</w:t>
      </w:r>
      <w:r>
        <w:rPr>
          <w:sz w:val="24"/>
          <w:szCs w:val="32"/>
        </w:rPr>
        <w:t>FC</w:t>
      </w:r>
      <w:r>
        <w:rPr>
          <w:rFonts w:hint="eastAsia"/>
          <w:sz w:val="24"/>
          <w:szCs w:val="32"/>
        </w:rPr>
        <w:t>序列对应时间步的</w:t>
      </w:r>
      <w:r>
        <w:rPr>
          <w:rFonts w:hint="eastAsia"/>
          <w:sz w:val="24"/>
          <w:szCs w:val="32"/>
        </w:rPr>
        <w:t>V</w:t>
      </w:r>
      <w:r>
        <w:rPr>
          <w:sz w:val="24"/>
          <w:szCs w:val="32"/>
        </w:rPr>
        <w:t>NF</w:t>
      </w:r>
      <w:r>
        <w:rPr>
          <w:rFonts w:hint="eastAsia"/>
          <w:sz w:val="24"/>
          <w:szCs w:val="32"/>
        </w:rPr>
        <w:t>放置的位置，将所有时间步的输出</w:t>
      </w:r>
      <w:proofErr w:type="spellStart"/>
      <w:r>
        <w:rPr>
          <w:sz w:val="24"/>
          <w:szCs w:val="32"/>
        </w:rPr>
        <w:t>P</w:t>
      </w:r>
      <w:r>
        <w:rPr>
          <w:rFonts w:hint="eastAsia"/>
          <w:sz w:val="24"/>
          <w:szCs w:val="32"/>
        </w:rPr>
        <w:t>lacement</w:t>
      </w:r>
      <w:r>
        <w:rPr>
          <w:sz w:val="24"/>
          <w:szCs w:val="32"/>
        </w:rPr>
        <w:t>_n</w:t>
      </w:r>
      <w:proofErr w:type="spellEnd"/>
      <w:r>
        <w:rPr>
          <w:rFonts w:hint="eastAsia"/>
          <w:sz w:val="24"/>
          <w:szCs w:val="32"/>
        </w:rPr>
        <w:t>拼接起来输出</w:t>
      </w:r>
      <w:r>
        <w:rPr>
          <w:rFonts w:hint="eastAsia"/>
          <w:sz w:val="24"/>
          <w:szCs w:val="32"/>
        </w:rPr>
        <w:t>Placement</w:t>
      </w:r>
      <w:r>
        <w:rPr>
          <w:sz w:val="24"/>
          <w:szCs w:val="32"/>
        </w:rPr>
        <w:t xml:space="preserve"> V</w:t>
      </w:r>
      <w:r>
        <w:rPr>
          <w:rFonts w:hint="eastAsia"/>
          <w:sz w:val="24"/>
          <w:szCs w:val="32"/>
        </w:rPr>
        <w:t>ector</w:t>
      </w:r>
      <w:r>
        <w:rPr>
          <w:rFonts w:hint="eastAsia"/>
          <w:sz w:val="24"/>
          <w:szCs w:val="32"/>
        </w:rPr>
        <w:t>就变成了放置方案，也就是本次</w:t>
      </w:r>
      <w:r>
        <w:rPr>
          <w:rFonts w:hint="eastAsia"/>
          <w:sz w:val="24"/>
          <w:szCs w:val="32"/>
        </w:rPr>
        <w:t>Agent</w:t>
      </w:r>
      <w:r>
        <w:rPr>
          <w:rFonts w:hint="eastAsia"/>
          <w:sz w:val="24"/>
          <w:szCs w:val="32"/>
        </w:rPr>
        <w:t>产生的动作。环境在接收到动作后会更新自身的状态，输出新的状态和</w:t>
      </w:r>
      <w:r>
        <w:rPr>
          <w:sz w:val="24"/>
          <w:szCs w:val="32"/>
        </w:rPr>
        <w:t>A</w:t>
      </w:r>
      <w:r>
        <w:rPr>
          <w:rFonts w:hint="eastAsia"/>
          <w:sz w:val="24"/>
          <w:szCs w:val="32"/>
        </w:rPr>
        <w:t>gent</w:t>
      </w:r>
      <w:r>
        <w:rPr>
          <w:rFonts w:hint="eastAsia"/>
          <w:sz w:val="24"/>
          <w:szCs w:val="32"/>
        </w:rPr>
        <w:t>这</w:t>
      </w:r>
      <w:proofErr w:type="gramStart"/>
      <w:r>
        <w:rPr>
          <w:rFonts w:hint="eastAsia"/>
          <w:sz w:val="24"/>
          <w:szCs w:val="32"/>
        </w:rPr>
        <w:t>次动作</w:t>
      </w:r>
      <w:proofErr w:type="gramEnd"/>
      <w:r>
        <w:rPr>
          <w:rFonts w:hint="eastAsia"/>
          <w:sz w:val="24"/>
          <w:szCs w:val="32"/>
        </w:rPr>
        <w:t>的奖励，同时将环境的状态返回给基线估计器</w:t>
      </w:r>
      <w:r>
        <w:rPr>
          <w:rFonts w:hint="eastAsia"/>
          <w:sz w:val="24"/>
          <w:szCs w:val="32"/>
        </w:rPr>
        <w:t>Baseline</w:t>
      </w:r>
      <w:r>
        <w:rPr>
          <w:sz w:val="24"/>
          <w:szCs w:val="32"/>
        </w:rPr>
        <w:t xml:space="preserve"> E</w:t>
      </w:r>
      <w:r>
        <w:rPr>
          <w:rFonts w:hint="eastAsia"/>
          <w:sz w:val="24"/>
          <w:szCs w:val="32"/>
        </w:rPr>
        <w:t>stimator</w:t>
      </w:r>
      <w:r>
        <w:rPr>
          <w:rFonts w:hint="eastAsia"/>
          <w:sz w:val="24"/>
          <w:szCs w:val="32"/>
        </w:rPr>
        <w:t>，基线估计器将根据环境的状态估计出用于评估策略好坏的基线</w:t>
      </w:r>
      <w:r>
        <w:rPr>
          <w:sz w:val="24"/>
          <w:szCs w:val="32"/>
        </w:rPr>
        <w:t>B</w:t>
      </w:r>
      <w:r>
        <w:rPr>
          <w:rFonts w:hint="eastAsia"/>
          <w:sz w:val="24"/>
          <w:szCs w:val="32"/>
        </w:rPr>
        <w:t>aseline</w:t>
      </w:r>
      <w:r>
        <w:rPr>
          <w:rFonts w:hint="eastAsia"/>
          <w:sz w:val="24"/>
          <w:szCs w:val="32"/>
        </w:rPr>
        <w:t>，奖励减去基线的值将输入</w:t>
      </w:r>
      <w:r>
        <w:rPr>
          <w:rFonts w:hint="eastAsia"/>
          <w:sz w:val="24"/>
          <w:szCs w:val="32"/>
        </w:rPr>
        <w:t>Agent</w:t>
      </w:r>
      <w:r>
        <w:rPr>
          <w:rFonts w:hint="eastAsia"/>
          <w:sz w:val="24"/>
          <w:szCs w:val="32"/>
        </w:rPr>
        <w:t>，</w:t>
      </w:r>
      <w:r>
        <w:rPr>
          <w:rFonts w:hint="eastAsia"/>
          <w:sz w:val="24"/>
          <w:szCs w:val="32"/>
        </w:rPr>
        <w:t>Agent</w:t>
      </w:r>
      <w:r>
        <w:rPr>
          <w:rFonts w:hint="eastAsia"/>
          <w:sz w:val="24"/>
          <w:szCs w:val="32"/>
        </w:rPr>
        <w:t>会根据它来更新内部的网络参数</w:t>
      </w:r>
      <m:oMath>
        <m:r>
          <w:rPr>
            <w:rFonts w:ascii="Cambria Math" w:hAnsi="Cambria Math"/>
            <w:sz w:val="24"/>
            <w:szCs w:val="32"/>
          </w:rPr>
          <m:t>θ</m:t>
        </m:r>
      </m:oMath>
      <w:r>
        <w:rPr>
          <w:rFonts w:hint="eastAsia"/>
          <w:sz w:val="24"/>
          <w:szCs w:val="32"/>
        </w:rPr>
        <w:t>，更新</w:t>
      </w:r>
      <w:r>
        <w:rPr>
          <w:rFonts w:hint="eastAsia"/>
          <w:sz w:val="24"/>
          <w:szCs w:val="32"/>
        </w:rPr>
        <w:t>V</w:t>
      </w:r>
      <w:r>
        <w:rPr>
          <w:sz w:val="24"/>
          <w:szCs w:val="32"/>
        </w:rPr>
        <w:t>NF</w:t>
      </w:r>
      <w:r>
        <w:rPr>
          <w:rFonts w:hint="eastAsia"/>
          <w:sz w:val="24"/>
          <w:szCs w:val="32"/>
        </w:rPr>
        <w:t>的放置策略</w:t>
      </w:r>
      <m:oMath>
        <m:sSub>
          <m:sSubPr>
            <m:ctrlPr>
              <w:rPr>
                <w:rFonts w:ascii="Cambria Math" w:hAnsi="Cambria Math"/>
                <w:sz w:val="24"/>
                <w:szCs w:val="32"/>
              </w:rPr>
            </m:ctrlPr>
          </m:sSubPr>
          <m:e>
            <m:r>
              <m:rPr>
                <m:sty m:val="p"/>
              </m:rPr>
              <w:rPr>
                <w:rFonts w:ascii="Cambria Math" w:hAnsi="Cambria Math"/>
                <w:sz w:val="24"/>
                <w:szCs w:val="32"/>
              </w:rPr>
              <m:t>π</m:t>
            </m:r>
          </m:e>
          <m:sub>
            <m:r>
              <w:rPr>
                <w:rFonts w:ascii="Cambria Math" w:hAnsi="Cambria Math"/>
                <w:sz w:val="24"/>
                <w:szCs w:val="32"/>
              </w:rPr>
              <m:t>θ</m:t>
            </m:r>
          </m:sub>
        </m:sSub>
      </m:oMath>
      <w:r>
        <w:rPr>
          <w:rFonts w:hint="eastAsia"/>
          <w:sz w:val="24"/>
          <w:szCs w:val="32"/>
        </w:rPr>
        <w:t>。</w:t>
      </w:r>
    </w:p>
    <w:p w14:paraId="0ED16BC4" w14:textId="77777777" w:rsidR="00835017" w:rsidRDefault="00835017">
      <w:pPr>
        <w:spacing w:line="400" w:lineRule="exact"/>
        <w:ind w:firstLine="420"/>
        <w:jc w:val="left"/>
        <w:rPr>
          <w:sz w:val="24"/>
          <w:szCs w:val="32"/>
        </w:rPr>
      </w:pPr>
    </w:p>
    <w:p w14:paraId="13200670" w14:textId="77777777" w:rsidR="00835017" w:rsidRDefault="00926E61">
      <w:pPr>
        <w:jc w:val="center"/>
      </w:pPr>
      <w:r>
        <w:rPr>
          <w:noProof/>
        </w:rPr>
        <w:lastRenderedPageBreak/>
        <w:drawing>
          <wp:inline distT="0" distB="0" distL="0" distR="0" wp14:anchorId="4C594B02" wp14:editId="189F5F47">
            <wp:extent cx="5399405" cy="2835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399405" cy="2835275"/>
                    </a:xfrm>
                    <a:prstGeom prst="rect">
                      <a:avLst/>
                    </a:prstGeom>
                    <a:noFill/>
                    <a:ln>
                      <a:noFill/>
                    </a:ln>
                  </pic:spPr>
                </pic:pic>
              </a:graphicData>
            </a:graphic>
          </wp:inline>
        </w:drawing>
      </w:r>
    </w:p>
    <w:p w14:paraId="4EA3AE0F" w14:textId="77777777" w:rsidR="00835017" w:rsidRDefault="00926E61">
      <w:pPr>
        <w:jc w:val="center"/>
      </w:pPr>
      <w:r>
        <w:t>图</w:t>
      </w:r>
      <w:r>
        <w:t>3.2</w:t>
      </w:r>
      <w:r>
        <w:rPr>
          <w:rFonts w:hint="eastAsia"/>
        </w:rPr>
        <w:t xml:space="preserve"> </w:t>
      </w:r>
      <w:r>
        <w:rPr>
          <w:rFonts w:hint="eastAsia"/>
        </w:rPr>
        <w:t>虚拟网络功能放置</w:t>
      </w:r>
      <w:r>
        <w:t>算法模型结构</w:t>
      </w:r>
    </w:p>
    <w:p w14:paraId="78595834" w14:textId="77777777" w:rsidR="00835017" w:rsidRDefault="00835017">
      <w:pPr>
        <w:jc w:val="center"/>
      </w:pPr>
    </w:p>
    <w:p w14:paraId="1699AC2B" w14:textId="77777777" w:rsidR="00835017" w:rsidRDefault="00926E61">
      <w:pPr>
        <w:keepNext/>
        <w:spacing w:line="400" w:lineRule="exact"/>
        <w:jc w:val="left"/>
        <w:outlineLvl w:val="2"/>
        <w:rPr>
          <w:rFonts w:eastAsia="黑体"/>
          <w:bCs/>
          <w:sz w:val="28"/>
        </w:rPr>
      </w:pPr>
      <w:bookmarkStart w:id="106" w:name="_Toc102600733"/>
      <w:bookmarkStart w:id="107" w:name="_Toc103078322"/>
      <w:r>
        <w:rPr>
          <w:rFonts w:ascii="黑体" w:eastAsia="黑体" w:hAnsi="黑体"/>
          <w:bCs/>
          <w:sz w:val="28"/>
        </w:rPr>
        <w:t>3.3.1</w:t>
      </w:r>
      <w:r>
        <w:rPr>
          <w:rFonts w:eastAsia="黑体"/>
          <w:bCs/>
          <w:sz w:val="28"/>
        </w:rPr>
        <w:t xml:space="preserve"> </w:t>
      </w:r>
      <w:r>
        <w:rPr>
          <w:rFonts w:eastAsia="黑体"/>
          <w:bCs/>
          <w:sz w:val="28"/>
        </w:rPr>
        <w:t>编码器</w:t>
      </w:r>
      <w:r>
        <w:rPr>
          <w:rFonts w:eastAsia="黑体"/>
          <w:bCs/>
          <w:sz w:val="28"/>
        </w:rPr>
        <w:t xml:space="preserve"> </w:t>
      </w:r>
      <w:bookmarkEnd w:id="106"/>
      <w:bookmarkEnd w:id="107"/>
    </w:p>
    <w:p w14:paraId="206EA90B" w14:textId="77777777" w:rsidR="00835017" w:rsidRDefault="00926E61">
      <w:pPr>
        <w:spacing w:line="400" w:lineRule="exact"/>
        <w:ind w:firstLine="420"/>
        <w:jc w:val="left"/>
        <w:rPr>
          <w:sz w:val="24"/>
          <w:szCs w:val="32"/>
        </w:rPr>
      </w:pPr>
      <w:r>
        <w:rPr>
          <w:sz w:val="24"/>
          <w:szCs w:val="32"/>
        </w:rPr>
        <w:t>编码器</w:t>
      </w:r>
      <w:r>
        <w:rPr>
          <w:rFonts w:hint="eastAsia"/>
          <w:sz w:val="24"/>
          <w:szCs w:val="32"/>
        </w:rPr>
        <w:t>（</w:t>
      </w:r>
      <w:r>
        <w:rPr>
          <w:sz w:val="24"/>
          <w:szCs w:val="32"/>
        </w:rPr>
        <w:t>Encoder</w:t>
      </w:r>
      <w:r>
        <w:rPr>
          <w:rFonts w:hint="eastAsia"/>
          <w:sz w:val="24"/>
          <w:szCs w:val="32"/>
        </w:rPr>
        <w:t>）</w:t>
      </w:r>
      <w:r>
        <w:rPr>
          <w:sz w:val="24"/>
          <w:szCs w:val="32"/>
        </w:rPr>
        <w:t>使用的是</w:t>
      </w:r>
      <w:r>
        <w:rPr>
          <w:sz w:val="24"/>
          <w:szCs w:val="32"/>
        </w:rPr>
        <w:t>LSTM</w:t>
      </w:r>
      <w:r>
        <w:rPr>
          <w:sz w:val="24"/>
          <w:szCs w:val="32"/>
        </w:rPr>
        <w:t>模型，隐藏层的维数根据需要训练的模型输入的</w:t>
      </w:r>
      <w:r>
        <w:rPr>
          <w:sz w:val="24"/>
          <w:szCs w:val="32"/>
        </w:rPr>
        <w:t>VNF</w:t>
      </w:r>
      <w:r>
        <w:rPr>
          <w:sz w:val="24"/>
          <w:szCs w:val="32"/>
        </w:rPr>
        <w:t>序列长度有所调整，从</w:t>
      </w:r>
      <w:r>
        <w:rPr>
          <w:sz w:val="24"/>
          <w:szCs w:val="32"/>
        </w:rPr>
        <w:t>32</w:t>
      </w:r>
      <w:r>
        <w:rPr>
          <w:sz w:val="24"/>
          <w:szCs w:val="32"/>
        </w:rPr>
        <w:t>到</w:t>
      </w:r>
      <w:r>
        <w:rPr>
          <w:sz w:val="24"/>
          <w:szCs w:val="32"/>
        </w:rPr>
        <w:t>128</w:t>
      </w:r>
      <w:r>
        <w:rPr>
          <w:sz w:val="24"/>
          <w:szCs w:val="32"/>
        </w:rPr>
        <w:t>。输入的</w:t>
      </w:r>
      <w:r>
        <w:rPr>
          <w:sz w:val="24"/>
          <w:szCs w:val="32"/>
        </w:rPr>
        <w:t>embedding</w:t>
      </w:r>
      <w:r>
        <w:rPr>
          <w:sz w:val="24"/>
          <w:szCs w:val="32"/>
        </w:rPr>
        <w:t>向量长度为</w:t>
      </w:r>
      <w:r>
        <w:rPr>
          <w:sz w:val="24"/>
          <w:szCs w:val="32"/>
        </w:rPr>
        <w:t>10</w:t>
      </w:r>
      <w:r>
        <w:rPr>
          <w:sz w:val="24"/>
          <w:szCs w:val="32"/>
        </w:rPr>
        <w:t>，</w:t>
      </w:r>
      <w:r>
        <w:rPr>
          <w:sz w:val="24"/>
          <w:szCs w:val="32"/>
        </w:rPr>
        <w:t>LSTM</w:t>
      </w:r>
      <w:r>
        <w:rPr>
          <w:sz w:val="24"/>
          <w:szCs w:val="32"/>
        </w:rPr>
        <w:t>的层数</w:t>
      </w:r>
      <w:r>
        <w:rPr>
          <w:rFonts w:hint="eastAsia"/>
          <w:sz w:val="24"/>
          <w:szCs w:val="32"/>
        </w:rPr>
        <w:t>也同样</w:t>
      </w:r>
      <w:r>
        <w:rPr>
          <w:sz w:val="24"/>
          <w:szCs w:val="32"/>
        </w:rPr>
        <w:t>根据需要训练的模型输入的</w:t>
      </w:r>
      <w:r>
        <w:rPr>
          <w:sz w:val="24"/>
          <w:szCs w:val="32"/>
        </w:rPr>
        <w:t>VNF</w:t>
      </w:r>
      <w:r>
        <w:rPr>
          <w:sz w:val="24"/>
          <w:szCs w:val="32"/>
        </w:rPr>
        <w:t>序列长度有所调整</w:t>
      </w:r>
      <w:r>
        <w:rPr>
          <w:rFonts w:hint="eastAsia"/>
          <w:sz w:val="24"/>
          <w:szCs w:val="32"/>
        </w:rPr>
        <w:t>，最低</w:t>
      </w:r>
      <w:r>
        <w:rPr>
          <w:rFonts w:hint="eastAsia"/>
          <w:sz w:val="24"/>
          <w:szCs w:val="32"/>
        </w:rPr>
        <w:t>1</w:t>
      </w:r>
      <w:r>
        <w:rPr>
          <w:rFonts w:hint="eastAsia"/>
          <w:sz w:val="24"/>
          <w:szCs w:val="32"/>
        </w:rPr>
        <w:t>层，最高</w:t>
      </w:r>
      <w:r>
        <w:rPr>
          <w:rFonts w:hint="eastAsia"/>
          <w:sz w:val="24"/>
          <w:szCs w:val="32"/>
        </w:rPr>
        <w:t>4</w:t>
      </w:r>
      <w:r>
        <w:rPr>
          <w:sz w:val="24"/>
          <w:szCs w:val="32"/>
        </w:rPr>
        <w:t>层。</w:t>
      </w:r>
    </w:p>
    <w:p w14:paraId="5057C00B" w14:textId="77777777" w:rsidR="00835017" w:rsidRDefault="00926E61">
      <w:pPr>
        <w:spacing w:line="400" w:lineRule="exact"/>
        <w:ind w:firstLineChars="200" w:firstLine="480"/>
        <w:rPr>
          <w:sz w:val="24"/>
        </w:rPr>
      </w:pPr>
      <w:r>
        <w:rPr>
          <w:sz w:val="24"/>
        </w:rPr>
        <w:t>当输入序列过长的时候，传统的</w:t>
      </w:r>
      <w:r>
        <w:rPr>
          <w:sz w:val="24"/>
        </w:rPr>
        <w:t>RNN</w:t>
      </w:r>
      <w:r>
        <w:rPr>
          <w:sz w:val="24"/>
        </w:rPr>
        <w:t>很容易出现梯度消失或者梯度爆炸的问题，梯度爆炸可以通过梯度截断来解决，而梯度消失对于</w:t>
      </w:r>
      <w:r>
        <w:rPr>
          <w:sz w:val="24"/>
        </w:rPr>
        <w:t>RNN</w:t>
      </w:r>
      <w:r>
        <w:rPr>
          <w:sz w:val="24"/>
        </w:rPr>
        <w:t>来说</w:t>
      </w:r>
      <w:r>
        <w:rPr>
          <w:rFonts w:hint="eastAsia"/>
          <w:sz w:val="24"/>
        </w:rPr>
        <w:t>并不容易解决</w:t>
      </w:r>
      <w:r>
        <w:rPr>
          <w:sz w:val="24"/>
        </w:rPr>
        <w:t>，所以我们使用了</w:t>
      </w:r>
      <w:r>
        <w:rPr>
          <w:rFonts w:hint="eastAsia"/>
          <w:sz w:val="24"/>
        </w:rPr>
        <w:t>L</w:t>
      </w:r>
      <w:r>
        <w:rPr>
          <w:sz w:val="24"/>
        </w:rPr>
        <w:t>STM</w:t>
      </w:r>
      <w:r>
        <w:rPr>
          <w:rFonts w:hint="eastAsia"/>
          <w:sz w:val="24"/>
        </w:rPr>
        <w:t>来代替</w:t>
      </w:r>
      <w:r>
        <w:rPr>
          <w:rFonts w:hint="eastAsia"/>
          <w:sz w:val="24"/>
        </w:rPr>
        <w:t>R</w:t>
      </w:r>
      <w:r>
        <w:rPr>
          <w:sz w:val="24"/>
        </w:rPr>
        <w:t>NN</w:t>
      </w:r>
      <w:r>
        <w:rPr>
          <w:sz w:val="24"/>
        </w:rPr>
        <w:t>。</w:t>
      </w:r>
      <w:r>
        <w:rPr>
          <w:rFonts w:hint="eastAsia"/>
          <w:sz w:val="24"/>
        </w:rPr>
        <w:t>在</w:t>
      </w:r>
      <w:r>
        <w:rPr>
          <w:rFonts w:hint="eastAsia"/>
          <w:sz w:val="24"/>
        </w:rPr>
        <w:t>2</w:t>
      </w:r>
      <w:r>
        <w:rPr>
          <w:sz w:val="24"/>
        </w:rPr>
        <w:t>.1</w:t>
      </w:r>
      <w:r>
        <w:rPr>
          <w:rFonts w:hint="eastAsia"/>
          <w:sz w:val="24"/>
        </w:rPr>
        <w:t>节中提到过，</w:t>
      </w:r>
      <w:r>
        <w:rPr>
          <w:sz w:val="24"/>
        </w:rPr>
        <w:t>LSTM</w:t>
      </w:r>
      <w:r>
        <w:rPr>
          <w:sz w:val="24"/>
        </w:rPr>
        <w:t>通过控制遗忘门、输入门和输出门来决定忘记多少历史信息以及记住哪些历史信息，从而可以更好的保留所需要的信息。</w:t>
      </w:r>
    </w:p>
    <w:p w14:paraId="516F56EA" w14:textId="77777777" w:rsidR="00835017" w:rsidRDefault="00926E61">
      <w:pPr>
        <w:spacing w:line="400" w:lineRule="exact"/>
        <w:ind w:firstLine="420"/>
        <w:jc w:val="left"/>
        <w:rPr>
          <w:sz w:val="24"/>
          <w:szCs w:val="32"/>
        </w:rPr>
      </w:pPr>
      <w:r>
        <w:rPr>
          <w:sz w:val="24"/>
          <w:szCs w:val="32"/>
        </w:rPr>
        <w:t>Encoder</w:t>
      </w:r>
      <w:r>
        <w:rPr>
          <w:sz w:val="24"/>
          <w:szCs w:val="32"/>
        </w:rPr>
        <w:t>最终输出带注意力机制的向量</w:t>
      </w:r>
      <w:r>
        <w:rPr>
          <w:sz w:val="24"/>
          <w:szCs w:val="32"/>
        </w:rPr>
        <w:t>context vector</w:t>
      </w:r>
      <w:r>
        <w:rPr>
          <w:sz w:val="24"/>
          <w:szCs w:val="32"/>
        </w:rPr>
        <w:t>，并将其输入到解码器</w:t>
      </w:r>
      <w:r>
        <w:rPr>
          <w:sz w:val="24"/>
          <w:szCs w:val="32"/>
        </w:rPr>
        <w:t>Decoder</w:t>
      </w:r>
      <w:r>
        <w:rPr>
          <w:sz w:val="24"/>
          <w:szCs w:val="32"/>
        </w:rPr>
        <w:t>中。</w:t>
      </w:r>
    </w:p>
    <w:p w14:paraId="37661E95" w14:textId="77777777" w:rsidR="00835017" w:rsidRDefault="00835017">
      <w:pPr>
        <w:spacing w:line="400" w:lineRule="exact"/>
        <w:ind w:firstLine="420"/>
        <w:jc w:val="left"/>
        <w:rPr>
          <w:sz w:val="24"/>
          <w:szCs w:val="32"/>
        </w:rPr>
      </w:pPr>
    </w:p>
    <w:p w14:paraId="63B01038" w14:textId="77777777" w:rsidR="00835017" w:rsidRDefault="00926E61">
      <w:pPr>
        <w:keepNext/>
        <w:spacing w:line="400" w:lineRule="exact"/>
        <w:jc w:val="left"/>
        <w:outlineLvl w:val="2"/>
        <w:rPr>
          <w:rFonts w:eastAsia="黑体"/>
          <w:bCs/>
          <w:sz w:val="28"/>
        </w:rPr>
      </w:pPr>
      <w:bookmarkStart w:id="108" w:name="_Toc103078323"/>
      <w:bookmarkStart w:id="109" w:name="_Toc102600734"/>
      <w:r>
        <w:rPr>
          <w:rFonts w:ascii="黑体" w:eastAsia="黑体" w:hAnsi="黑体"/>
          <w:bCs/>
          <w:sz w:val="28"/>
        </w:rPr>
        <w:t xml:space="preserve">3.3.2 </w:t>
      </w:r>
      <w:r>
        <w:rPr>
          <w:rFonts w:eastAsia="黑体"/>
          <w:bCs/>
          <w:sz w:val="28"/>
        </w:rPr>
        <w:t>解码器</w:t>
      </w:r>
      <w:bookmarkEnd w:id="108"/>
      <w:bookmarkEnd w:id="109"/>
    </w:p>
    <w:p w14:paraId="746B293B" w14:textId="77777777" w:rsidR="00835017" w:rsidRDefault="00926E61">
      <w:pPr>
        <w:spacing w:line="400" w:lineRule="exact"/>
        <w:ind w:firstLine="420"/>
        <w:jc w:val="left"/>
        <w:rPr>
          <w:sz w:val="24"/>
          <w:szCs w:val="28"/>
        </w:rPr>
      </w:pPr>
      <w:r>
        <w:rPr>
          <w:sz w:val="24"/>
          <w:szCs w:val="32"/>
        </w:rPr>
        <w:t>解码器</w:t>
      </w:r>
      <w:r>
        <w:rPr>
          <w:rFonts w:hint="eastAsia"/>
          <w:sz w:val="24"/>
          <w:szCs w:val="32"/>
        </w:rPr>
        <w:t>（</w:t>
      </w:r>
      <w:r>
        <w:rPr>
          <w:sz w:val="24"/>
          <w:szCs w:val="32"/>
        </w:rPr>
        <w:t>Decoder</w:t>
      </w:r>
      <w:r>
        <w:rPr>
          <w:rFonts w:hint="eastAsia"/>
          <w:sz w:val="24"/>
          <w:szCs w:val="32"/>
        </w:rPr>
        <w:t>）</w:t>
      </w:r>
      <w:r>
        <w:rPr>
          <w:sz w:val="24"/>
          <w:szCs w:val="32"/>
        </w:rPr>
        <w:t>是一个添加了注意力的</w:t>
      </w:r>
      <w:r>
        <w:rPr>
          <w:sz w:val="24"/>
          <w:szCs w:val="32"/>
        </w:rPr>
        <w:t>LSTM</w:t>
      </w:r>
      <w:r>
        <w:rPr>
          <w:sz w:val="24"/>
          <w:szCs w:val="32"/>
        </w:rPr>
        <w:t>模型，它的解码步骤与输入序列的数量相同。在每一次迭代时，解码器都会输出放置的主机</w:t>
      </w:r>
      <w:r>
        <w:rPr>
          <w:rFonts w:hint="eastAsia"/>
          <w:sz w:val="24"/>
          <w:szCs w:val="32"/>
        </w:rPr>
        <w:t>序号</w:t>
      </w:r>
      <w:r>
        <w:rPr>
          <w:sz w:val="24"/>
          <w:szCs w:val="32"/>
        </w:rPr>
        <w:t>，表示在编码器中输入的服务功能链相同位置的</w:t>
      </w:r>
      <w:r>
        <w:rPr>
          <w:sz w:val="24"/>
          <w:szCs w:val="32"/>
        </w:rPr>
        <w:t>VNF</w:t>
      </w:r>
      <w:r>
        <w:rPr>
          <w:sz w:val="24"/>
          <w:szCs w:val="32"/>
        </w:rPr>
        <w:t>放置的位置。</w:t>
      </w:r>
      <w:r>
        <w:rPr>
          <w:sz w:val="24"/>
          <w:szCs w:val="28"/>
        </w:rPr>
        <w:t>解码器网络隐藏状态</w:t>
      </w:r>
      <m:oMath>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m:t>
            </m:r>
          </m:sub>
        </m:sSub>
        <m:r>
          <w:rPr>
            <w:rFonts w:ascii="Cambria Math" w:hAnsi="Cambria Math"/>
            <w:sz w:val="24"/>
            <w:szCs w:val="28"/>
          </w:rPr>
          <m:t>=f(</m:t>
        </m:r>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t-1</m:t>
            </m:r>
          </m:sub>
        </m:sSub>
        <m:r>
          <w:rPr>
            <w:rFonts w:ascii="Cambria Math" w:hAnsi="Cambria Math"/>
            <w:sz w:val="24"/>
            <w:szCs w:val="28"/>
          </w:rPr>
          <m:t xml:space="preserve">, </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sz w:val="24"/>
                    <w:szCs w:val="28"/>
                  </w:rPr>
                  <m:t>ρ</m:t>
                </m:r>
              </m:e>
            </m:acc>
          </m:e>
          <m:sub>
            <m:r>
              <w:rPr>
                <w:rFonts w:ascii="Cambria Math" w:hAnsi="Cambria Math"/>
                <w:sz w:val="24"/>
                <w:szCs w:val="28"/>
              </w:rPr>
              <m:t>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t</m:t>
            </m:r>
          </m:sub>
        </m:sSub>
        <m:r>
          <w:rPr>
            <w:rFonts w:ascii="Cambria Math" w:hAnsi="Cambria Math"/>
            <w:sz w:val="24"/>
            <w:szCs w:val="28"/>
          </w:rPr>
          <m:t>)</m:t>
        </m:r>
      </m:oMath>
      <w:r>
        <w:rPr>
          <w:sz w:val="24"/>
          <w:szCs w:val="28"/>
        </w:rPr>
        <w:t>是其自身先前状态与对编码器隐藏状态的注意力机制相结合的函数</w:t>
      </w:r>
      <w:r>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t-1</m:t>
            </m:r>
          </m:sub>
        </m:sSub>
      </m:oMath>
      <w:r>
        <w:rPr>
          <w:rFonts w:hint="eastAsia"/>
          <w:sz w:val="24"/>
          <w:szCs w:val="28"/>
        </w:rPr>
        <w:t>代表在解码器中</w:t>
      </w:r>
      <m:oMath>
        <m:r>
          <w:rPr>
            <w:rFonts w:ascii="Cambria Math" w:hAnsi="Cambria Math" w:hint="eastAsia"/>
            <w:sz w:val="24"/>
            <w:szCs w:val="28"/>
          </w:rPr>
          <m:t>t</m:t>
        </m:r>
        <m:r>
          <w:rPr>
            <w:rFonts w:ascii="微软雅黑" w:eastAsia="微软雅黑" w:hAnsi="微软雅黑" w:cs="微软雅黑" w:hint="eastAsia"/>
            <w:sz w:val="24"/>
            <w:szCs w:val="28"/>
          </w:rPr>
          <m:t>-</m:t>
        </m:r>
        <m:r>
          <w:rPr>
            <w:rFonts w:ascii="Cambria Math" w:hAnsi="Cambria Math" w:hint="eastAsia"/>
            <w:sz w:val="24"/>
            <w:szCs w:val="28"/>
          </w:rPr>
          <m:t>1</m:t>
        </m:r>
      </m:oMath>
      <w:r>
        <w:rPr>
          <w:rFonts w:hint="eastAsia"/>
          <w:sz w:val="24"/>
          <w:szCs w:val="28"/>
        </w:rPr>
        <w:t>时间步时的隐藏状态，</w:t>
      </w:r>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sz w:val="24"/>
                    <w:szCs w:val="28"/>
                  </w:rPr>
                  <m:t>ρ</m:t>
                </m:r>
              </m:e>
            </m:acc>
          </m:e>
          <m:sub>
            <m:r>
              <w:rPr>
                <w:rFonts w:ascii="Cambria Math" w:hAnsi="Cambria Math"/>
                <w:sz w:val="24"/>
                <w:szCs w:val="28"/>
              </w:rPr>
              <m:t>t-1</m:t>
            </m:r>
          </m:sub>
        </m:sSub>
      </m:oMath>
      <w:r>
        <w:rPr>
          <w:rFonts w:hint="eastAsia"/>
          <w:sz w:val="24"/>
          <w:szCs w:val="28"/>
        </w:rPr>
        <w:t>代表在编码器中</w:t>
      </w:r>
      <m:oMath>
        <m:r>
          <w:rPr>
            <w:rFonts w:ascii="Cambria Math" w:hAnsi="Cambria Math" w:hint="eastAsia"/>
            <w:sz w:val="24"/>
            <w:szCs w:val="28"/>
          </w:rPr>
          <m:t>t</m:t>
        </m:r>
      </m:oMath>
      <w:r>
        <w:rPr>
          <w:rFonts w:hint="eastAsia"/>
          <w:sz w:val="24"/>
          <w:szCs w:val="28"/>
        </w:rPr>
        <w:t>时间步时的隐藏状态</w:t>
      </w:r>
      <w:r>
        <w:rPr>
          <w:sz w:val="24"/>
          <w:szCs w:val="28"/>
        </w:rPr>
        <w:t>。</w:t>
      </w:r>
      <w:r>
        <w:rPr>
          <w:rFonts w:hint="eastAsia"/>
          <w:sz w:val="24"/>
          <w:szCs w:val="28"/>
        </w:rPr>
        <w:t>c</w:t>
      </w:r>
      <w:r>
        <w:rPr>
          <w:sz w:val="24"/>
          <w:szCs w:val="28"/>
        </w:rPr>
        <w:t>ontext vector</w:t>
      </w:r>
      <w:r>
        <w:rPr>
          <w:sz w:val="24"/>
          <w:szCs w:val="28"/>
        </w:rPr>
        <w:t>由输入序列的隐藏状态的总和组成，由对齐向量</w:t>
      </w:r>
      <w:r>
        <w:rPr>
          <w:rFonts w:hint="eastAsia"/>
          <w:sz w:val="24"/>
          <w:szCs w:val="28"/>
        </w:rPr>
        <w:t>（</w:t>
      </w:r>
      <w:r>
        <w:rPr>
          <w:sz w:val="24"/>
          <w:szCs w:val="28"/>
        </w:rPr>
        <w:t>alignment vector</w:t>
      </w:r>
      <w:r>
        <w:rPr>
          <w:rFonts w:hint="eastAsia"/>
          <w:sz w:val="24"/>
          <w:szCs w:val="28"/>
        </w:rPr>
        <w:t>）</w:t>
      </w:r>
      <w:r>
        <w:rPr>
          <w:sz w:val="24"/>
          <w:szCs w:val="28"/>
        </w:rPr>
        <w:t>进行加权。解码器</w:t>
      </w:r>
      <w:r>
        <w:rPr>
          <w:rFonts w:hint="eastAsia"/>
          <w:sz w:val="24"/>
          <w:szCs w:val="28"/>
        </w:rPr>
        <w:t>按照公式（</w:t>
      </w:r>
      <w:r>
        <w:rPr>
          <w:rFonts w:hint="eastAsia"/>
          <w:sz w:val="24"/>
          <w:szCs w:val="28"/>
        </w:rPr>
        <w:t>3</w:t>
      </w:r>
      <w:r>
        <w:rPr>
          <w:sz w:val="24"/>
          <w:szCs w:val="28"/>
        </w:rPr>
        <w:t>.7</w:t>
      </w:r>
      <w:r>
        <w:rPr>
          <w:rFonts w:hint="eastAsia"/>
          <w:sz w:val="24"/>
          <w:szCs w:val="28"/>
        </w:rPr>
        <w:t>）</w:t>
      </w:r>
      <w:r>
        <w:rPr>
          <w:sz w:val="24"/>
          <w:szCs w:val="28"/>
        </w:rPr>
        <w:t>输出步骤</w:t>
      </w:r>
      <m:oMath>
        <m:r>
          <w:rPr>
            <w:rFonts w:ascii="Cambria Math" w:hAnsi="Cambria Math"/>
            <w:sz w:val="24"/>
            <w:szCs w:val="28"/>
          </w:rPr>
          <m:t>t</m:t>
        </m:r>
      </m:oMath>
      <w:r>
        <w:rPr>
          <w:rFonts w:hint="eastAsia"/>
          <w:sz w:val="24"/>
          <w:szCs w:val="28"/>
        </w:rPr>
        <w:t>时</w:t>
      </w:r>
      <w:r>
        <w:rPr>
          <w:rFonts w:hint="eastAsia"/>
          <w:sz w:val="24"/>
          <w:szCs w:val="28"/>
        </w:rPr>
        <w:t>L</w:t>
      </w:r>
      <w:r>
        <w:rPr>
          <w:sz w:val="24"/>
          <w:szCs w:val="28"/>
        </w:rPr>
        <w:t>STM</w:t>
      </w:r>
      <w:r>
        <w:rPr>
          <w:rFonts w:hint="eastAsia"/>
          <w:sz w:val="24"/>
          <w:szCs w:val="28"/>
        </w:rPr>
        <w:t>单</w:t>
      </w:r>
      <w:r>
        <w:rPr>
          <w:rFonts w:hint="eastAsia"/>
          <w:sz w:val="24"/>
          <w:szCs w:val="28"/>
        </w:rPr>
        <w:lastRenderedPageBreak/>
        <w:t>元的</w:t>
      </w: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sz w:val="24"/>
                <w:szCs w:val="32"/>
              </w:rPr>
              <m:t>t</m:t>
            </m:r>
          </m:sub>
        </m:sSub>
      </m:oMath>
      <w:r>
        <w:rPr>
          <w:rFonts w:hint="eastAsia"/>
          <w:sz w:val="24"/>
          <w:szCs w:val="28"/>
        </w:rPr>
        <w:t>。</w:t>
      </w:r>
    </w:p>
    <w:p w14:paraId="4E19A40F" w14:textId="77777777" w:rsidR="00835017" w:rsidRDefault="007251DA">
      <w:pPr>
        <w:ind w:firstLine="420"/>
        <w:jc w:val="left"/>
        <w:rPr>
          <w:i/>
          <w:sz w:val="24"/>
          <w:szCs w:val="32"/>
        </w:rPr>
      </w:pPr>
      <m:oMathPara>
        <m:oMathParaPr>
          <m:jc m:val="right"/>
        </m:oMathParaPr>
        <m:oMath>
          <m:sSub>
            <m:sSubPr>
              <m:ctrlPr>
                <w:rPr>
                  <w:rFonts w:ascii="Cambria Math" w:hAnsi="Cambria Math"/>
                  <w:i/>
                  <w:sz w:val="24"/>
                  <w:szCs w:val="32"/>
                </w:rPr>
              </m:ctrlPr>
            </m:sSubPr>
            <m:e>
              <m:r>
                <w:rPr>
                  <w:rFonts w:ascii="Cambria Math" w:hAnsi="Cambria Math"/>
                  <w:sz w:val="24"/>
                  <w:szCs w:val="32"/>
                </w:rPr>
                <m:t>c</m:t>
              </m:r>
            </m:e>
            <m:sub>
              <m:r>
                <w:rPr>
                  <w:rFonts w:ascii="Cambria Math" w:hAnsi="Cambria Math"/>
                  <w:sz w:val="24"/>
                  <w:szCs w:val="32"/>
                </w:rPr>
                <m:t>t</m:t>
              </m:r>
            </m:sub>
          </m:sSub>
          <m:r>
            <w:rPr>
              <w:rFonts w:ascii="Cambria Math" w:hAnsi="Cambria Math"/>
              <w:sz w:val="24"/>
              <w:szCs w:val="32"/>
            </w:rPr>
            <m:t xml:space="preserve"> =</m:t>
          </m:r>
          <m:nary>
            <m:naryPr>
              <m:chr m:val="∑"/>
              <m:limLoc m:val="undOvr"/>
              <m:supHide m:val="1"/>
              <m:ctrlPr>
                <w:rPr>
                  <w:rFonts w:ascii="Cambria Math" w:hAnsi="Cambria Math"/>
                  <w:i/>
                  <w:sz w:val="24"/>
                  <w:szCs w:val="32"/>
                </w:rPr>
              </m:ctrlPr>
            </m:naryPr>
            <m:sub>
              <m:r>
                <w:rPr>
                  <w:rFonts w:ascii="Cambria Math" w:hAnsi="Cambria Math"/>
                  <w:sz w:val="24"/>
                  <w:szCs w:val="32"/>
                </w:rPr>
                <m:t>f</m:t>
              </m:r>
            </m:sub>
            <m:sup/>
            <m:e>
              <m:sSub>
                <m:sSubPr>
                  <m:ctrlPr>
                    <w:rPr>
                      <w:rFonts w:ascii="Cambria Math" w:hAnsi="Cambria Math"/>
                      <w:i/>
                      <w:sz w:val="24"/>
                      <w:szCs w:val="32"/>
                    </w:rPr>
                  </m:ctrlPr>
                </m:sSubPr>
                <m:e>
                  <m:r>
                    <w:rPr>
                      <w:rFonts w:ascii="Cambria Math" w:hAnsi="Cambria Math"/>
                      <w:sz w:val="24"/>
                      <w:szCs w:val="32"/>
                    </w:rPr>
                    <m:t>α</m:t>
                  </m:r>
                </m:e>
                <m:sub>
                  <m:r>
                    <w:rPr>
                      <w:rFonts w:ascii="Cambria Math" w:hAnsi="Cambria Math"/>
                      <w:sz w:val="24"/>
                      <w:szCs w:val="32"/>
                    </w:rPr>
                    <m:t>t,f</m:t>
                  </m:r>
                </m:sub>
              </m:sSub>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e>
          </m:nary>
          <m:r>
            <w:rPr>
              <w:rFonts w:ascii="Cambria Math" w:hAnsi="Cambria Math"/>
              <w:sz w:val="24"/>
              <w:szCs w:val="32"/>
            </w:rPr>
            <m:t xml:space="preserve">    </m:t>
          </m:r>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.7</m:t>
          </m:r>
          <m:r>
            <m:rPr>
              <m:sty m:val="p"/>
            </m:rPr>
            <w:rPr>
              <w:rFonts w:ascii="Cambria Math" w:hAnsi="Cambria Math"/>
              <w:sz w:val="24"/>
            </w:rPr>
            <m:t>）</m:t>
          </m:r>
        </m:oMath>
      </m:oMathPara>
    </w:p>
    <w:p w14:paraId="48B7B561" w14:textId="77777777" w:rsidR="00835017" w:rsidRDefault="00926E61">
      <w:pPr>
        <w:spacing w:line="400" w:lineRule="exact"/>
        <w:ind w:firstLine="420"/>
        <w:jc w:val="left"/>
        <w:rPr>
          <w:sz w:val="24"/>
          <w:szCs w:val="28"/>
        </w:rPr>
      </w:pPr>
      <w:r>
        <w:rPr>
          <w:rFonts w:hint="eastAsia"/>
          <w:sz w:val="24"/>
          <w:szCs w:val="28"/>
        </w:rPr>
        <w:t>公式（</w:t>
      </w:r>
      <w:r>
        <w:rPr>
          <w:rFonts w:hint="eastAsia"/>
          <w:sz w:val="24"/>
          <w:szCs w:val="28"/>
        </w:rPr>
        <w:t>3</w:t>
      </w:r>
      <w:r>
        <w:rPr>
          <w:sz w:val="24"/>
          <w:szCs w:val="28"/>
        </w:rPr>
        <w:t>.7</w:t>
      </w:r>
      <w:r>
        <w:rPr>
          <w:rFonts w:hint="eastAsia"/>
          <w:sz w:val="24"/>
          <w:szCs w:val="28"/>
        </w:rPr>
        <w:t>）</w:t>
      </w:r>
      <w:r>
        <w:rPr>
          <w:sz w:val="24"/>
          <w:szCs w:val="28"/>
        </w:rPr>
        <w:t>中</w:t>
      </w:r>
      <m:oMath>
        <m:sSub>
          <m:sSubPr>
            <m:ctrlPr>
              <w:rPr>
                <w:rFonts w:ascii="Cambria Math" w:hAnsi="Cambria Math"/>
                <w:i/>
                <w:sz w:val="24"/>
                <w:szCs w:val="28"/>
              </w:rPr>
            </m:ctrlPr>
          </m:sSubPr>
          <m:e>
            <m:r>
              <m:rPr>
                <m:sty m:val="p"/>
              </m:rPr>
              <w:rPr>
                <w:rFonts w:ascii="Cambria Math" w:hAnsi="Cambria Math"/>
                <w:sz w:val="24"/>
                <w:szCs w:val="28"/>
              </w:rPr>
              <m:t>α</m:t>
            </m:r>
            <m:ctrlPr>
              <w:rPr>
                <w:rFonts w:ascii="Cambria Math" w:hAnsi="Cambria Math"/>
                <w:sz w:val="24"/>
                <w:szCs w:val="28"/>
              </w:rPr>
            </m:ctrlPr>
          </m:e>
          <m:sub>
            <m:r>
              <w:rPr>
                <w:rFonts w:ascii="Cambria Math" w:hAnsi="Cambria Math"/>
                <w:sz w:val="24"/>
                <w:szCs w:val="28"/>
              </w:rPr>
              <m:t>t,f</m:t>
            </m:r>
          </m:sub>
        </m:sSub>
      </m:oMath>
      <w:r>
        <w:rPr>
          <w:sz w:val="24"/>
          <w:szCs w:val="28"/>
        </w:rPr>
        <w:t>是表示在解码器解码过程中对应的每个编码器隐藏状态权重的</w:t>
      </w:r>
      <w:r>
        <w:rPr>
          <w:rFonts w:hint="eastAsia"/>
          <w:sz w:val="24"/>
          <w:szCs w:val="28"/>
        </w:rPr>
        <w:t>概率向</w:t>
      </w:r>
      <w:r>
        <w:rPr>
          <w:sz w:val="24"/>
          <w:szCs w:val="28"/>
        </w:rPr>
        <w:t>量</w:t>
      </w:r>
      <w:r>
        <w:rPr>
          <w:rFonts w:hint="eastAsia"/>
          <w:sz w:val="24"/>
          <w:szCs w:val="28"/>
        </w:rPr>
        <w:t>，也称为注意力分布向量</w:t>
      </w:r>
      <w:r>
        <w:rPr>
          <w:sz w:val="24"/>
          <w:szCs w:val="28"/>
        </w:rPr>
        <w:t>。</w:t>
      </w:r>
    </w:p>
    <w:p w14:paraId="4AB63396" w14:textId="77777777" w:rsidR="00835017" w:rsidRDefault="00835017">
      <w:pPr>
        <w:spacing w:line="400" w:lineRule="exact"/>
        <w:ind w:firstLine="420"/>
        <w:jc w:val="left"/>
        <w:rPr>
          <w:sz w:val="24"/>
          <w:szCs w:val="32"/>
        </w:rPr>
      </w:pPr>
    </w:p>
    <w:p w14:paraId="4AE5EA2B" w14:textId="77777777" w:rsidR="00835017" w:rsidRDefault="00926E61">
      <w:pPr>
        <w:keepNext/>
        <w:spacing w:line="400" w:lineRule="exact"/>
        <w:jc w:val="left"/>
        <w:outlineLvl w:val="2"/>
        <w:rPr>
          <w:rFonts w:eastAsia="黑体"/>
          <w:bCs/>
          <w:sz w:val="28"/>
        </w:rPr>
      </w:pPr>
      <w:bookmarkStart w:id="110" w:name="_Toc103078324"/>
      <w:bookmarkStart w:id="111" w:name="_Toc102600735"/>
      <w:r>
        <w:rPr>
          <w:rFonts w:ascii="黑体" w:eastAsia="黑体" w:hAnsi="黑体"/>
          <w:bCs/>
          <w:sz w:val="28"/>
        </w:rPr>
        <w:t>3.3.3</w:t>
      </w:r>
      <w:r>
        <w:rPr>
          <w:rFonts w:eastAsia="黑体"/>
          <w:bCs/>
          <w:sz w:val="28"/>
        </w:rPr>
        <w:t xml:space="preserve"> </w:t>
      </w:r>
      <w:proofErr w:type="spellStart"/>
      <w:r>
        <w:rPr>
          <w:rFonts w:eastAsia="黑体"/>
          <w:bCs/>
          <w:sz w:val="28"/>
        </w:rPr>
        <w:t>Bahdanau</w:t>
      </w:r>
      <w:proofErr w:type="spellEnd"/>
      <w:r>
        <w:rPr>
          <w:rFonts w:eastAsia="黑体"/>
          <w:bCs/>
          <w:sz w:val="28"/>
        </w:rPr>
        <w:t xml:space="preserve"> </w:t>
      </w:r>
      <w:r>
        <w:rPr>
          <w:rFonts w:eastAsia="黑体"/>
          <w:bCs/>
          <w:sz w:val="28"/>
        </w:rPr>
        <w:t>注意力机制</w:t>
      </w:r>
      <w:bookmarkEnd w:id="110"/>
      <w:bookmarkEnd w:id="111"/>
    </w:p>
    <w:p w14:paraId="715543F1" w14:textId="77777777" w:rsidR="00835017" w:rsidRDefault="00926E61">
      <w:pPr>
        <w:spacing w:line="400" w:lineRule="exact"/>
        <w:ind w:firstLine="420"/>
        <w:rPr>
          <w:sz w:val="24"/>
          <w:szCs w:val="32"/>
        </w:rPr>
      </w:pPr>
      <w:r>
        <w:rPr>
          <w:sz w:val="24"/>
          <w:szCs w:val="28"/>
        </w:rPr>
        <w:t>当解码器在</w:t>
      </w:r>
      <w:proofErr w:type="gramStart"/>
      <w:r>
        <w:rPr>
          <w:sz w:val="24"/>
          <w:szCs w:val="28"/>
        </w:rPr>
        <w:t>解码第</w:t>
      </w:r>
      <w:proofErr w:type="gramEnd"/>
      <m:oMath>
        <m:r>
          <w:rPr>
            <w:rFonts w:ascii="Cambria Math" w:hAnsi="Cambria Math"/>
            <w:sz w:val="24"/>
            <w:szCs w:val="28"/>
          </w:rPr>
          <m:t>t</m:t>
        </m:r>
      </m:oMath>
      <w:r>
        <w:rPr>
          <w:sz w:val="24"/>
          <w:szCs w:val="28"/>
        </w:rPr>
        <w:t>时刻时，我们希望网络仅仅只是将注意力集中到编码器第</w:t>
      </w:r>
      <w:r>
        <w:rPr>
          <w:sz w:val="24"/>
          <w:szCs w:val="28"/>
        </w:rPr>
        <w:t>t</w:t>
      </w:r>
      <w:r>
        <w:rPr>
          <w:sz w:val="24"/>
          <w:szCs w:val="28"/>
        </w:rPr>
        <w:t>时刻上，而尽可能忽略其它时刻的影响。因此，只要网络在</w:t>
      </w:r>
      <w:proofErr w:type="gramStart"/>
      <w:r>
        <w:rPr>
          <w:sz w:val="24"/>
          <w:szCs w:val="28"/>
        </w:rPr>
        <w:t>解码第</w:t>
      </w:r>
      <w:proofErr w:type="gramEnd"/>
      <w:r>
        <w:rPr>
          <w:sz w:val="24"/>
          <w:szCs w:val="28"/>
        </w:rPr>
        <w:t>t</w:t>
      </w:r>
      <w:r>
        <w:rPr>
          <w:sz w:val="24"/>
          <w:szCs w:val="28"/>
        </w:rPr>
        <w:t>时刻时，将注意力主要集中于</w:t>
      </w:r>
      <w:r>
        <w:rPr>
          <w:rFonts w:hint="eastAsia"/>
          <w:sz w:val="24"/>
          <w:szCs w:val="28"/>
        </w:rPr>
        <w:t>向量</w:t>
      </w:r>
      <m:oMath>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oMath>
      <w:r>
        <w:rPr>
          <w:rFonts w:hint="eastAsia"/>
          <w:sz w:val="24"/>
          <w:szCs w:val="32"/>
        </w:rPr>
        <w:t>中和解码器第</w:t>
      </w:r>
      <m:oMath>
        <m:r>
          <w:rPr>
            <w:rFonts w:ascii="Cambria Math" w:hAnsi="Cambria Math" w:hint="eastAsia"/>
            <w:sz w:val="24"/>
            <w:szCs w:val="32"/>
          </w:rPr>
          <m:t>t</m:t>
        </m:r>
      </m:oMath>
      <w:r>
        <w:rPr>
          <w:rFonts w:hint="eastAsia"/>
          <w:sz w:val="24"/>
          <w:szCs w:val="32"/>
        </w:rPr>
        <w:t>时间步对应的部分</w:t>
      </w:r>
      <w:r>
        <w:rPr>
          <w:sz w:val="24"/>
          <w:szCs w:val="32"/>
        </w:rPr>
        <w:t>即可。由于此时解码器产生的</w:t>
      </w:r>
      <w:r>
        <w:rPr>
          <w:rFonts w:hint="eastAsia"/>
          <w:sz w:val="24"/>
          <w:szCs w:val="28"/>
        </w:rPr>
        <w:t>向量</w:t>
      </w:r>
      <m:oMath>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oMath>
      <w:r>
        <w:rPr>
          <w:sz w:val="24"/>
          <w:szCs w:val="32"/>
        </w:rPr>
        <w:t>与编码器编码部分的隐含状态处于同一个嵌入空间（</w:t>
      </w:r>
      <w:r>
        <w:rPr>
          <w:sz w:val="24"/>
          <w:szCs w:val="32"/>
        </w:rPr>
        <w:t>embedding space</w:t>
      </w:r>
      <w:r>
        <w:rPr>
          <w:sz w:val="24"/>
          <w:szCs w:val="32"/>
        </w:rPr>
        <w:t>），所以我们可以通过将两者的相似度进行对比，并告诉解码器哪个编码时刻的隐含状态与当前解码时刻的隐含状态最为相似。这样，在解码器解码当前时刻时，网络就能将注意力尽可能多的集中于对应编码时刻的隐含状态。</w:t>
      </w:r>
    </w:p>
    <w:p w14:paraId="6F1C69F6" w14:textId="77777777" w:rsidR="00835017" w:rsidRDefault="00926E61">
      <w:pPr>
        <w:spacing w:line="400" w:lineRule="exact"/>
        <w:ind w:firstLine="420"/>
        <w:rPr>
          <w:sz w:val="24"/>
          <w:szCs w:val="28"/>
        </w:rPr>
      </w:pPr>
      <w:r>
        <w:rPr>
          <w:sz w:val="24"/>
          <w:szCs w:val="28"/>
        </w:rPr>
        <w:t>编码器在输出</w:t>
      </w:r>
      <w:r>
        <w:rPr>
          <w:sz w:val="24"/>
          <w:szCs w:val="28"/>
        </w:rPr>
        <w:t>context vector</w:t>
      </w:r>
      <w:r>
        <w:rPr>
          <w:sz w:val="24"/>
          <w:szCs w:val="28"/>
        </w:rPr>
        <w:t>前，还将输出由注意力权重组成的对齐向量（</w:t>
      </w:r>
      <w:r>
        <w:rPr>
          <w:sz w:val="24"/>
          <w:szCs w:val="28"/>
        </w:rPr>
        <w:t>alignment vector</w:t>
      </w:r>
      <w:r>
        <w:rPr>
          <w:sz w:val="24"/>
          <w:szCs w:val="28"/>
        </w:rPr>
        <w:t>）。大小可变的对齐向量与输入编码器的序列有着相同的长度，它是通过计算解码器的当前目标的隐藏状态</w:t>
      </w:r>
      <m:oMath>
        <m:sSub>
          <m:sSubPr>
            <m:ctrlPr>
              <w:rPr>
                <w:rFonts w:ascii="Cambria Math" w:hAnsi="Cambria Math"/>
                <w:i/>
                <w:sz w:val="24"/>
                <w:szCs w:val="28"/>
              </w:rPr>
            </m:ctrlPr>
          </m:sSubPr>
          <m:e>
            <m:r>
              <w:rPr>
                <w:rFonts w:ascii="Cambria Math" w:hAnsi="Cambria Math"/>
                <w:sz w:val="24"/>
                <w:szCs w:val="28"/>
              </w:rPr>
              <m:t>ρ</m:t>
            </m:r>
          </m:e>
          <m:sub>
            <m:r>
              <w:rPr>
                <w:rFonts w:ascii="Cambria Math" w:hAnsi="Cambria Math"/>
                <w:sz w:val="24"/>
                <w:szCs w:val="28"/>
              </w:rPr>
              <m:t>t</m:t>
            </m:r>
          </m:sub>
        </m:sSub>
      </m:oMath>
      <w:r>
        <w:rPr>
          <w:sz w:val="24"/>
          <w:szCs w:val="28"/>
        </w:rPr>
        <w:t>与编码器的每个隐藏状态</w:t>
      </w:r>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sz w:val="24"/>
                    <w:szCs w:val="28"/>
                  </w:rPr>
                  <m:t>ρ</m:t>
                </m:r>
              </m:e>
            </m:acc>
          </m:e>
          <m:sub>
            <m:r>
              <w:rPr>
                <w:rFonts w:ascii="Cambria Math" w:hAnsi="Cambria Math"/>
                <w:sz w:val="24"/>
                <w:szCs w:val="28"/>
              </w:rPr>
              <m:t>f</m:t>
            </m:r>
          </m:sub>
        </m:sSub>
      </m:oMath>
      <w:r>
        <w:rPr>
          <w:sz w:val="24"/>
          <w:szCs w:val="28"/>
        </w:rPr>
        <w:t>的相似程度来进行对比的。</w:t>
      </w:r>
    </w:p>
    <w:p w14:paraId="3019F47C" w14:textId="77777777" w:rsidR="00835017" w:rsidRDefault="007251DA">
      <w:pPr>
        <w:wordWrap w:val="0"/>
        <w:jc w:val="right"/>
        <w:rPr>
          <w:sz w:val="24"/>
          <w:szCs w:val="28"/>
        </w:rPr>
      </w:pPr>
      <m:oMath>
        <m:sSub>
          <m:sSubPr>
            <m:ctrlPr>
              <w:rPr>
                <w:rFonts w:ascii="Cambria Math" w:hAnsi="Cambria Math"/>
                <w:i/>
                <w:sz w:val="24"/>
                <w:szCs w:val="32"/>
              </w:rPr>
            </m:ctrlPr>
          </m:sSubPr>
          <m:e>
            <m:r>
              <w:rPr>
                <w:rFonts w:ascii="Cambria Math" w:hAnsi="Cambria Math"/>
                <w:sz w:val="24"/>
                <w:szCs w:val="32"/>
              </w:rPr>
              <m:t>α</m:t>
            </m:r>
          </m:e>
          <m:sub>
            <m:r>
              <w:rPr>
                <w:rFonts w:ascii="Cambria Math" w:hAnsi="Cambria Math"/>
                <w:sz w:val="24"/>
                <w:szCs w:val="32"/>
              </w:rPr>
              <m:t>t,f</m:t>
            </m:r>
          </m:sub>
        </m:sSub>
        <m:r>
          <w:rPr>
            <w:rFonts w:ascii="Cambria Math" w:hAnsi="Cambria Math"/>
            <w:sz w:val="24"/>
            <w:szCs w:val="28"/>
          </w:rPr>
          <m:t>=softmax(score(</m:t>
        </m:r>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r>
          <w:rPr>
            <w:rFonts w:ascii="Cambria Math" w:hAnsi="Cambria Math"/>
            <w:sz w:val="24"/>
            <w:szCs w:val="28"/>
          </w:rPr>
          <m:t xml:space="preserve">, </m:t>
        </m:r>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r>
          <w:rPr>
            <w:rFonts w:ascii="Cambria Math" w:hAnsi="Cambria Math"/>
            <w:sz w:val="24"/>
            <w:szCs w:val="28"/>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.8</m:t>
        </m:r>
        <m:r>
          <m:rPr>
            <m:sty m:val="p"/>
          </m:rPr>
          <w:rPr>
            <w:rFonts w:ascii="Cambria Math" w:hAnsi="Cambria Math"/>
            <w:sz w:val="24"/>
          </w:rPr>
          <m:t>）</m:t>
        </m:r>
      </m:oMath>
      <w:r w:rsidR="00926E61">
        <w:rPr>
          <w:sz w:val="24"/>
          <w:szCs w:val="28"/>
        </w:rPr>
        <w:t xml:space="preserve">  </w:t>
      </w:r>
    </w:p>
    <w:p w14:paraId="6EC50519" w14:textId="77777777" w:rsidR="00835017" w:rsidRDefault="00926E61">
      <w:pPr>
        <w:spacing w:line="400" w:lineRule="exact"/>
        <w:ind w:firstLineChars="200" w:firstLine="480"/>
        <w:rPr>
          <w:sz w:val="24"/>
          <w:szCs w:val="28"/>
        </w:rPr>
      </w:pPr>
      <w:r>
        <w:rPr>
          <w:sz w:val="24"/>
          <w:szCs w:val="28"/>
        </w:rPr>
        <w:t>其中</w:t>
      </w:r>
      <w:r>
        <w:rPr>
          <w:rFonts w:hint="eastAsia"/>
          <w:sz w:val="24"/>
          <w:szCs w:val="28"/>
        </w:rPr>
        <w:t>公式（</w:t>
      </w:r>
      <w:r>
        <w:rPr>
          <w:rFonts w:hint="eastAsia"/>
          <w:sz w:val="24"/>
          <w:szCs w:val="28"/>
        </w:rPr>
        <w:t>3</w:t>
      </w:r>
      <w:r>
        <w:rPr>
          <w:sz w:val="24"/>
          <w:szCs w:val="28"/>
        </w:rPr>
        <w:t>.8</w:t>
      </w:r>
      <w:r>
        <w:rPr>
          <w:rFonts w:hint="eastAsia"/>
          <w:sz w:val="24"/>
          <w:szCs w:val="28"/>
        </w:rPr>
        <w:t>）中</w:t>
      </w:r>
      <w:r>
        <w:rPr>
          <w:sz w:val="24"/>
          <w:szCs w:val="28"/>
        </w:rPr>
        <w:t>用于计算相似程度的</w:t>
      </w:r>
      <m:oMath>
        <m:r>
          <w:rPr>
            <w:rFonts w:ascii="Cambria Math" w:hAnsi="Cambria Math" w:hint="eastAsia"/>
            <w:sz w:val="24"/>
            <w:szCs w:val="28"/>
          </w:rPr>
          <m:t>score</m:t>
        </m:r>
      </m:oMath>
      <w:r>
        <w:rPr>
          <w:sz w:val="24"/>
          <w:szCs w:val="28"/>
        </w:rPr>
        <w:t>函数定义为以下形式：</w:t>
      </w:r>
    </w:p>
    <w:p w14:paraId="176177EF" w14:textId="77777777" w:rsidR="00835017" w:rsidRDefault="00926E61">
      <w:pPr>
        <w:jc w:val="right"/>
        <w:rPr>
          <w:i/>
          <w:sz w:val="24"/>
          <w:szCs w:val="28"/>
        </w:rPr>
      </w:pPr>
      <m:oMath>
        <m:r>
          <w:rPr>
            <w:rFonts w:ascii="Cambria Math" w:hAnsi="Cambria Math"/>
            <w:sz w:val="24"/>
            <w:szCs w:val="28"/>
          </w:rPr>
          <m:t>score</m:t>
        </m:r>
        <m:d>
          <m:dPr>
            <m:ctrlPr>
              <w:rPr>
                <w:rFonts w:ascii="Cambria Math" w:hAnsi="Cambria Math"/>
                <w:i/>
                <w:sz w:val="24"/>
                <w:szCs w:val="28"/>
              </w:rPr>
            </m:ctrlPr>
          </m:dPr>
          <m:e>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r>
              <w:rPr>
                <w:rFonts w:ascii="Cambria Math" w:hAnsi="Cambria Math"/>
                <w:sz w:val="24"/>
                <w:szCs w:val="28"/>
              </w:rPr>
              <m:t>,</m:t>
            </m:r>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e>
        </m:d>
        <m:r>
          <w:rPr>
            <w:rFonts w:ascii="Cambria Math" w:hAnsi="Cambria Math"/>
            <w:sz w:val="24"/>
            <w:szCs w:val="28"/>
          </w:rPr>
          <m:t>=</m:t>
        </m:r>
        <m:sSubSup>
          <m:sSubSupPr>
            <m:ctrlPr>
              <w:rPr>
                <w:rFonts w:ascii="Cambria Math" w:hAnsi="Cambria Math"/>
                <w:i/>
                <w:sz w:val="24"/>
                <w:szCs w:val="28"/>
              </w:rPr>
            </m:ctrlPr>
          </m:sSubSupPr>
          <m:e>
            <m:r>
              <w:rPr>
                <w:rFonts w:ascii="Cambria Math" w:hAnsi="Cambria Math"/>
                <w:sz w:val="24"/>
                <w:szCs w:val="28"/>
              </w:rPr>
              <m:t>v</m:t>
            </m:r>
          </m:e>
          <m:sub>
            <m:r>
              <w:rPr>
                <w:rFonts w:ascii="Cambria Math" w:hAnsi="Cambria Math"/>
                <w:sz w:val="24"/>
                <w:szCs w:val="28"/>
              </w:rPr>
              <m:t>a</m:t>
            </m:r>
          </m:sub>
          <m:sup>
            <m:r>
              <w:rPr>
                <w:rFonts w:ascii="Cambria Math" w:hAnsi="Cambria Math"/>
                <w:sz w:val="24"/>
                <w:szCs w:val="28"/>
              </w:rPr>
              <m:t>T</m:t>
            </m:r>
          </m:sup>
        </m:sSubSup>
        <m:r>
          <w:rPr>
            <w:rFonts w:ascii="Cambria Math" w:hAnsi="Cambria Math"/>
            <w:sz w:val="24"/>
            <w:szCs w:val="28"/>
          </w:rPr>
          <m:t>tanh(</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sSub>
          <m:sSubPr>
            <m:ctrlPr>
              <w:rPr>
                <w:rFonts w:ascii="Cambria Math" w:hAnsi="Cambria Math"/>
                <w:i/>
                <w:sz w:val="24"/>
                <w:szCs w:val="32"/>
              </w:rPr>
            </m:ctrlPr>
          </m:sSubPr>
          <m:e>
            <m:r>
              <w:rPr>
                <w:rFonts w:ascii="Cambria Math" w:hAnsi="Cambria Math"/>
                <w:sz w:val="24"/>
                <w:szCs w:val="32"/>
              </w:rPr>
              <m:t>ρ</m:t>
            </m:r>
            <m:ctrlPr>
              <w:rPr>
                <w:rFonts w:ascii="Cambria Math" w:hAnsi="Cambria Math"/>
                <w:i/>
                <w:sz w:val="24"/>
                <w:szCs w:val="28"/>
              </w:rPr>
            </m:ctrlPr>
          </m:e>
          <m:sub>
            <m:r>
              <w:rPr>
                <w:rFonts w:ascii="Cambria Math" w:hAnsi="Cambria Math"/>
                <w:sz w:val="24"/>
                <w:szCs w:val="32"/>
              </w:rPr>
              <m:t>t</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2</m:t>
            </m:r>
          </m:sub>
        </m:sSub>
        <m:sSub>
          <m:sSubPr>
            <m:ctrlPr>
              <w:rPr>
                <w:rFonts w:ascii="Cambria Math" w:hAnsi="Cambria Math"/>
                <w:i/>
                <w:sz w:val="24"/>
                <w:szCs w:val="32"/>
              </w:rPr>
            </m:ctrlPr>
          </m:sSubPr>
          <m:e>
            <m:acc>
              <m:accPr>
                <m:chr m:val="̅"/>
                <m:ctrlPr>
                  <w:rPr>
                    <w:rFonts w:ascii="Cambria Math" w:hAnsi="Cambria Math"/>
                    <w:i/>
                    <w:sz w:val="24"/>
                    <w:szCs w:val="32"/>
                  </w:rPr>
                </m:ctrlPr>
              </m:accPr>
              <m:e>
                <m:r>
                  <w:rPr>
                    <w:rFonts w:ascii="Cambria Math" w:hAnsi="Cambria Math"/>
                    <w:sz w:val="24"/>
                    <w:szCs w:val="32"/>
                  </w:rPr>
                  <m:t>ρ</m:t>
                </m:r>
              </m:e>
            </m:acc>
          </m:e>
          <m:sub>
            <m:r>
              <w:rPr>
                <w:rFonts w:ascii="Cambria Math" w:hAnsi="Cambria Math"/>
                <w:sz w:val="24"/>
                <w:szCs w:val="32"/>
              </w:rPr>
              <m:t>f</m:t>
            </m:r>
          </m:sub>
        </m:sSub>
      </m:oMath>
      <w:r>
        <w:rPr>
          <w:i/>
          <w:sz w:val="24"/>
          <w:szCs w:val="28"/>
        </w:rPr>
        <w:t>)</w:t>
      </w:r>
      <w:r>
        <w:rPr>
          <w:i/>
          <w:sz w:val="24"/>
          <w:szCs w:val="28"/>
        </w:rPr>
        <w:tab/>
      </w:r>
      <w:r>
        <w:rPr>
          <w:i/>
          <w:sz w:val="24"/>
          <w:szCs w:val="28"/>
        </w:rPr>
        <w:tab/>
      </w:r>
      <m:oMath>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.9</m:t>
        </m:r>
        <m:r>
          <m:rPr>
            <m:sty m:val="p"/>
          </m:rPr>
          <w:rPr>
            <w:rFonts w:ascii="Cambria Math" w:hAnsi="Cambria Math"/>
            <w:sz w:val="24"/>
          </w:rPr>
          <m:t>）</m:t>
        </m:r>
      </m:oMath>
    </w:p>
    <w:p w14:paraId="1142DC60" w14:textId="77777777" w:rsidR="00835017" w:rsidRDefault="00926E61">
      <w:pPr>
        <w:spacing w:line="400" w:lineRule="exact"/>
        <w:ind w:firstLineChars="200" w:firstLine="480"/>
        <w:rPr>
          <w:sz w:val="24"/>
          <w:szCs w:val="28"/>
        </w:rPr>
      </w:pPr>
      <w:r>
        <w:rPr>
          <w:sz w:val="24"/>
          <w:szCs w:val="28"/>
        </w:rPr>
        <w:t>公式</w:t>
      </w:r>
      <w:r>
        <w:rPr>
          <w:rFonts w:hint="eastAsia"/>
          <w:sz w:val="24"/>
          <w:szCs w:val="28"/>
        </w:rPr>
        <w:t>（</w:t>
      </w:r>
      <w:r>
        <w:rPr>
          <w:rFonts w:hint="eastAsia"/>
          <w:sz w:val="24"/>
          <w:szCs w:val="28"/>
        </w:rPr>
        <w:t>3</w:t>
      </w:r>
      <w:r>
        <w:rPr>
          <w:sz w:val="24"/>
          <w:szCs w:val="28"/>
        </w:rPr>
        <w:t>.9</w:t>
      </w:r>
      <w:r>
        <w:rPr>
          <w:rFonts w:hint="eastAsia"/>
          <w:sz w:val="24"/>
          <w:szCs w:val="28"/>
        </w:rPr>
        <w:t>）采用加性模型进行计算，公式</w:t>
      </w:r>
      <w:r>
        <w:rPr>
          <w:sz w:val="24"/>
          <w:szCs w:val="28"/>
        </w:rPr>
        <w:t>中的变量</w:t>
      </w:r>
      <m:oMath>
        <m:sSub>
          <m:sSubPr>
            <m:ctrlPr>
              <w:rPr>
                <w:rFonts w:ascii="Cambria Math" w:hAnsi="Cambria Math"/>
                <w:i/>
                <w:sz w:val="24"/>
                <w:szCs w:val="28"/>
              </w:rPr>
            </m:ctrlPr>
          </m:sSubPr>
          <m:e>
            <m:r>
              <w:rPr>
                <w:rFonts w:ascii="Cambria Math" w:hAnsi="Cambria Math"/>
                <w:sz w:val="24"/>
                <w:szCs w:val="28"/>
              </w:rPr>
              <m:t>v</m:t>
            </m:r>
          </m:e>
          <m:sub>
            <m:r>
              <m:rPr>
                <m:sty m:val="p"/>
              </m:rPr>
              <w:rPr>
                <w:rFonts w:ascii="Cambria Math" w:hAnsi="Cambria Math"/>
                <w:sz w:val="24"/>
                <w:szCs w:val="28"/>
              </w:rPr>
              <m:t>α</m:t>
            </m:r>
          </m:sub>
        </m:sSub>
      </m:oMath>
      <w:r>
        <w:rPr>
          <w:sz w:val="24"/>
          <w:szCs w:val="28"/>
        </w:rPr>
        <w:t>和</w:t>
      </w:r>
      <m:oMath>
        <m:sSub>
          <m:sSubPr>
            <m:ctrlPr>
              <w:rPr>
                <w:rFonts w:ascii="Cambria Math" w:hAnsi="Cambria Math"/>
                <w:i/>
                <w:iCs/>
                <w:sz w:val="24"/>
                <w:szCs w:val="28"/>
              </w:rPr>
            </m:ctrlPr>
          </m:sSubPr>
          <m:e>
            <m:r>
              <w:rPr>
                <w:rFonts w:ascii="Cambria Math" w:hAnsi="Cambria Math"/>
                <w:sz w:val="24"/>
                <w:szCs w:val="28"/>
              </w:rPr>
              <m:t>W</m:t>
            </m:r>
          </m:e>
          <m:sub>
            <m:r>
              <w:rPr>
                <w:rFonts w:ascii="Cambria Math" w:hAnsi="Cambria Math"/>
                <w:sz w:val="24"/>
                <w:szCs w:val="28"/>
              </w:rPr>
              <m:t>1</m:t>
            </m:r>
          </m:sub>
        </m:sSub>
      </m:oMath>
      <w:r>
        <w:rPr>
          <w:sz w:val="24"/>
          <w:szCs w:val="28"/>
        </w:rPr>
        <w:t>、</w:t>
      </w:r>
      <m:oMath>
        <m:sSub>
          <m:sSubPr>
            <m:ctrlPr>
              <w:rPr>
                <w:rFonts w:ascii="Cambria Math" w:hAnsi="Cambria Math"/>
                <w:i/>
                <w:iCs/>
                <w:sz w:val="24"/>
                <w:szCs w:val="28"/>
              </w:rPr>
            </m:ctrlPr>
          </m:sSubPr>
          <m:e>
            <m:r>
              <w:rPr>
                <w:rFonts w:ascii="Cambria Math" w:hAnsi="Cambria Math"/>
                <w:sz w:val="24"/>
                <w:szCs w:val="28"/>
              </w:rPr>
              <m:t>W</m:t>
            </m:r>
          </m:e>
          <m:sub>
            <m:r>
              <w:rPr>
                <w:rFonts w:ascii="Cambria Math" w:hAnsi="Cambria Math"/>
                <w:sz w:val="24"/>
                <w:szCs w:val="28"/>
              </w:rPr>
              <m:t>2</m:t>
            </m:r>
          </m:sub>
        </m:sSub>
      </m:oMath>
      <w:r>
        <w:rPr>
          <w:sz w:val="24"/>
          <w:szCs w:val="28"/>
        </w:rPr>
        <w:t>是模型中要学习的权重矩阵。</w:t>
      </w:r>
    </w:p>
    <w:p w14:paraId="4D0D0C77" w14:textId="77777777" w:rsidR="00835017" w:rsidRDefault="00835017">
      <w:pPr>
        <w:spacing w:line="400" w:lineRule="exact"/>
      </w:pPr>
    </w:p>
    <w:p w14:paraId="08A416E9" w14:textId="77777777" w:rsidR="00835017" w:rsidRDefault="00926E61">
      <w:pPr>
        <w:keepNext/>
        <w:spacing w:line="400" w:lineRule="exact"/>
        <w:jc w:val="left"/>
        <w:outlineLvl w:val="1"/>
        <w:rPr>
          <w:rFonts w:eastAsia="黑体"/>
          <w:sz w:val="30"/>
        </w:rPr>
      </w:pPr>
      <w:bookmarkStart w:id="112" w:name="_Toc103078325"/>
      <w:bookmarkStart w:id="113" w:name="_Toc102600736"/>
      <w:r>
        <w:rPr>
          <w:rFonts w:ascii="黑体" w:eastAsia="黑体" w:hAnsi="黑体"/>
          <w:sz w:val="30"/>
        </w:rPr>
        <w:t>3.4</w:t>
      </w:r>
      <w:r>
        <w:rPr>
          <w:rFonts w:eastAsia="黑体"/>
          <w:sz w:val="30"/>
        </w:rPr>
        <w:t xml:space="preserve"> </w:t>
      </w:r>
      <w:r>
        <w:rPr>
          <w:rFonts w:eastAsia="黑体"/>
          <w:sz w:val="30"/>
        </w:rPr>
        <w:t>基于策略梯度的强化学习方法</w:t>
      </w:r>
      <w:bookmarkEnd w:id="112"/>
      <w:bookmarkEnd w:id="113"/>
    </w:p>
    <w:p w14:paraId="1A0FAEC8" w14:textId="77777777" w:rsidR="00835017" w:rsidRDefault="00926E61">
      <w:pPr>
        <w:spacing w:line="400" w:lineRule="exact"/>
        <w:rPr>
          <w:sz w:val="24"/>
        </w:rPr>
      </w:pPr>
      <w:r>
        <w:rPr>
          <w:sz w:val="24"/>
        </w:rPr>
        <w:tab/>
      </w:r>
      <w:r>
        <w:rPr>
          <w:sz w:val="24"/>
        </w:rPr>
        <w:t>我们要解决的</w:t>
      </w:r>
      <w:r>
        <w:rPr>
          <w:sz w:val="24"/>
        </w:rPr>
        <w:t>VNF-FGE</w:t>
      </w:r>
      <w:r>
        <w:rPr>
          <w:sz w:val="24"/>
        </w:rPr>
        <w:t>问题是寻找能耗最低的</w:t>
      </w:r>
      <w:r>
        <w:rPr>
          <w:sz w:val="24"/>
        </w:rPr>
        <w:t>VNF</w:t>
      </w:r>
      <w:r>
        <w:rPr>
          <w:sz w:val="24"/>
        </w:rPr>
        <w:t>放置方案，但是对于一组</w:t>
      </w:r>
      <w:r>
        <w:rPr>
          <w:sz w:val="24"/>
        </w:rPr>
        <w:t>VNF</w:t>
      </w:r>
      <w:r>
        <w:rPr>
          <w:sz w:val="24"/>
        </w:rPr>
        <w:t>，我们并不知道它的最优放置方案是什么。因此我们没有办法获得</w:t>
      </w:r>
      <w:r>
        <w:rPr>
          <w:rFonts w:hint="eastAsia"/>
          <w:sz w:val="24"/>
        </w:rPr>
        <w:t>正确的标签</w:t>
      </w:r>
      <w:r>
        <w:rPr>
          <w:sz w:val="24"/>
        </w:rPr>
        <w:t>来对</w:t>
      </w:r>
      <w:r>
        <w:rPr>
          <w:sz w:val="24"/>
        </w:rPr>
        <w:t>Seq2Seq</w:t>
      </w:r>
      <w:r>
        <w:rPr>
          <w:sz w:val="24"/>
        </w:rPr>
        <w:t>模型进行训练。这时候我们在</w:t>
      </w:r>
      <w:r>
        <w:rPr>
          <w:sz w:val="24"/>
        </w:rPr>
        <w:t>Seq2Seq</w:t>
      </w:r>
      <w:r>
        <w:rPr>
          <w:sz w:val="24"/>
        </w:rPr>
        <w:t>模型的基础上采用强化学习方法。</w:t>
      </w:r>
    </w:p>
    <w:p w14:paraId="66B0E2BB" w14:textId="77777777" w:rsidR="00835017" w:rsidRDefault="00926E61">
      <w:pPr>
        <w:spacing w:line="400" w:lineRule="exact"/>
        <w:rPr>
          <w:sz w:val="24"/>
        </w:rPr>
      </w:pPr>
      <w:r>
        <w:rPr>
          <w:sz w:val="24"/>
        </w:rPr>
        <w:tab/>
      </w:r>
      <w:r>
        <w:rPr>
          <w:sz w:val="24"/>
        </w:rPr>
        <w:t>强化学习</w:t>
      </w:r>
      <w:r>
        <w:rPr>
          <w:rFonts w:hint="eastAsia"/>
          <w:sz w:val="24"/>
        </w:rPr>
        <w:t>方法中的</w:t>
      </w:r>
      <w:r>
        <w:rPr>
          <w:sz w:val="24"/>
        </w:rPr>
        <w:t>智能体的动作空间对应于前文转化的组合优化问题中的搜索空间，当</w:t>
      </w:r>
      <w:r>
        <w:rPr>
          <w:sz w:val="24"/>
        </w:rPr>
        <w:t>VNF</w:t>
      </w:r>
      <w:r>
        <w:rPr>
          <w:sz w:val="24"/>
        </w:rPr>
        <w:t>序列增长时，搜索空间将会变得非常大。因此使用策略梯度和蒙特卡罗方法来进行强化学习。我们将</w:t>
      </w:r>
      <w:r>
        <w:rPr>
          <w:sz w:val="24"/>
        </w:rPr>
        <w:t>Seq2Seq</w:t>
      </w:r>
      <w:r>
        <w:rPr>
          <w:sz w:val="24"/>
        </w:rPr>
        <w:t>模型看作强化学习的策略，写作</w:t>
      </w:r>
      <m:oMath>
        <m:r>
          <w:rPr>
            <w:rFonts w:ascii="Cambria Math" w:hAnsi="Cambria Math"/>
            <w:sz w:val="24"/>
          </w:rPr>
          <m:t>π</m:t>
        </m:r>
      </m:oMath>
      <w:r>
        <w:rPr>
          <w:sz w:val="24"/>
        </w:rPr>
        <w:t>，</w:t>
      </w:r>
      <w:r>
        <w:rPr>
          <w:sz w:val="24"/>
        </w:rPr>
        <w:lastRenderedPageBreak/>
        <w:t>将网络内的参数写作</w:t>
      </w:r>
      <m:oMath>
        <m:r>
          <w:rPr>
            <w:rFonts w:ascii="Cambria Math" w:hAnsi="Cambria Math"/>
            <w:sz w:val="24"/>
          </w:rPr>
          <m:t>θ</m:t>
        </m:r>
      </m:oMath>
      <w:r>
        <w:rPr>
          <w:sz w:val="24"/>
        </w:rPr>
        <w:t>。网络的输入是</w:t>
      </w:r>
      <w:r>
        <w:rPr>
          <w:rFonts w:hint="eastAsia"/>
          <w:sz w:val="24"/>
        </w:rPr>
        <w:t>S</w:t>
      </w:r>
      <w:r>
        <w:rPr>
          <w:sz w:val="24"/>
        </w:rPr>
        <w:t>FC</w:t>
      </w:r>
      <w:r>
        <w:rPr>
          <w:rFonts w:hint="eastAsia"/>
          <w:sz w:val="24"/>
        </w:rPr>
        <w:t>中的</w:t>
      </w:r>
      <w:r>
        <w:rPr>
          <w:sz w:val="24"/>
        </w:rPr>
        <w:t>VNF</w:t>
      </w:r>
      <w:r>
        <w:rPr>
          <w:sz w:val="24"/>
        </w:rPr>
        <w:t>序列，网络的输出是</w:t>
      </w:r>
      <w:r>
        <w:rPr>
          <w:sz w:val="24"/>
        </w:rPr>
        <w:t>VNF</w:t>
      </w:r>
      <w:r>
        <w:rPr>
          <w:sz w:val="24"/>
        </w:rPr>
        <w:t>放置向量，也是这次智能体将要采取的动作</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w:r>
        <w:rPr>
          <w:sz w:val="24"/>
        </w:rPr>
        <w:t>。环境将对这次智能</w:t>
      </w:r>
      <w:proofErr w:type="gramStart"/>
      <w:r>
        <w:rPr>
          <w:sz w:val="24"/>
        </w:rPr>
        <w:t>体采取</w:t>
      </w:r>
      <w:proofErr w:type="gramEnd"/>
      <w:r>
        <w:rPr>
          <w:sz w:val="24"/>
        </w:rPr>
        <w:t>的动作</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w:r>
        <w:rPr>
          <w:sz w:val="24"/>
        </w:rPr>
        <w:t>进行反馈，输出新的状态</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oMath>
      <w:r>
        <w:rPr>
          <w:sz w:val="24"/>
        </w:rPr>
        <w:t>和这</w:t>
      </w:r>
      <w:proofErr w:type="gramStart"/>
      <w:r>
        <w:rPr>
          <w:sz w:val="24"/>
        </w:rPr>
        <w:t>次动作</w:t>
      </w:r>
      <w:proofErr w:type="gramEnd"/>
      <w:r>
        <w:rPr>
          <w:sz w:val="24"/>
        </w:rPr>
        <w:t>所得到的奖励</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t+1</m:t>
            </m:r>
          </m:sub>
        </m:sSub>
      </m:oMath>
      <w:r>
        <w:rPr>
          <w:sz w:val="24"/>
        </w:rPr>
        <w:t>。环境的状态变化就是将</w:t>
      </w:r>
      <w:r>
        <w:rPr>
          <w:sz w:val="24"/>
        </w:rPr>
        <w:t>VNF</w:t>
      </w:r>
      <w:r>
        <w:rPr>
          <w:sz w:val="24"/>
        </w:rPr>
        <w:t>放置在了环境中，每次动作所产生的状态变化都是唯一的。对于奖励函数，我们不能简单地将其定义为能耗的函数，需要将前文提到的约束也考虑在内。接下来我们推导奖励函数。</w:t>
      </w:r>
    </w:p>
    <w:p w14:paraId="2AF702FE" w14:textId="77777777" w:rsidR="00835017" w:rsidRDefault="00926E61">
      <w:pPr>
        <w:spacing w:line="400" w:lineRule="exact"/>
        <w:ind w:firstLine="420"/>
        <w:jc w:val="left"/>
        <w:rPr>
          <w:sz w:val="24"/>
        </w:rPr>
      </w:pPr>
      <w:r>
        <w:rPr>
          <w:sz w:val="24"/>
        </w:rPr>
        <w:t>我们将智能体输出的动作</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oMath>
      <w:r>
        <w:rPr>
          <w:sz w:val="24"/>
        </w:rPr>
        <w:t>和环境输出的状态</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Pr>
          <w:sz w:val="24"/>
        </w:rPr>
        <w:t>放在一起，组成一条轨迹</w:t>
      </w:r>
      <m:oMath>
        <m:r>
          <w:rPr>
            <w:rFonts w:ascii="Cambria Math" w:hAnsi="Cambria Math"/>
            <w:sz w:val="24"/>
          </w:rPr>
          <m:t>τ</m:t>
        </m:r>
      </m:oMath>
      <w:r>
        <w:rPr>
          <w:rFonts w:hint="eastAsia"/>
          <w:sz w:val="24"/>
        </w:rPr>
        <w:t>:</w:t>
      </w:r>
    </w:p>
    <w:p w14:paraId="613A82B1" w14:textId="77777777" w:rsidR="00835017" w:rsidRDefault="00926E61">
      <w:pPr>
        <w:spacing w:line="400" w:lineRule="exact"/>
        <w:ind w:firstLine="420"/>
        <w:jc w:val="left"/>
        <w:rPr>
          <w:i/>
          <w:sz w:val="24"/>
        </w:rPr>
      </w:pPr>
      <m:oMathPara>
        <m:oMathParaPr>
          <m:jc m:val="right"/>
        </m:oMathParaPr>
        <m:oMath>
          <m:r>
            <w:rPr>
              <w:rFonts w:ascii="Cambria Math" w:hAnsi="Cambria Math"/>
              <w:sz w:val="24"/>
            </w:rPr>
            <m:t>τ={</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.10</m:t>
          </m:r>
          <m:r>
            <m:rPr>
              <m:sty m:val="p"/>
            </m:rPr>
            <w:rPr>
              <w:rFonts w:ascii="Cambria Math" w:hAnsi="Cambria Math"/>
              <w:sz w:val="24"/>
            </w:rPr>
            <m:t>）</m:t>
          </m:r>
        </m:oMath>
      </m:oMathPara>
    </w:p>
    <w:p w14:paraId="1CB4B7E4" w14:textId="77777777" w:rsidR="00835017" w:rsidRDefault="00926E61">
      <w:pPr>
        <w:spacing w:line="400" w:lineRule="exact"/>
        <w:jc w:val="left"/>
        <w:rPr>
          <w:iCs/>
          <w:sz w:val="24"/>
        </w:rPr>
      </w:pPr>
      <w:r>
        <w:rPr>
          <w:iCs/>
          <w:sz w:val="24"/>
        </w:rPr>
        <w:tab/>
      </w:r>
      <w:r>
        <w:rPr>
          <w:iCs/>
          <w:sz w:val="24"/>
        </w:rPr>
        <w:t>这条轨迹发生的概率即为</w:t>
      </w:r>
    </w:p>
    <w:p w14:paraId="5BFF5568" w14:textId="77777777" w:rsidR="00835017" w:rsidRDefault="007251DA">
      <w:pPr>
        <w:spacing w:line="400" w:lineRule="exact"/>
        <w:jc w:val="left"/>
        <w:rPr>
          <w:sz w:val="24"/>
        </w:rPr>
      </w:pPr>
      <m:oMathPara>
        <m:oMathParaPr>
          <m:jc m:val="left"/>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oMath>
      </m:oMathPara>
    </w:p>
    <w:p w14:paraId="6D7C5DBB" w14:textId="77777777" w:rsidR="00835017" w:rsidRDefault="00926E61">
      <w:pPr>
        <w:jc w:val="left"/>
        <w:rPr>
          <w:sz w:val="24"/>
        </w:rPr>
      </w:pPr>
      <m:oMathPara>
        <m:oMathParaPr>
          <m:jc m:val="right"/>
        </m:oMathParaPr>
        <m:oMath>
          <m:r>
            <w:rPr>
              <w:rFonts w:ascii="Cambria Math" w:hAnsi="Cambria Math"/>
              <w:sz w:val="24"/>
            </w:rPr>
            <m:t>= 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s</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.11</m:t>
          </m:r>
          <m:r>
            <m:rPr>
              <m:sty m:val="p"/>
            </m:rPr>
            <w:rPr>
              <w:rFonts w:ascii="Cambria Math" w:hAnsi="Cambria Math"/>
              <w:sz w:val="24"/>
            </w:rPr>
            <m:t>）</m:t>
          </m:r>
        </m:oMath>
      </m:oMathPara>
    </w:p>
    <w:p w14:paraId="5724BECD" w14:textId="77777777" w:rsidR="00835017" w:rsidRDefault="00926E61">
      <w:pPr>
        <w:spacing w:line="400" w:lineRule="exact"/>
        <w:jc w:val="left"/>
        <w:rPr>
          <w:sz w:val="24"/>
        </w:rPr>
      </w:pPr>
      <w:r>
        <w:rPr>
          <w:sz w:val="24"/>
        </w:rPr>
        <w:tab/>
      </w:r>
      <w:r>
        <w:rPr>
          <w:sz w:val="24"/>
        </w:rPr>
        <w:t>环境对于</w:t>
      </w:r>
      <w:r>
        <w:rPr>
          <w:sz w:val="24"/>
        </w:rPr>
        <w:t>Agent</w:t>
      </w:r>
      <w:r>
        <w:rPr>
          <w:sz w:val="24"/>
        </w:rPr>
        <w:t>产生的动作，即环境对当前状态产生的</w:t>
      </w:r>
      <w:r>
        <w:rPr>
          <w:sz w:val="24"/>
        </w:rPr>
        <w:t>VNF</w:t>
      </w:r>
      <w:r>
        <w:rPr>
          <w:sz w:val="24"/>
        </w:rPr>
        <w:t>放置策略而输出的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Pr>
          <w:sz w:val="24"/>
        </w:rPr>
        <w:t>是一定的，因此公式</w:t>
      </w:r>
      <w:r>
        <w:rPr>
          <w:rFonts w:hint="eastAsia"/>
          <w:sz w:val="24"/>
        </w:rPr>
        <w:t>（</w:t>
      </w:r>
      <w:r>
        <w:rPr>
          <w:rFonts w:hint="eastAsia"/>
          <w:sz w:val="24"/>
        </w:rPr>
        <w:t>3</w:t>
      </w:r>
      <w:r>
        <w:rPr>
          <w:sz w:val="24"/>
        </w:rPr>
        <w:t>.11</w:t>
      </w:r>
      <w:r>
        <w:rPr>
          <w:rFonts w:hint="eastAsia"/>
          <w:sz w:val="24"/>
        </w:rPr>
        <w:t>）</w:t>
      </w:r>
      <w:r>
        <w:rPr>
          <w:sz w:val="24"/>
        </w:rPr>
        <w:t>变为：</w:t>
      </w:r>
    </w:p>
    <w:p w14:paraId="37B89FA8" w14:textId="77777777" w:rsidR="00835017" w:rsidRDefault="007251DA">
      <w:pPr>
        <w:jc w:val="left"/>
        <w:rPr>
          <w:i/>
          <w:sz w:val="24"/>
        </w:rPr>
      </w:pPr>
      <m:oMathPara>
        <m:oMathParaPr>
          <m:jc m:val="right"/>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hint="eastAsia"/>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.12</m:t>
          </m:r>
          <m:r>
            <m:rPr>
              <m:sty m:val="p"/>
            </m:rPr>
            <w:rPr>
              <w:rFonts w:ascii="Cambria Math" w:hAnsi="Cambria Math"/>
              <w:sz w:val="24"/>
            </w:rPr>
            <m:t>）</m:t>
          </m:r>
        </m:oMath>
      </m:oMathPara>
    </w:p>
    <w:p w14:paraId="40D1BA10" w14:textId="77777777" w:rsidR="00835017" w:rsidRDefault="00926E61">
      <w:pPr>
        <w:spacing w:line="400" w:lineRule="exact"/>
        <w:jc w:val="left"/>
        <w:rPr>
          <w:sz w:val="24"/>
        </w:rPr>
      </w:pPr>
      <w:r>
        <w:rPr>
          <w:rFonts w:hint="eastAsia"/>
          <w:sz w:val="24"/>
        </w:rPr>
        <w:t>对公式（</w:t>
      </w:r>
      <w:r>
        <w:rPr>
          <w:rFonts w:hint="eastAsia"/>
          <w:sz w:val="24"/>
        </w:rPr>
        <w:t>3</w:t>
      </w:r>
      <w:r>
        <w:rPr>
          <w:sz w:val="24"/>
        </w:rPr>
        <w:t>.12</w:t>
      </w:r>
      <w:r>
        <w:rPr>
          <w:rFonts w:hint="eastAsia"/>
          <w:sz w:val="24"/>
        </w:rPr>
        <w:t>）其两边取对数得到：</w:t>
      </w:r>
    </w:p>
    <w:p w14:paraId="48DBBCF9" w14:textId="77777777" w:rsidR="00835017" w:rsidRDefault="00926E61">
      <w:pPr>
        <w:jc w:val="left"/>
        <w:rPr>
          <w:sz w:val="24"/>
        </w:rPr>
      </w:pPr>
      <m:oMathPara>
        <m:oMathParaPr>
          <m:jc m:val="right"/>
        </m:oMathParaPr>
        <m:oMath>
          <m:r>
            <w:rPr>
              <w:rFonts w:ascii="Cambria Math" w:hAnsi="Cambria Math" w:hint="eastAsia"/>
              <w:sz w:val="24"/>
            </w:rPr>
            <m:t>log</m:t>
          </m:r>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hint="eastAsia"/>
                  <w:sz w:val="24"/>
                </w:rPr>
                <m:t>f</m:t>
              </m:r>
            </m:sub>
            <m:sup>
              <m:r>
                <w:rPr>
                  <w:rFonts w:ascii="Cambria Math" w:hAnsi="Cambria Math" w:hint="eastAsia"/>
                  <w:sz w:val="24"/>
                </w:rPr>
                <m:t>s</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e>
          </m:nary>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.13</m:t>
          </m:r>
          <m:r>
            <m:rPr>
              <m:sty m:val="p"/>
            </m:rPr>
            <w:rPr>
              <w:rFonts w:ascii="Cambria Math" w:hAnsi="Cambria Math"/>
              <w:sz w:val="24"/>
            </w:rPr>
            <m:t>）</m:t>
          </m:r>
        </m:oMath>
      </m:oMathPara>
    </w:p>
    <w:p w14:paraId="30ED6909" w14:textId="77777777" w:rsidR="00835017" w:rsidRDefault="00926E61">
      <w:pPr>
        <w:spacing w:line="400" w:lineRule="exact"/>
        <w:ind w:firstLine="420"/>
        <w:jc w:val="left"/>
        <w:rPr>
          <w:sz w:val="24"/>
        </w:rPr>
      </w:pPr>
      <w:r>
        <w:rPr>
          <w:sz w:val="24"/>
        </w:rPr>
        <w:t>我们的目标是最小化放置成本，通过调整</w:t>
      </w:r>
      <m:oMath>
        <m:r>
          <w:rPr>
            <w:rFonts w:ascii="Cambria Math" w:hAnsi="Cambria Math"/>
            <w:sz w:val="24"/>
          </w:rPr>
          <m:t>θ</m:t>
        </m:r>
      </m:oMath>
      <w:r>
        <w:rPr>
          <w:sz w:val="24"/>
        </w:rPr>
        <w:t>，使得能耗</w:t>
      </w:r>
      <w:r>
        <w:rPr>
          <w:sz w:val="24"/>
        </w:rPr>
        <w:t>Cost</w:t>
      </w:r>
      <w:r>
        <w:rPr>
          <w:sz w:val="24"/>
        </w:rPr>
        <w:t>的期望最小，同时尽量满足约束条件</w:t>
      </w:r>
      <w:r>
        <w:rPr>
          <w:rFonts w:hint="eastAsia"/>
          <w:sz w:val="24"/>
        </w:rPr>
        <w:t>，我们先将能耗的计算方式表示为公式（</w:t>
      </w:r>
      <w:r>
        <w:rPr>
          <w:rFonts w:hint="eastAsia"/>
          <w:sz w:val="24"/>
        </w:rPr>
        <w:t>3</w:t>
      </w:r>
      <w:r>
        <w:rPr>
          <w:sz w:val="24"/>
        </w:rPr>
        <w:t>.14</w:t>
      </w:r>
      <w:r>
        <w:rPr>
          <w:rFonts w:hint="eastAsia"/>
          <w:sz w:val="24"/>
        </w:rPr>
        <w:t>）</w:t>
      </w:r>
      <w:r>
        <w:rPr>
          <w:sz w:val="24"/>
        </w:rPr>
        <w:t>：</w:t>
      </w:r>
    </w:p>
    <w:p w14:paraId="1EE34A2D" w14:textId="77777777" w:rsidR="00835017" w:rsidRDefault="00926E61">
      <w:pPr>
        <w:ind w:firstLine="420"/>
        <w:jc w:val="left"/>
        <w:rPr>
          <w:i/>
          <w:sz w:val="24"/>
        </w:rPr>
      </w:pPr>
      <m:oMathPara>
        <m:oMathParaPr>
          <m:jc m:val="right"/>
        </m:oMathParaPr>
        <m:oMath>
          <m:r>
            <w:rPr>
              <w:rFonts w:ascii="Cambria Math" w:hAnsi="Cambria Math"/>
              <w:sz w:val="24"/>
            </w:rPr>
            <m:t>J</m:t>
          </m:r>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τ</m:t>
              </m:r>
            </m:sub>
            <m:sup/>
            <m:e>
              <m:sSub>
                <m:sSubPr>
                  <m:ctrlPr>
                    <w:rPr>
                      <w:rFonts w:ascii="Cambria Math" w:hAnsi="Cambria Math"/>
                      <w:i/>
                      <w:sz w:val="24"/>
                    </w:rPr>
                  </m:ctrlPr>
                </m:sSubPr>
                <m:e>
                  <m:r>
                    <w:rPr>
                      <w:rFonts w:ascii="Cambria Math" w:hAnsi="Cambria Math"/>
                      <w:sz w:val="24"/>
                    </w:rPr>
                    <m:t>Cost(τ)p</m:t>
                  </m:r>
                </m:e>
                <m:sub>
                  <m:r>
                    <w:rPr>
                      <w:rFonts w:ascii="Cambria Math" w:hAnsi="Cambria Math"/>
                      <w:sz w:val="24"/>
                    </w:rPr>
                    <m:t>θ</m:t>
                  </m:r>
                </m:sub>
              </m:sSub>
              <m:r>
                <w:rPr>
                  <w:rFonts w:ascii="Cambria Math" w:hAnsi="Cambria Math"/>
                  <w:sz w:val="24"/>
                </w:rPr>
                <m:t>(τ)</m:t>
              </m:r>
            </m:e>
          </m:nary>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E</m:t>
              </m:r>
            </m:e>
            <m:sub>
              <m:r>
                <w:rPr>
                  <w:rFonts w:ascii="Cambria Math" w:hAnsi="Cambria Math"/>
                  <w:sz w:val="24"/>
                </w:rPr>
                <m:t>τ~</m:t>
              </m:r>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r>
                <w:rPr>
                  <w:rFonts w:ascii="Cambria Math" w:hAnsi="Cambria Math"/>
                  <w:sz w:val="24"/>
                </w:rPr>
                <m:t>(τ)</m:t>
              </m:r>
            </m:sub>
          </m:sSub>
          <m:r>
            <w:rPr>
              <w:rFonts w:ascii="Cambria Math" w:hAnsi="Cambria Math"/>
              <w:sz w:val="24"/>
            </w:rPr>
            <m:t xml:space="preserve">[Cost(P)]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.14</m:t>
          </m:r>
          <m:r>
            <m:rPr>
              <m:sty m:val="p"/>
            </m:rPr>
            <w:rPr>
              <w:rFonts w:ascii="Cambria Math" w:hAnsi="Cambria Math"/>
              <w:sz w:val="24"/>
            </w:rPr>
            <m:t>）</m:t>
          </m:r>
        </m:oMath>
      </m:oMathPara>
    </w:p>
    <w:p w14:paraId="10A153E7" w14:textId="77777777" w:rsidR="00835017" w:rsidRDefault="00926E61">
      <w:pPr>
        <w:spacing w:line="400" w:lineRule="exact"/>
        <w:ind w:firstLine="420"/>
        <w:jc w:val="left"/>
        <w:rPr>
          <w:sz w:val="24"/>
        </w:rPr>
      </w:pPr>
      <w:r>
        <w:rPr>
          <w:iCs/>
          <w:sz w:val="24"/>
        </w:rPr>
        <w:t>同时我们需要考虑</w:t>
      </w:r>
      <w:r>
        <w:rPr>
          <w:rFonts w:hint="eastAsia"/>
          <w:iCs/>
          <w:sz w:val="24"/>
        </w:rPr>
        <w:t>环境中限制带来的</w:t>
      </w:r>
      <w:r>
        <w:rPr>
          <w:iCs/>
          <w:sz w:val="24"/>
        </w:rPr>
        <w:t>约束，我们用</w:t>
      </w:r>
      <m:oMath>
        <m:r>
          <w:rPr>
            <w:rFonts w:ascii="Cambria Math" w:hAnsi="Cambria Math"/>
            <w:sz w:val="24"/>
          </w:rPr>
          <m:t>C</m:t>
        </m:r>
      </m:oMath>
      <w:r>
        <w:rPr>
          <w:sz w:val="24"/>
        </w:rPr>
        <w:t>表示</w:t>
      </w:r>
      <w:r>
        <w:rPr>
          <w:iCs/>
          <w:sz w:val="24"/>
        </w:rPr>
        <w:t>环境执行放置策略后</w:t>
      </w:r>
      <w:r>
        <w:rPr>
          <w:rFonts w:hint="eastAsia"/>
          <w:iCs/>
          <w:sz w:val="24"/>
        </w:rPr>
        <w:t>由于违反约束而产生的惩罚项</w:t>
      </w:r>
      <w:r>
        <w:rPr>
          <w:sz w:val="24"/>
        </w:rPr>
        <w:t>。</w:t>
      </w:r>
    </w:p>
    <w:p w14:paraId="181C7733" w14:textId="77777777" w:rsidR="00835017" w:rsidRDefault="00926E61">
      <w:pPr>
        <w:spacing w:line="400" w:lineRule="exact"/>
        <w:ind w:firstLine="420"/>
        <w:jc w:val="left"/>
        <w:rPr>
          <w:sz w:val="24"/>
        </w:rPr>
      </w:pPr>
      <m:oMathPara>
        <m:oMathParaPr>
          <m:jc m:val="left"/>
        </m:oMathParaPr>
        <m:oMath>
          <m:r>
            <w:rPr>
              <w:rFonts w:ascii="Cambria Math" w:hAnsi="Cambria Math"/>
              <w:sz w:val="24"/>
            </w:rPr>
            <m:t>C</m:t>
          </m:r>
          <m:d>
            <m:dPr>
              <m:ctrlPr>
                <w:rPr>
                  <w:rFonts w:ascii="Cambria Math" w:hAnsi="Cambria Math"/>
                  <w:i/>
                  <w:sz w:val="24"/>
                </w:rPr>
              </m:ctrlPr>
            </m:dPr>
            <m:e>
              <m:r>
                <w:rPr>
                  <w:rFonts w:ascii="Cambria Math" w:hAnsi="Cambria Math"/>
                  <w:sz w:val="24"/>
                </w:rPr>
                <m:t>θ</m:t>
              </m:r>
            </m:e>
          </m:d>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λ</m:t>
              </m:r>
              <m:ctrlPr>
                <w:rPr>
                  <w:rFonts w:ascii="Cambria Math" w:hAnsi="Cambria Math"/>
                  <w:i/>
                  <w:sz w:val="24"/>
                </w:rPr>
              </m:ctrlP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cpu</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λ</m:t>
              </m:r>
            </m:e>
            <m:sub>
              <m:r>
                <w:rPr>
                  <w:rFonts w:ascii="Cambria Math" w:hAnsi="Cambria Math"/>
                  <w:sz w:val="24"/>
                </w:rPr>
                <m:t>2</m:t>
              </m:r>
            </m:sub>
          </m:sSub>
          <m:r>
            <m:rPr>
              <m:sty m:val="p"/>
            </m:rPr>
            <w:rPr>
              <w:rFonts w:ascii="Cambria Math" w:hAnsi="Cambria Math"/>
              <w:sz w:val="24"/>
            </w:rPr>
            <m:t>×</m:t>
          </m:r>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bandwidth</m:t>
              </m:r>
            </m:sub>
          </m:sSub>
          <m:d>
            <m:dPr>
              <m:ctrlPr>
                <w:rPr>
                  <w:rFonts w:ascii="Cambria Math" w:hAnsi="Cambria Math"/>
                  <w:i/>
                  <w:sz w:val="24"/>
                </w:rPr>
              </m:ctrlPr>
            </m:dPr>
            <m:e>
              <m:r>
                <w:rPr>
                  <w:rFonts w:ascii="Cambria Math" w:hAnsi="Cambria Math"/>
                  <w:sz w:val="24"/>
                </w:rPr>
                <m:t>θ</m:t>
              </m:r>
            </m:e>
          </m:d>
        </m:oMath>
      </m:oMathPara>
    </w:p>
    <w:p w14:paraId="17158E6F" w14:textId="77777777" w:rsidR="00835017" w:rsidRDefault="00926E61">
      <w:pPr>
        <w:spacing w:line="400" w:lineRule="exact"/>
        <w:ind w:firstLine="420"/>
        <w:jc w:val="left"/>
        <w:rPr>
          <w:i/>
          <w:sz w:val="24"/>
        </w:rPr>
      </w:pPr>
      <m:oMathPara>
        <m:oMathParaPr>
          <m:jc m:val="right"/>
        </m:oMathParaPr>
        <m:oMath>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λ</m:t>
              </m:r>
            </m:e>
            <m:sub>
              <m:r>
                <w:rPr>
                  <w:rFonts w:ascii="Cambria Math" w:hAnsi="Cambria Math"/>
                  <w:sz w:val="24"/>
                </w:rPr>
                <m:t>3</m:t>
              </m:r>
            </m:sub>
          </m:sSub>
          <m:r>
            <m:rPr>
              <m:sty m:val="p"/>
            </m:rPr>
            <w:rPr>
              <w:rFonts w:ascii="Cambria Math" w:hAnsi="Cambria Math"/>
              <w:sz w:val="24"/>
            </w:rPr>
            <m:t>×</m:t>
          </m:r>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latency</m:t>
              </m:r>
            </m:sub>
          </m:sSub>
          <m:d>
            <m:dPr>
              <m:ctrlPr>
                <w:rPr>
                  <w:rFonts w:ascii="Cambria Math" w:hAnsi="Cambria Math"/>
                  <w:i/>
                  <w:sz w:val="24"/>
                </w:rPr>
              </m:ctrlPr>
            </m:dPr>
            <m:e>
              <m:r>
                <w:rPr>
                  <w:rFonts w:ascii="Cambria Math" w:hAnsi="Cambria Math"/>
                  <w:sz w:val="24"/>
                </w:rPr>
                <m:t>θ</m:t>
              </m:r>
            </m:e>
          </m:d>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.15</m:t>
          </m:r>
          <m:r>
            <m:rPr>
              <m:sty m:val="p"/>
            </m:rPr>
            <w:rPr>
              <w:rFonts w:ascii="Cambria Math" w:hAnsi="Cambria Math"/>
              <w:sz w:val="24"/>
            </w:rPr>
            <m:t>）</m:t>
          </m:r>
        </m:oMath>
      </m:oMathPara>
    </w:p>
    <w:p w14:paraId="310606ED" w14:textId="77777777" w:rsidR="00835017" w:rsidRDefault="00926E61">
      <w:pPr>
        <w:ind w:firstLine="420"/>
        <w:jc w:val="center"/>
        <w:rPr>
          <w:i/>
          <w:sz w:val="24"/>
        </w:rPr>
      </w:pPr>
      <m:oMathPara>
        <m:oMathParaPr>
          <m:jc m:val="right"/>
        </m:oMathParaPr>
        <m:oMath>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cpu</m:t>
              </m:r>
            </m:sub>
          </m:sSub>
          <m:d>
            <m:dPr>
              <m:ctrlPr>
                <w:rPr>
                  <w:rFonts w:ascii="Cambria Math" w:hAnsi="Cambria Math"/>
                  <w:i/>
                  <w:sz w:val="24"/>
                </w:rPr>
              </m:ctrlPr>
            </m:dPr>
            <m:e>
              <m:r>
                <w:rPr>
                  <w:rFonts w:ascii="Cambria Math" w:hAnsi="Cambria Math"/>
                  <w:sz w:val="24"/>
                </w:rPr>
                <m:t>θ</m:t>
              </m:r>
            </m:e>
          </m:d>
          <m:r>
            <w:rPr>
              <w:rFonts w:ascii="Cambria Math" w:hAnsi="Cambria Math"/>
              <w:sz w:val="24"/>
            </w:rPr>
            <m:t xml:space="preserve"> = </m:t>
          </m:r>
          <m:nary>
            <m:naryPr>
              <m:chr m:val="∑"/>
              <m:limLoc m:val="undOvr"/>
              <m:supHide m:val="1"/>
              <m:ctrlPr>
                <w:rPr>
                  <w:rFonts w:ascii="Cambria Math" w:hAnsi="Cambria Math"/>
                  <w:i/>
                  <w:sz w:val="24"/>
                </w:rPr>
              </m:ctrlPr>
            </m:naryPr>
            <m:sub>
              <m:r>
                <w:rPr>
                  <w:rFonts w:ascii="Cambria Math" w:hAnsi="Cambria Math"/>
                  <w:sz w:val="24"/>
                </w:rPr>
                <m:t>h∈H</m:t>
              </m:r>
            </m:sub>
            <m:sup/>
            <m:e>
              <m:r>
                <w:rPr>
                  <w:rFonts w:ascii="Cambria Math" w:hAnsi="Cambria Math"/>
                  <w:sz w:val="24"/>
                </w:rPr>
                <m:t>(</m:t>
              </m:r>
              <m:sSub>
                <m:sSubPr>
                  <m:ctrlPr>
                    <w:rPr>
                      <w:rFonts w:ascii="Cambria Math" w:hAnsi="Cambria Math"/>
                      <w:i/>
                      <w:sz w:val="24"/>
                    </w:rPr>
                  </m:ctrlPr>
                </m:sSubPr>
                <m:e>
                  <m:nary>
                    <m:naryPr>
                      <m:chr m:val="∑"/>
                      <m:limLoc m:val="undOvr"/>
                      <m:supHide m:val="1"/>
                      <m:ctrlPr>
                        <w:rPr>
                          <w:rFonts w:ascii="Cambria Math" w:hAnsi="Cambria Math"/>
                          <w:i/>
                          <w:sz w:val="24"/>
                        </w:rPr>
                      </m:ctrlPr>
                    </m:naryPr>
                    <m:sub>
                      <m:r>
                        <w:rPr>
                          <w:rFonts w:ascii="Cambria Math" w:hAnsi="Cambria Math"/>
                          <w:sz w:val="24"/>
                        </w:rPr>
                        <m:t>f∈s</m:t>
                      </m:r>
                    </m:sub>
                    <m:sup/>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f</m:t>
                      </m:r>
                    </m:sub>
                    <m:sup>
                      <m:r>
                        <w:rPr>
                          <w:rFonts w:ascii="Cambria Math" w:hAnsi="Cambria Math"/>
                          <w:sz w:val="24"/>
                        </w:rPr>
                        <m:t>r</m:t>
                      </m:r>
                    </m:sup>
                  </m:sSubSup>
                  <m:r>
                    <w:rPr>
                      <w:rFonts w:ascii="Cambria Math" w:hAnsi="Cambria Math"/>
                      <w:sz w:val="24"/>
                    </w:rPr>
                    <m:t xml:space="preserve"> - a</m:t>
                  </m:r>
                </m:e>
                <m:sub>
                  <m:r>
                    <w:rPr>
                      <w:rFonts w:ascii="Cambria Math" w:hAnsi="Cambria Math"/>
                      <w:sz w:val="24"/>
                    </w:rPr>
                    <m:t>rh</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h</m:t>
                  </m:r>
                </m:sub>
              </m:sSub>
              <m:r>
                <w:rPr>
                  <w:rFonts w:ascii="Cambria Math" w:hAnsi="Cambria Math"/>
                  <w:sz w:val="24"/>
                </w:rPr>
                <m:t>)</m:t>
              </m:r>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.16</m:t>
          </m:r>
          <m:r>
            <m:rPr>
              <m:sty m:val="p"/>
            </m:rPr>
            <w:rPr>
              <w:rFonts w:ascii="Cambria Math" w:hAnsi="Cambria Math"/>
              <w:sz w:val="24"/>
            </w:rPr>
            <m:t>）</m:t>
          </m:r>
        </m:oMath>
      </m:oMathPara>
    </w:p>
    <w:p w14:paraId="4F447A54" w14:textId="77777777" w:rsidR="00835017" w:rsidRDefault="00926E61">
      <w:pPr>
        <w:ind w:firstLine="420"/>
        <w:jc w:val="left"/>
        <w:rPr>
          <w:i/>
          <w:sz w:val="24"/>
        </w:rPr>
      </w:pPr>
      <m:oMathPara>
        <m:oMathParaPr>
          <m:jc m:val="right"/>
        </m:oMathParaPr>
        <m:oMath>
          <m:r>
            <w:rPr>
              <w:rFonts w:ascii="Cambria Math" w:hAnsi="Cambria Math"/>
              <w:sz w:val="24"/>
            </w:rPr>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bandwidth</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h∈H</m:t>
              </m:r>
            </m:sub>
            <m:sup/>
            <m:e>
              <m:sSub>
                <m:sSubPr>
                  <m:ctrlPr>
                    <w:rPr>
                      <w:rFonts w:ascii="Cambria Math" w:hAnsi="Cambria Math"/>
                      <w:i/>
                      <w:sz w:val="24"/>
                    </w:rPr>
                  </m:ctrlPr>
                </m:sSubPr>
                <m:e>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f∈s</m:t>
                      </m:r>
                    </m:sub>
                    <m:sup/>
                    <m:e>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f</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e>
                  </m:nary>
                  <m:r>
                    <w:rPr>
                      <w:rFonts w:ascii="Cambria Math" w:hAnsi="Cambria Math"/>
                      <w:sz w:val="24"/>
                    </w:rPr>
                    <m:t>- b</m:t>
                  </m:r>
                </m:e>
                <m:sub>
                  <m:r>
                    <w:rPr>
                      <w:rFonts w:ascii="Cambria Math" w:eastAsia="MS Gothic" w:hAnsi="Cambria Math"/>
                      <w:sz w:val="24"/>
                    </w:rPr>
                    <m: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h</m:t>
                  </m:r>
                </m:sub>
              </m:sSub>
              <m:r>
                <w:rPr>
                  <w:rFonts w:ascii="Cambria Math" w:hAnsi="Cambria Math"/>
                  <w:sz w:val="24"/>
                </w:rPr>
                <m:t>)</m:t>
              </m:r>
            </m:e>
          </m:nary>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.17</m:t>
          </m:r>
          <m:r>
            <m:rPr>
              <m:sty m:val="p"/>
            </m:rPr>
            <w:rPr>
              <w:rFonts w:ascii="Cambria Math" w:hAnsi="Cambria Math"/>
              <w:sz w:val="24"/>
            </w:rPr>
            <m:t>）</m:t>
          </m:r>
        </m:oMath>
      </m:oMathPara>
    </w:p>
    <w:p w14:paraId="1115C641" w14:textId="77777777" w:rsidR="00835017" w:rsidRDefault="00926E61">
      <w:pPr>
        <w:ind w:firstLine="420"/>
        <w:jc w:val="left"/>
        <w:rPr>
          <w:i/>
          <w:sz w:val="24"/>
        </w:rPr>
      </w:pPr>
      <m:oMathPara>
        <m:oMathParaPr>
          <m:jc m:val="right"/>
        </m:oMathParaPr>
        <m:oMath>
          <m:r>
            <w:rPr>
              <w:rFonts w:ascii="Cambria Math" w:hAnsi="Cambria Math"/>
              <w:sz w:val="24"/>
            </w:rPr>
            <w:lastRenderedPageBreak/>
            <m:t>Constrain</m:t>
          </m:r>
          <m:sSub>
            <m:sSubPr>
              <m:ctrlPr>
                <w:rPr>
                  <w:rFonts w:ascii="Cambria Math" w:hAnsi="Cambria Math"/>
                  <w:i/>
                  <w:sz w:val="24"/>
                </w:rPr>
              </m:ctrlPr>
            </m:sSubPr>
            <m:e>
              <m:r>
                <w:rPr>
                  <w:rFonts w:ascii="Cambria Math" w:hAnsi="Cambria Math"/>
                  <w:sz w:val="24"/>
                </w:rPr>
                <m:t>t</m:t>
              </m:r>
            </m:e>
            <m:sub>
              <m:r>
                <w:rPr>
                  <w:rFonts w:ascii="Cambria Math" w:hAnsi="Cambria Math"/>
                  <w:sz w:val="24"/>
                </w:rPr>
                <m:t>latency</m:t>
              </m:r>
            </m:sub>
          </m:sSub>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supHide m:val="1"/>
              <m:ctrlPr>
                <w:rPr>
                  <w:rFonts w:ascii="Cambria Math" w:hAnsi="Cambria Math"/>
                  <w:i/>
                  <w:sz w:val="24"/>
                </w:rPr>
              </m:ctrlPr>
            </m:naryPr>
            <m:sub>
              <m:r>
                <w:rPr>
                  <w:rFonts w:ascii="Cambria Math" w:eastAsia="MS Gothic" w:hAnsi="Cambria Math"/>
                  <w:sz w:val="24"/>
                </w:rPr>
                <m:t>h</m:t>
              </m:r>
              <m:r>
                <w:rPr>
                  <w:rFonts w:ascii="Cambria Math" w:hAnsi="Cambria Math"/>
                  <w:sz w:val="24"/>
                </w:rPr>
                <m:t>∈H</m:t>
              </m:r>
            </m:sub>
            <m:sup/>
            <m:e>
              <m:nary>
                <m:naryPr>
                  <m:chr m:val="∑"/>
                  <m:limLoc m:val="undOvr"/>
                  <m:supHide m:val="1"/>
                  <m:ctrlPr>
                    <w:rPr>
                      <w:rFonts w:ascii="Cambria Math" w:hAnsi="Cambria Math"/>
                      <w:i/>
                      <w:sz w:val="24"/>
                    </w:rPr>
                  </m:ctrlPr>
                </m:naryPr>
                <m:sub>
                  <m:r>
                    <w:rPr>
                      <w:rFonts w:ascii="Cambria Math" w:hAnsi="Cambria Math"/>
                      <w:sz w:val="24"/>
                    </w:rPr>
                    <m:t>f∈s</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lat</m:t>
                      </m:r>
                    </m:e>
                    <m:sub>
                      <m:r>
                        <w:rPr>
                          <w:rFonts w:ascii="Cambria Math" w:hAnsi="Cambria Math"/>
                          <w:sz w:val="24"/>
                        </w:rPr>
                        <m:t>f</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e>
              </m:nary>
            </m:e>
          </m:nary>
          <m:r>
            <w:rPr>
              <w:rFonts w:ascii="Cambria Math" w:hAnsi="Cambria Math"/>
              <w:sz w:val="24"/>
            </w:rPr>
            <m:t>+</m:t>
          </m:r>
          <m:sSubSup>
            <m:sSubSupPr>
              <m:ctrlPr>
                <w:rPr>
                  <w:rFonts w:ascii="Cambria Math" w:hAnsi="Cambria Math"/>
                  <w:i/>
                  <w:sz w:val="24"/>
                </w:rPr>
              </m:ctrlPr>
            </m:sSubSupPr>
            <m:e>
              <m:r>
                <w:rPr>
                  <w:rFonts w:ascii="Cambria Math" w:hAnsi="Cambria Math"/>
                  <w:sz w:val="24"/>
                </w:rPr>
                <m:t>lat</m:t>
              </m:r>
            </m:e>
            <m:sub>
              <m:r>
                <w:rPr>
                  <w:rFonts w:ascii="Cambria Math" w:hAnsi="Cambria Math"/>
                  <w:sz w:val="24"/>
                </w:rPr>
                <m:t>h</m:t>
              </m:r>
            </m:sub>
            <m:sup>
              <m:r>
                <w:rPr>
                  <w:rFonts w:ascii="Cambria Math" w:hAnsi="Cambria Math"/>
                  <w:sz w:val="24"/>
                </w:rPr>
                <m:t>s</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h</m:t>
              </m:r>
            </m:sub>
            <m:sup>
              <m:r>
                <w:rPr>
                  <w:rFonts w:ascii="Cambria Math" w:hAnsi="Cambria Math"/>
                  <w:sz w:val="24"/>
                </w:rPr>
                <m:t>f</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h</m:t>
              </m:r>
            </m:sub>
            <m:sup>
              <m:r>
                <w:rPr>
                  <w:rFonts w:ascii="Cambria Math" w:hAnsi="Cambria Math"/>
                  <w:sz w:val="24"/>
                </w:rPr>
                <m:t>f</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lat</m:t>
              </m:r>
            </m:e>
            <m:sup>
              <m:r>
                <w:rPr>
                  <w:rFonts w:ascii="Cambria Math" w:hAnsi="Cambria Math"/>
                  <w:sz w:val="24"/>
                </w:rPr>
                <m:t>s</m:t>
              </m:r>
            </m:sup>
          </m:sSup>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.18</m:t>
          </m:r>
          <m:r>
            <m:rPr>
              <m:sty m:val="p"/>
            </m:rPr>
            <w:rPr>
              <w:rFonts w:ascii="Cambria Math" w:hAnsi="Cambria Math"/>
              <w:sz w:val="24"/>
            </w:rPr>
            <m:t>）</m:t>
          </m:r>
        </m:oMath>
      </m:oMathPara>
    </w:p>
    <w:p w14:paraId="0B636802" w14:textId="77777777" w:rsidR="00835017" w:rsidRDefault="00926E61">
      <w:pPr>
        <w:spacing w:line="400" w:lineRule="exact"/>
        <w:ind w:firstLine="420"/>
        <w:jc w:val="left"/>
        <w:rPr>
          <w:iCs/>
          <w:sz w:val="24"/>
        </w:rPr>
      </w:pPr>
      <w:r>
        <w:rPr>
          <w:iCs/>
          <w:sz w:val="24"/>
        </w:rPr>
        <w:t>我们为不同约束赋予不同的</w:t>
      </w:r>
      <w:r>
        <w:rPr>
          <w:rFonts w:hint="eastAsia"/>
          <w:iCs/>
          <w:sz w:val="24"/>
        </w:rPr>
        <w:t>系数</w:t>
      </w:r>
      <m:oMath>
        <m:r>
          <m:rPr>
            <m:sty m:val="p"/>
          </m:rPr>
          <w:rPr>
            <w:rFonts w:ascii="Cambria Math" w:hAnsi="Cambria Math"/>
            <w:sz w:val="24"/>
          </w:rPr>
          <m:t>λ</m:t>
        </m:r>
      </m:oMath>
      <w:r>
        <w:rPr>
          <w:rFonts w:hint="eastAsia"/>
          <w:iCs/>
          <w:sz w:val="24"/>
        </w:rPr>
        <w:t>，这样如果需要着重于保证其中某一项约束得到遵守，则可以将对应的系数设置的更大。</w:t>
      </w:r>
    </w:p>
    <w:p w14:paraId="7F99D7A2" w14:textId="77777777" w:rsidR="00835017" w:rsidRDefault="00926E61">
      <w:pPr>
        <w:spacing w:line="400" w:lineRule="exact"/>
        <w:ind w:firstLine="420"/>
        <w:jc w:val="left"/>
        <w:rPr>
          <w:iCs/>
          <w:sz w:val="24"/>
        </w:rPr>
      </w:pPr>
      <w:r>
        <w:rPr>
          <w:iCs/>
          <w:sz w:val="24"/>
        </w:rPr>
        <w:t>需要优化的目标函数</w:t>
      </w:r>
      <w:r>
        <w:rPr>
          <w:rFonts w:hint="eastAsia"/>
          <w:iCs/>
          <w:sz w:val="24"/>
        </w:rPr>
        <w:t>是放置策略带来的能耗与惩罚项之和，它的计算方式如下</w:t>
      </w:r>
      <w:r>
        <w:rPr>
          <w:iCs/>
          <w:sz w:val="24"/>
        </w:rPr>
        <w:t>：</w:t>
      </w:r>
    </w:p>
    <w:p w14:paraId="4BF269EC" w14:textId="77777777" w:rsidR="00835017" w:rsidRDefault="00926E61">
      <w:pPr>
        <w:spacing w:line="400" w:lineRule="exact"/>
        <w:ind w:firstLine="420"/>
        <w:jc w:val="left"/>
        <w:rPr>
          <w:i/>
          <w:iCs/>
          <w:sz w:val="24"/>
        </w:rPr>
      </w:pPr>
      <m:oMathPara>
        <m:oMathParaPr>
          <m:jc m:val="right"/>
        </m:oMathParaPr>
        <m:oMath>
          <m:r>
            <w:rPr>
              <w:rFonts w:ascii="Cambria Math" w:hAnsi="Cambria Math"/>
              <w:sz w:val="24"/>
            </w:rPr>
            <m:t>target</m:t>
          </m:r>
          <m:d>
            <m:dPr>
              <m:ctrlPr>
                <w:rPr>
                  <w:rFonts w:ascii="Cambria Math" w:hAnsi="Cambria Math"/>
                  <w:i/>
                  <w:iCs/>
                  <w:sz w:val="24"/>
                </w:rPr>
              </m:ctrlPr>
            </m:dPr>
            <m:e>
              <m:r>
                <w:rPr>
                  <w:rFonts w:ascii="Cambria Math" w:hAnsi="Cambria Math"/>
                  <w:sz w:val="24"/>
                </w:rPr>
                <m:t>θ</m:t>
              </m:r>
            </m:e>
          </m:d>
          <m:r>
            <w:rPr>
              <w:rFonts w:ascii="Cambria Math" w:hAnsi="Cambria Math"/>
              <w:sz w:val="24"/>
            </w:rPr>
            <m:t>=J</m:t>
          </m:r>
          <m:d>
            <m:dPr>
              <m:ctrlPr>
                <w:rPr>
                  <w:rFonts w:ascii="Cambria Math" w:hAnsi="Cambria Math"/>
                  <w:i/>
                  <w:iCs/>
                  <w:sz w:val="24"/>
                </w:rPr>
              </m:ctrlPr>
            </m:dPr>
            <m:e>
              <m:r>
                <w:rPr>
                  <w:rFonts w:ascii="Cambria Math" w:hAnsi="Cambria Math"/>
                  <w:sz w:val="24"/>
                </w:rPr>
                <m:t>θ</m:t>
              </m:r>
            </m:e>
          </m:d>
          <m:r>
            <w:rPr>
              <w:rFonts w:ascii="Cambria Math" w:hAnsi="Cambria Math"/>
              <w:sz w:val="24"/>
            </w:rPr>
            <m:t>+C</m:t>
          </m:r>
          <m:d>
            <m:dPr>
              <m:ctrlPr>
                <w:rPr>
                  <w:rFonts w:ascii="Cambria Math" w:hAnsi="Cambria Math"/>
                  <w:i/>
                  <w:iCs/>
                  <w:sz w:val="24"/>
                </w:rPr>
              </m:ctrlPr>
            </m:dPr>
            <m:e>
              <m:r>
                <w:rPr>
                  <w:rFonts w:ascii="Cambria Math" w:hAnsi="Cambria Math"/>
                  <w:sz w:val="24"/>
                </w:rPr>
                <m:t>θ</m:t>
              </m:r>
            </m:e>
          </m:d>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.19</m:t>
          </m:r>
          <m:r>
            <m:rPr>
              <m:sty m:val="p"/>
            </m:rPr>
            <w:rPr>
              <w:rFonts w:ascii="Cambria Math" w:hAnsi="Cambria Math"/>
              <w:sz w:val="24"/>
            </w:rPr>
            <m:t>）</m:t>
          </m:r>
        </m:oMath>
      </m:oMathPara>
    </w:p>
    <w:p w14:paraId="2DD6572E" w14:textId="77777777" w:rsidR="00835017" w:rsidRDefault="00926E61">
      <w:pPr>
        <w:spacing w:line="400" w:lineRule="exact"/>
        <w:ind w:firstLine="420"/>
        <w:jc w:val="left"/>
        <w:rPr>
          <w:iCs/>
          <w:sz w:val="24"/>
        </w:rPr>
      </w:pPr>
      <w:r>
        <w:rPr>
          <w:iCs/>
          <w:sz w:val="24"/>
        </w:rPr>
        <w:t>限制的惩罚项均为前文提到的约束的差值，如果约束为负，则证明</w:t>
      </w:r>
      <w:r>
        <w:rPr>
          <w:iCs/>
          <w:sz w:val="24"/>
        </w:rPr>
        <w:t>Agent</w:t>
      </w:r>
      <w:r>
        <w:rPr>
          <w:iCs/>
          <w:sz w:val="24"/>
        </w:rPr>
        <w:t>给出的策略很好的遵守了网络的限制，能耗加上限制就会变得更小，网络会有更大概率产生满足限制的策略。</w:t>
      </w:r>
    </w:p>
    <w:p w14:paraId="12DB4E64" w14:textId="77777777" w:rsidR="00835017" w:rsidRDefault="00926E61">
      <w:pPr>
        <w:widowControl/>
        <w:spacing w:line="400" w:lineRule="exact"/>
        <w:ind w:firstLine="420"/>
        <w:jc w:val="left"/>
        <w:rPr>
          <w:sz w:val="24"/>
        </w:rPr>
      </w:pPr>
      <w:r>
        <w:rPr>
          <w:sz w:val="24"/>
        </w:rPr>
        <w:t>Seq2Seq</w:t>
      </w:r>
      <w:r>
        <w:rPr>
          <w:sz w:val="24"/>
        </w:rPr>
        <w:t>模型的网络通过随机梯度下降法来更新</w:t>
      </w:r>
      <m:oMath>
        <m:r>
          <w:rPr>
            <w:rFonts w:ascii="Cambria Math" w:hAnsi="Cambria Math"/>
            <w:sz w:val="24"/>
          </w:rPr>
          <m:t>θ</m:t>
        </m:r>
      </m:oMath>
      <w:r>
        <w:rPr>
          <w:rFonts w:hint="eastAsia"/>
          <w:sz w:val="24"/>
        </w:rPr>
        <w:t>，其中</w:t>
      </w:r>
      <m:oMath>
        <m:r>
          <w:rPr>
            <w:rFonts w:ascii="Cambria Math" w:hAnsi="Cambria Math"/>
            <w:sz w:val="24"/>
          </w:rPr>
          <m:t>α</m:t>
        </m:r>
      </m:oMath>
      <w:r>
        <w:rPr>
          <w:rFonts w:hint="eastAsia"/>
          <w:sz w:val="24"/>
        </w:rPr>
        <w:t>为学习率。</w:t>
      </w:r>
    </w:p>
    <w:p w14:paraId="025AFB2B" w14:textId="77777777" w:rsidR="00835017" w:rsidRDefault="00926E61">
      <w:pPr>
        <w:widowControl/>
        <w:spacing w:line="400" w:lineRule="exact"/>
        <w:jc w:val="left"/>
        <w:rPr>
          <w:sz w:val="24"/>
        </w:rPr>
      </w:pPr>
      <m:oMathPara>
        <m:oMathParaPr>
          <m:jc m:val="right"/>
        </m:oMathParaPr>
        <m:oMath>
          <m:r>
            <w:rPr>
              <w:rFonts w:ascii="Cambria Math" w:hAnsi="Cambria Math"/>
              <w:sz w:val="24"/>
            </w:rPr>
            <m:t>θ*=θ+α·</m:t>
          </m:r>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hint="eastAsia"/>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.20</m:t>
          </m:r>
          <m:r>
            <m:rPr>
              <m:sty m:val="p"/>
            </m:rPr>
            <w:rPr>
              <w:rFonts w:ascii="Cambria Math" w:hAnsi="Cambria Math"/>
              <w:sz w:val="24"/>
            </w:rPr>
            <m:t>）</m:t>
          </m:r>
        </m:oMath>
      </m:oMathPara>
    </w:p>
    <w:p w14:paraId="776253DE" w14:textId="77777777" w:rsidR="00835017" w:rsidRDefault="00926E61">
      <w:pPr>
        <w:widowControl/>
        <w:spacing w:line="400" w:lineRule="exact"/>
        <w:ind w:firstLine="420"/>
        <w:jc w:val="left"/>
        <w:rPr>
          <w:sz w:val="24"/>
        </w:rPr>
      </w:pPr>
      <w:r>
        <w:rPr>
          <w:sz w:val="24"/>
        </w:rPr>
        <w:t>接着计算</w:t>
      </w: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oMath>
      <w:r>
        <w:rPr>
          <w:sz w:val="24"/>
        </w:rPr>
        <w:t>，即计算</w:t>
      </w:r>
      <m:oMath>
        <m:r>
          <w:rPr>
            <w:rFonts w:ascii="Cambria Math" w:hAnsi="Cambria Math"/>
            <w:sz w:val="24"/>
          </w:rPr>
          <m:t>target</m:t>
        </m:r>
        <m:d>
          <m:dPr>
            <m:ctrlPr>
              <w:rPr>
                <w:rFonts w:ascii="Cambria Math" w:hAnsi="Cambria Math"/>
                <w:i/>
                <w:sz w:val="24"/>
              </w:rPr>
            </m:ctrlPr>
          </m:dPr>
          <m:e>
            <m:r>
              <w:rPr>
                <w:rFonts w:ascii="Cambria Math" w:hAnsi="Cambria Math"/>
                <w:sz w:val="24"/>
              </w:rPr>
              <m:t>θ</m:t>
            </m:r>
          </m:e>
        </m:d>
      </m:oMath>
      <w:r>
        <w:rPr>
          <w:sz w:val="24"/>
        </w:rPr>
        <w:t>关于</w:t>
      </w:r>
      <m:oMath>
        <m:r>
          <w:rPr>
            <w:rFonts w:ascii="Cambria Math" w:hAnsi="Cambria Math"/>
            <w:sz w:val="24"/>
          </w:rPr>
          <m:t>θ</m:t>
        </m:r>
      </m:oMath>
      <w:r>
        <w:rPr>
          <w:sz w:val="24"/>
        </w:rPr>
        <w:t>的梯度，也就是策略梯度</w:t>
      </w:r>
      <w:r>
        <w:rPr>
          <w:rFonts w:hint="eastAsia"/>
          <w:sz w:val="24"/>
        </w:rPr>
        <w:t>。由公式（</w:t>
      </w:r>
      <w:r>
        <w:rPr>
          <w:rFonts w:hint="eastAsia"/>
          <w:sz w:val="24"/>
        </w:rPr>
        <w:t>3</w:t>
      </w:r>
      <w:r>
        <w:rPr>
          <w:sz w:val="24"/>
        </w:rPr>
        <w:t>.21</w:t>
      </w:r>
      <w:r>
        <w:rPr>
          <w:rFonts w:hint="eastAsia"/>
          <w:sz w:val="24"/>
        </w:rPr>
        <w:t>），将</w:t>
      </w:r>
      <w:r>
        <w:rPr>
          <w:rFonts w:hint="eastAsia"/>
          <w:sz w:val="24"/>
        </w:rPr>
        <w:t>target</w:t>
      </w:r>
      <w:r>
        <w:rPr>
          <w:rFonts w:hint="eastAsia"/>
          <w:sz w:val="24"/>
        </w:rPr>
        <w:t>的梯度表示为公式（</w:t>
      </w:r>
      <w:r>
        <w:rPr>
          <w:rFonts w:hint="eastAsia"/>
          <w:sz w:val="24"/>
        </w:rPr>
        <w:t>3</w:t>
      </w:r>
      <w:r>
        <w:rPr>
          <w:sz w:val="24"/>
        </w:rPr>
        <w:t>.22</w:t>
      </w:r>
      <w:r>
        <w:rPr>
          <w:rFonts w:hint="eastAsia"/>
          <w:sz w:val="24"/>
        </w:rPr>
        <w:t>）</w:t>
      </w:r>
    </w:p>
    <w:p w14:paraId="12387526" w14:textId="77777777" w:rsidR="00835017" w:rsidRDefault="00926E61">
      <w:pPr>
        <w:widowControl/>
        <w:ind w:firstLine="420"/>
        <w:jc w:val="left"/>
        <w:rPr>
          <w:i/>
          <w:sz w:val="24"/>
        </w:rPr>
      </w:pPr>
      <m:oMathPara>
        <m:oMathParaPr>
          <m:jc m:val="right"/>
        </m:oMathParaPr>
        <m:oMath>
          <m:r>
            <m:rPr>
              <m:sty m:val="p"/>
            </m:rPr>
            <w:rPr>
              <w:rFonts w:ascii="Cambria Math" w:hAnsi="Cambria Math"/>
              <w:sz w:val="24"/>
            </w:rPr>
            <m:t>∇log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r>
            <w:rPr>
              <w:rFonts w:ascii="Cambria Math" w:hAnsi="Cambria Math"/>
              <w:sz w:val="24"/>
            </w:rPr>
            <m:t>(τ)=</m:t>
          </m:r>
          <m:f>
            <m:fPr>
              <m:ctrlPr>
                <w:rPr>
                  <w:rFonts w:ascii="Cambria Math" w:hAnsi="Cambria Math"/>
                  <w:i/>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num>
            <m:den>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den>
          </m:f>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.21</m:t>
          </m:r>
          <m:r>
            <m:rPr>
              <m:sty m:val="p"/>
            </m:rPr>
            <w:rPr>
              <w:rFonts w:ascii="Cambria Math" w:hAnsi="Cambria Math"/>
              <w:sz w:val="24"/>
            </w:rPr>
            <m:t>）</m:t>
          </m:r>
        </m:oMath>
      </m:oMathPara>
    </w:p>
    <w:p w14:paraId="1AF2E2D6" w14:textId="77777777" w:rsidR="00835017" w:rsidRDefault="007251DA">
      <w:pPr>
        <w:widowControl/>
        <w:jc w:val="left"/>
        <w:rPr>
          <w:i/>
          <w:sz w:val="24"/>
        </w:rPr>
      </w:pPr>
      <m:oMathPara>
        <m:oMathParaPr>
          <m:jc m:val="center"/>
        </m:oMathParaP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m:t>
          </m:r>
          <w:bookmarkStart w:id="114" w:name="_Hlk102897094"/>
          <m:nary>
            <m:naryPr>
              <m:chr m:val="∑"/>
              <m:limLoc m:val="undOvr"/>
              <m:supHide m:val="1"/>
              <m:ctrlPr>
                <w:rPr>
                  <w:rFonts w:ascii="Cambria Math" w:hAnsi="Cambria Math"/>
                  <w:i/>
                  <w:sz w:val="24"/>
                </w:rPr>
              </m:ctrlPr>
            </m:naryPr>
            <m:sub>
              <m:r>
                <w:rPr>
                  <w:rFonts w:ascii="Cambria Math" w:hAnsi="Cambria Math"/>
                  <w:sz w:val="24"/>
                </w:rPr>
                <m:t>τ</m:t>
              </m:r>
            </m:sub>
            <m:sup/>
            <m:e>
              <m:r>
                <w:rPr>
                  <w:rFonts w:ascii="Cambria Math" w:hAnsi="Cambria Math" w:hint="eastAsia"/>
                  <w:sz w:val="24"/>
                </w:rPr>
                <m:t>target</m:t>
              </m:r>
              <m:d>
                <m:dPr>
                  <m:ctrlPr>
                    <w:rPr>
                      <w:rFonts w:ascii="Cambria Math" w:hAnsi="Cambria Math"/>
                      <w:i/>
                      <w:sz w:val="24"/>
                    </w:rPr>
                  </m:ctrlPr>
                </m:dPr>
                <m:e>
                  <m:r>
                    <w:rPr>
                      <w:rFonts w:ascii="Cambria Math" w:hAnsi="Cambria Math"/>
                      <w:sz w:val="24"/>
                    </w:rPr>
                    <m:t>τ</m:t>
                  </m:r>
                </m:e>
              </m:d>
            </m:e>
          </m:nary>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w:bookmarkEnd w:id="114"/>
          <m:r>
            <w:rPr>
              <w:rFonts w:ascii="Cambria Math" w:hAnsi="Cambria Math"/>
              <w:sz w:val="24"/>
            </w:rPr>
            <m:t xml:space="preserve">  </m:t>
          </m:r>
        </m:oMath>
      </m:oMathPara>
    </w:p>
    <w:p w14:paraId="72F4EFC6" w14:textId="77777777" w:rsidR="00835017" w:rsidRDefault="00926E61">
      <w:pPr>
        <w:widowControl/>
        <w:jc w:val="left"/>
        <w:rPr>
          <w:sz w:val="24"/>
        </w:rPr>
      </w:pPr>
      <m:oMathPara>
        <m:oMathParaPr>
          <m:jc m:val="center"/>
        </m:oMathParaPr>
        <m:oMath>
          <m:r>
            <w:rPr>
              <w:rFonts w:ascii="Cambria Math" w:hAnsi="Cambria Math"/>
              <w:sz w:val="24"/>
            </w:rPr>
            <m:t xml:space="preserve">                                      = </m:t>
          </m:r>
          <m:nary>
            <m:naryPr>
              <m:chr m:val="∑"/>
              <m:limLoc m:val="undOvr"/>
              <m:supHide m:val="1"/>
              <m:ctrlPr>
                <w:rPr>
                  <w:rFonts w:ascii="Cambria Math" w:hAnsi="Cambria Math"/>
                  <w:i/>
                  <w:sz w:val="24"/>
                </w:rPr>
              </m:ctrlPr>
            </m:naryPr>
            <m:sub>
              <m:r>
                <w:rPr>
                  <w:rFonts w:ascii="Cambria Math" w:hAnsi="Cambria Math"/>
                  <w:sz w:val="24"/>
                </w:rPr>
                <m:t>τ</m:t>
              </m:r>
            </m:sub>
            <m:sup/>
            <m:e>
              <m:r>
                <w:rPr>
                  <w:rFonts w:ascii="Cambria Math" w:hAnsi="Cambria Math" w:hint="eastAsia"/>
                  <w:sz w:val="24"/>
                </w:rPr>
                <m:t>target</m:t>
              </m:r>
              <m:d>
                <m:dPr>
                  <m:ctrlPr>
                    <w:rPr>
                      <w:rFonts w:ascii="Cambria Math" w:hAnsi="Cambria Math"/>
                      <w:i/>
                      <w:sz w:val="24"/>
                    </w:rPr>
                  </m:ctrlPr>
                </m:dPr>
                <m:e>
                  <m:r>
                    <w:rPr>
                      <w:rFonts w:ascii="Cambria Math" w:hAnsi="Cambria Math"/>
                      <w:sz w:val="24"/>
                    </w:rPr>
                    <m:t>τ</m:t>
                  </m:r>
                </m:e>
              </m:d>
            </m:e>
          </m:nary>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f>
            <m:fPr>
              <m:ctrlPr>
                <w:rPr>
                  <w:rFonts w:ascii="Cambria Math" w:hAnsi="Cambria Math"/>
                  <w:i/>
                  <w:sz w:val="24"/>
                </w:rPr>
              </m:ctrlPr>
            </m:fPr>
            <m:num>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num>
            <m:den>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den>
          </m:f>
          <m:r>
            <w:rPr>
              <w:rFonts w:ascii="Cambria Math" w:hAnsi="Cambria Math"/>
              <w:sz w:val="24"/>
            </w:rPr>
            <m:t xml:space="preserve"> </m:t>
          </m:r>
        </m:oMath>
      </m:oMathPara>
    </w:p>
    <w:p w14:paraId="399F7C6F" w14:textId="77777777" w:rsidR="00835017" w:rsidRDefault="00926E61">
      <w:pPr>
        <w:widowControl/>
        <w:ind w:firstLineChars="2400" w:firstLine="5760"/>
        <w:jc w:val="left"/>
        <w:rPr>
          <w:sz w:val="24"/>
        </w:rPr>
      </w:pPr>
      <m:oMathPara>
        <m:oMathParaPr>
          <m:jc m:val="center"/>
        </m:oMathParaPr>
        <m:oMath>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τ</m:t>
              </m:r>
            </m:sub>
            <m:sup/>
            <m:e>
              <m:r>
                <w:rPr>
                  <w:rFonts w:ascii="Cambria Math" w:hAnsi="Cambria Math" w:hint="eastAsia"/>
                  <w:sz w:val="24"/>
                </w:rPr>
                <m:t>target</m:t>
              </m:r>
              <m:d>
                <m:dPr>
                  <m:ctrlPr>
                    <w:rPr>
                      <w:rFonts w:ascii="Cambria Math" w:hAnsi="Cambria Math"/>
                      <w:i/>
                      <w:sz w:val="24"/>
                    </w:rPr>
                  </m:ctrlPr>
                </m:dPr>
                <m:e>
                  <m:r>
                    <w:rPr>
                      <w:rFonts w:ascii="Cambria Math" w:hAnsi="Cambria Math"/>
                      <w:sz w:val="24"/>
                    </w:rPr>
                    <m:t>τ</m:t>
                  </m:r>
                </m:e>
              </m:d>
            </m:e>
          </m:nary>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m:rPr>
              <m:sty m:val="p"/>
            </m:rPr>
            <w:rPr>
              <w:rFonts w:ascii="Cambria Math" w:hAnsi="Cambria Math"/>
              <w:sz w:val="24"/>
            </w:rPr>
            <m:t>∇log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oMath>
      </m:oMathPara>
    </w:p>
    <w:p w14:paraId="367591C1" w14:textId="77777777" w:rsidR="00835017" w:rsidRDefault="00926E61">
      <w:pPr>
        <w:widowControl/>
        <w:jc w:val="left"/>
        <w:rPr>
          <w:sz w:val="24"/>
        </w:rPr>
      </w:pPr>
      <m:oMathPara>
        <m:oMathParaPr>
          <m:jc m:val="righ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τ~</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sub>
          </m:sSub>
          <m:r>
            <w:rPr>
              <w:rFonts w:ascii="Cambria Math" w:hAnsi="Cambria Math"/>
              <w:sz w:val="24"/>
            </w:rPr>
            <m:t>[target(τ)∇l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.22</m:t>
          </m:r>
          <m:r>
            <m:rPr>
              <m:sty m:val="p"/>
            </m:rPr>
            <w:rPr>
              <w:rFonts w:ascii="Cambria Math" w:hAnsi="Cambria Math"/>
              <w:sz w:val="24"/>
            </w:rPr>
            <m:t>）</m:t>
          </m:r>
        </m:oMath>
      </m:oMathPara>
    </w:p>
    <w:p w14:paraId="57657460" w14:textId="77777777" w:rsidR="00835017" w:rsidRDefault="00926E61">
      <w:pPr>
        <w:spacing w:line="400" w:lineRule="exact"/>
        <w:ind w:firstLine="420"/>
        <w:jc w:val="left"/>
        <w:rPr>
          <w:iCs/>
          <w:sz w:val="24"/>
        </w:rPr>
      </w:pPr>
      <w:r>
        <w:rPr>
          <w:rFonts w:hint="eastAsia"/>
          <w:iCs/>
          <w:sz w:val="24"/>
        </w:rPr>
        <w:t>最终将</w:t>
      </w:r>
      <w:r>
        <w:rPr>
          <w:rFonts w:hint="eastAsia"/>
          <w:iCs/>
          <w:sz w:val="24"/>
        </w:rPr>
        <w:t>target</w:t>
      </w:r>
      <w:r>
        <w:rPr>
          <w:rFonts w:hint="eastAsia"/>
          <w:iCs/>
          <w:sz w:val="24"/>
        </w:rPr>
        <w:t>的关于策略</w:t>
      </w:r>
      <m:oMath>
        <m:r>
          <w:rPr>
            <w:rFonts w:ascii="Cambria Math" w:hAnsi="Cambria Math"/>
            <w:sz w:val="24"/>
          </w:rPr>
          <m:t>θ</m:t>
        </m:r>
      </m:oMath>
      <w:r>
        <w:rPr>
          <w:rFonts w:hint="eastAsia"/>
          <w:sz w:val="24"/>
        </w:rPr>
        <w:t>的</w:t>
      </w:r>
      <w:r>
        <w:rPr>
          <w:rFonts w:hint="eastAsia"/>
          <w:iCs/>
          <w:sz w:val="24"/>
        </w:rPr>
        <w:t>梯度转化为求公式</w:t>
      </w:r>
      <m:oMath>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.22</m:t>
        </m:r>
        <m:r>
          <m:rPr>
            <m:sty m:val="p"/>
          </m:rPr>
          <w:rPr>
            <w:rFonts w:ascii="Cambria Math" w:hAnsi="Cambria Math"/>
            <w:sz w:val="24"/>
          </w:rPr>
          <m:t>）</m:t>
        </m:r>
      </m:oMath>
      <w:r>
        <w:rPr>
          <w:rFonts w:hint="eastAsia"/>
          <w:iCs/>
          <w:sz w:val="24"/>
        </w:rPr>
        <w:t>的值。</w:t>
      </w:r>
      <w:r>
        <w:rPr>
          <w:iCs/>
          <w:sz w:val="24"/>
        </w:rPr>
        <w:t>在</w:t>
      </w:r>
      <w:r>
        <w:rPr>
          <w:rFonts w:hint="eastAsia"/>
          <w:iCs/>
          <w:sz w:val="24"/>
        </w:rPr>
        <w:t>代码</w:t>
      </w:r>
      <w:r>
        <w:rPr>
          <w:iCs/>
          <w:sz w:val="24"/>
        </w:rPr>
        <w:t>实现的过程中，由于搜索空间太大，无法将所有的放置方案都</w:t>
      </w:r>
      <w:r>
        <w:rPr>
          <w:rFonts w:hint="eastAsia"/>
          <w:iCs/>
          <w:sz w:val="24"/>
        </w:rPr>
        <w:t>遍历一遍</w:t>
      </w:r>
      <w:r>
        <w:rPr>
          <w:iCs/>
          <w:sz w:val="24"/>
        </w:rPr>
        <w:t>，因此我们采用蒙特卡洛方法进行采样，对</w:t>
      </w:r>
      <w:r>
        <w:rPr>
          <w:rFonts w:hint="eastAsia"/>
          <w:iCs/>
          <w:sz w:val="24"/>
        </w:rPr>
        <w:t>target</w:t>
      </w:r>
      <w:r>
        <w:rPr>
          <w:iCs/>
          <w:sz w:val="24"/>
        </w:rPr>
        <w:t>的期望进行估算。</w:t>
      </w:r>
      <w:r>
        <w:rPr>
          <w:rFonts w:hint="eastAsia"/>
          <w:iCs/>
          <w:sz w:val="24"/>
        </w:rPr>
        <w:t>于是公式（</w:t>
      </w:r>
      <w:r>
        <w:rPr>
          <w:rFonts w:hint="eastAsia"/>
          <w:iCs/>
          <w:sz w:val="24"/>
        </w:rPr>
        <w:t>3</w:t>
      </w:r>
      <w:r>
        <w:rPr>
          <w:iCs/>
          <w:sz w:val="24"/>
        </w:rPr>
        <w:t>.22</w:t>
      </w:r>
      <w:r>
        <w:rPr>
          <w:rFonts w:hint="eastAsia"/>
          <w:iCs/>
          <w:sz w:val="24"/>
        </w:rPr>
        <w:t>）变为下列形式：</w:t>
      </w:r>
    </w:p>
    <w:p w14:paraId="6A2E69DA" w14:textId="77777777" w:rsidR="00835017" w:rsidRDefault="007251DA">
      <w:pPr>
        <w:widowControl/>
        <w:jc w:val="left"/>
        <w:rPr>
          <w:sz w:val="24"/>
        </w:rPr>
      </w:pPr>
      <m:oMathPara>
        <m:oMathParaPr>
          <m:jc m:val="righ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τ~</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sub>
          </m:sSub>
          <m:d>
            <m:dPr>
              <m:begChr m:val="["/>
              <m:endChr m:val="]"/>
              <m:ctrlPr>
                <w:rPr>
                  <w:rFonts w:ascii="Cambria Math" w:hAnsi="Cambria Math"/>
                  <w:i/>
                  <w:sz w:val="24"/>
                </w:rPr>
              </m:ctrlPr>
            </m:dPr>
            <m:e>
              <m:r>
                <w:rPr>
                  <w:rFonts w:ascii="Cambria Math" w:hAnsi="Cambria Math"/>
                  <w:sz w:val="24"/>
                </w:rPr>
                <m:t>target</m:t>
              </m:r>
              <m:d>
                <m:dPr>
                  <m:ctrlPr>
                    <w:rPr>
                      <w:rFonts w:ascii="Cambria Math" w:hAnsi="Cambria Math"/>
                      <w:i/>
                      <w:sz w:val="24"/>
                    </w:rPr>
                  </m:ctrlPr>
                </m:dPr>
                <m:e>
                  <m:r>
                    <w:rPr>
                      <w:rFonts w:ascii="Cambria Math" w:hAnsi="Cambria Math"/>
                      <w:sz w:val="24"/>
                    </w:rPr>
                    <m:t>τ</m:t>
                  </m:r>
                </m:e>
              </m:d>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r>
                    <w:rPr>
                      <w:rFonts w:ascii="Cambria Math" w:hAnsi="Cambria Math"/>
                      <w:sz w:val="24"/>
                    </w:rPr>
                    <m:t>τ</m:t>
                  </m:r>
                </m:e>
              </m:d>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i/>
                  <w:sz w:val="24"/>
                </w:rPr>
              </m:ctrlPr>
            </m:naryPr>
            <m:sub>
              <m:r>
                <w:rPr>
                  <w:rFonts w:ascii="Cambria Math" w:hAnsi="Cambria Math" w:hint="eastAsia"/>
                  <w:sz w:val="24"/>
                </w:rPr>
                <m:t>n</m:t>
              </m:r>
              <m:r>
                <w:rPr>
                  <w:rFonts w:ascii="Cambria Math" w:hAnsi="Cambria Math"/>
                  <w:sz w:val="24"/>
                </w:rPr>
                <m:t>=1</m:t>
              </m:r>
            </m:sub>
            <m:sup>
              <m:r>
                <w:rPr>
                  <w:rFonts w:ascii="Cambria Math" w:hAnsi="Cambria Math"/>
                  <w:sz w:val="24"/>
                </w:rPr>
                <m:t>N</m:t>
              </m:r>
            </m:sup>
            <m:e>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e>
          </m:nary>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.23</m:t>
          </m:r>
          <m:r>
            <m:rPr>
              <m:sty m:val="p"/>
            </m:rPr>
            <w:rPr>
              <w:rFonts w:ascii="Cambria Math" w:hAnsi="Cambria Math"/>
              <w:sz w:val="24"/>
            </w:rPr>
            <m:t>）</m:t>
          </m:r>
        </m:oMath>
      </m:oMathPara>
    </w:p>
    <w:p w14:paraId="119FCE61" w14:textId="77777777" w:rsidR="00835017" w:rsidRDefault="00926E61">
      <w:pPr>
        <w:widowControl/>
        <w:spacing w:line="400" w:lineRule="exact"/>
        <w:ind w:firstLine="420"/>
        <w:jc w:val="left"/>
        <w:rPr>
          <w:sz w:val="24"/>
        </w:rPr>
      </w:pPr>
      <w:r>
        <w:rPr>
          <w:rFonts w:hint="eastAsia"/>
          <w:sz w:val="24"/>
        </w:rPr>
        <w:t>其中</w:t>
      </w:r>
      <w:r>
        <w:rPr>
          <w:rFonts w:hint="eastAsia"/>
          <w:sz w:val="24"/>
        </w:rPr>
        <w:t>N</w:t>
      </w:r>
      <w:r>
        <w:rPr>
          <w:rFonts w:hint="eastAsia"/>
          <w:sz w:val="24"/>
        </w:rPr>
        <w:t>为蒙特卡洛方法采样的数量。</w:t>
      </w:r>
      <m:oMath>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oMath>
      <w:r>
        <w:rPr>
          <w:rFonts w:hint="eastAsia"/>
          <w:sz w:val="24"/>
        </w:rPr>
        <w:t>是对第</w:t>
      </w:r>
      <w:r>
        <w:rPr>
          <w:rFonts w:hint="eastAsia"/>
          <w:sz w:val="24"/>
        </w:rPr>
        <w:t>n</w:t>
      </w:r>
      <w:proofErr w:type="gramStart"/>
      <w:r>
        <w:rPr>
          <w:rFonts w:hint="eastAsia"/>
          <w:sz w:val="24"/>
        </w:rPr>
        <w:t>个</w:t>
      </w:r>
      <w:proofErr w:type="gramEnd"/>
      <w:r>
        <w:rPr>
          <w:rFonts w:hint="eastAsia"/>
          <w:sz w:val="24"/>
        </w:rPr>
        <w:t>采样的放置策略计算出的值。</w:t>
      </w:r>
      <m:oMath>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oMath>
      <w:r>
        <w:rPr>
          <w:rFonts w:hint="eastAsia"/>
          <w:sz w:val="24"/>
        </w:rPr>
        <w:t>的计算方式如公式（</w:t>
      </w:r>
      <w:r>
        <w:rPr>
          <w:rFonts w:hint="eastAsia"/>
          <w:sz w:val="24"/>
        </w:rPr>
        <w:t>3</w:t>
      </w:r>
      <w:r>
        <w:rPr>
          <w:sz w:val="24"/>
        </w:rPr>
        <w:t>.24</w:t>
      </w:r>
      <w:r>
        <w:rPr>
          <w:rFonts w:hint="eastAsia"/>
          <w:sz w:val="24"/>
        </w:rPr>
        <w:t>）：</w:t>
      </w:r>
    </w:p>
    <w:p w14:paraId="3ABD0E38" w14:textId="77777777" w:rsidR="00835017" w:rsidRDefault="00926E61">
      <w:pPr>
        <w:widowControl/>
        <w:ind w:firstLine="420"/>
        <w:jc w:val="left"/>
        <w:rPr>
          <w:i/>
          <w:sz w:val="24"/>
        </w:rPr>
      </w:pPr>
      <m:oMathPara>
        <m:oMath>
          <m:r>
            <w:rPr>
              <w:rFonts w:ascii="Cambria Math" w:hAnsi="Cambria Math"/>
              <w:sz w:val="24"/>
            </w:rPr>
            <w:lastRenderedPageBreak/>
            <m:t>∇log</m:t>
          </m:r>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r>
            <w:rPr>
              <w:rFonts w:ascii="Cambria Math" w:hAnsi="Cambria Math"/>
              <w:sz w:val="24"/>
            </w:rPr>
            <m:t>=∇</m:t>
          </m:r>
          <m:d>
            <m:dPr>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hint="eastAsia"/>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f+1</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d>
            </m:e>
          </m:d>
        </m:oMath>
      </m:oMathPara>
    </w:p>
    <w:p w14:paraId="01D74FEA" w14:textId="77777777" w:rsidR="00835017" w:rsidRDefault="00926E61">
      <w:pPr>
        <w:widowControl/>
        <w:ind w:firstLine="420"/>
        <w:jc w:val="left"/>
        <w:rPr>
          <w:i/>
          <w:sz w:val="24"/>
        </w:rPr>
      </w:pPr>
      <m:oMathPara>
        <m:oMath>
          <m:r>
            <w:rPr>
              <w:rFonts w:ascii="Cambria Math" w:hAnsi="Cambria Math"/>
              <w:sz w:val="24"/>
            </w:rPr>
            <m:t>= ∇</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oMath>
      </m:oMathPara>
    </w:p>
    <w:p w14:paraId="3C21881E" w14:textId="77777777" w:rsidR="00835017" w:rsidRDefault="00926E61">
      <w:pPr>
        <w:widowControl/>
        <w:ind w:firstLine="420"/>
        <w:jc w:val="left"/>
        <w:rPr>
          <w:i/>
          <w:sz w:val="24"/>
        </w:rPr>
      </w:pPr>
      <m:oMathPara>
        <m:oMathParaPr>
          <m:jc m:val="right"/>
        </m:oMathParaPr>
        <m:oMath>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.24</m:t>
          </m:r>
          <m:r>
            <m:rPr>
              <m:sty m:val="p"/>
            </m:rPr>
            <w:rPr>
              <w:rFonts w:ascii="Cambria Math" w:hAnsi="Cambria Math" w:hint="eastAsia"/>
              <w:sz w:val="24"/>
            </w:rPr>
            <m:t>）</m:t>
          </m:r>
        </m:oMath>
      </m:oMathPara>
    </w:p>
    <w:p w14:paraId="6D6FC502" w14:textId="77777777" w:rsidR="00835017" w:rsidRDefault="00926E61">
      <w:pPr>
        <w:widowControl/>
        <w:spacing w:line="400" w:lineRule="exact"/>
        <w:ind w:firstLine="420"/>
        <w:jc w:val="left"/>
        <w:rPr>
          <w:iCs/>
          <w:sz w:val="24"/>
        </w:rPr>
      </w:pPr>
      <w:r>
        <w:rPr>
          <w:rFonts w:hint="eastAsia"/>
          <w:iCs/>
          <w:sz w:val="24"/>
        </w:rPr>
        <w:t>由于环境的初始状态与环境接收到上一次环境和动作后更新的环境是固定且唯一的，与策略无关，因此计算</w:t>
      </w:r>
      <m:oMath>
        <m:r>
          <w:rPr>
            <w:rFonts w:ascii="Cambria Math" w:hAnsi="Cambria Math"/>
            <w:sz w:val="24"/>
          </w:rPr>
          <m:t>∇l</m:t>
        </m:r>
        <m:r>
          <m:rPr>
            <m:sty m:val="p"/>
          </m:rPr>
          <w:rPr>
            <w:rFonts w:ascii="Cambria Math" w:hAnsi="Cambria Math"/>
            <w:sz w:val="24"/>
          </w:rPr>
          <m:t>og</m:t>
        </m:r>
        <m:sSub>
          <m:sSubPr>
            <m:ctrlPr>
              <w:rPr>
                <w:rFonts w:ascii="Cambria Math" w:hAnsi="Cambria Math"/>
                <w:sz w:val="24"/>
              </w:rPr>
            </m:ctrlPr>
          </m:sSubPr>
          <m:e>
            <m:r>
              <m:rPr>
                <m:sty m:val="p"/>
              </m:rP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oMath>
      <w:r>
        <w:rPr>
          <w:rFonts w:hint="eastAsia"/>
          <w:sz w:val="24"/>
        </w:rPr>
        <w:t>最终只需要考虑根据当前环境会产生什么样的动作即可。将公式（</w:t>
      </w:r>
      <w:r>
        <w:rPr>
          <w:sz w:val="24"/>
        </w:rPr>
        <w:t>3.24</w:t>
      </w:r>
      <w:r>
        <w:rPr>
          <w:rFonts w:hint="eastAsia"/>
          <w:sz w:val="24"/>
        </w:rPr>
        <w:t>）代入公</w:t>
      </w:r>
      <w:r>
        <w:rPr>
          <w:rFonts w:hint="eastAsia"/>
          <w:iCs/>
          <w:sz w:val="24"/>
        </w:rPr>
        <w:t>式（</w:t>
      </w:r>
      <w:r>
        <w:rPr>
          <w:iCs/>
          <w:sz w:val="24"/>
        </w:rPr>
        <w:t>3.23</w:t>
      </w:r>
      <w:r>
        <w:rPr>
          <w:rFonts w:hint="eastAsia"/>
          <w:iCs/>
          <w:sz w:val="24"/>
        </w:rPr>
        <w:t>）得到公式（</w:t>
      </w:r>
      <w:r>
        <w:rPr>
          <w:rFonts w:hint="eastAsia"/>
          <w:iCs/>
          <w:sz w:val="24"/>
        </w:rPr>
        <w:t>3</w:t>
      </w:r>
      <w:r>
        <w:rPr>
          <w:iCs/>
          <w:sz w:val="24"/>
        </w:rPr>
        <w:t>.25</w:t>
      </w:r>
      <w:r>
        <w:rPr>
          <w:rFonts w:hint="eastAsia"/>
          <w:iCs/>
          <w:sz w:val="24"/>
        </w:rPr>
        <w:t>）：</w:t>
      </w:r>
    </w:p>
    <w:p w14:paraId="73E5D3F6" w14:textId="77777777" w:rsidR="00835017" w:rsidRDefault="007251DA">
      <w:pPr>
        <w:widowControl/>
        <w:ind w:firstLine="420"/>
        <w:jc w:val="left"/>
        <w:rPr>
          <w:i/>
          <w:iCs/>
          <w:sz w:val="24"/>
        </w:rPr>
      </w:pPr>
      <m:oMathPara>
        <m:oMathParaPr>
          <m:jc m:val="right"/>
        </m:oMathParaP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i/>
                  <w:sz w:val="24"/>
                </w:rPr>
              </m:ctrlPr>
            </m:naryPr>
            <m:sub>
              <m:r>
                <w:rPr>
                  <w:rFonts w:ascii="Cambria Math" w:hAnsi="Cambria Math" w:hint="eastAsia"/>
                  <w:sz w:val="24"/>
                </w:rPr>
                <m:t>n</m:t>
              </m:r>
              <m:r>
                <w:rPr>
                  <w:rFonts w:ascii="Cambria Math" w:hAnsi="Cambria Math"/>
                  <w:sz w:val="24"/>
                </w:rPr>
                <m:t>=1</m:t>
              </m:r>
            </m:sub>
            <m:sup>
              <m:r>
                <w:rPr>
                  <w:rFonts w:ascii="Cambria Math" w:hAnsi="Cambria Math"/>
                  <w:sz w:val="24"/>
                </w:rPr>
                <m:t>N</m:t>
              </m:r>
            </m:sup>
            <m:e>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e>
          </m:nary>
          <m:nary>
            <m:naryPr>
              <m:chr m:val="∑"/>
              <m:limLoc m:val="undOvr"/>
              <m:ctrlPr>
                <w:rPr>
                  <w:rFonts w:ascii="Cambria Math" w:hAnsi="Cambria Math"/>
                  <w:i/>
                  <w:sz w:val="24"/>
                </w:rPr>
              </m:ctrlPr>
            </m:naryPr>
            <m:sub>
              <m:r>
                <w:rPr>
                  <w:rFonts w:ascii="Cambria Math" w:hAnsi="Cambria Math"/>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.25</m:t>
          </m:r>
          <m:r>
            <m:rPr>
              <m:sty m:val="p"/>
            </m:rPr>
            <w:rPr>
              <w:rFonts w:ascii="Cambria Math" w:hAnsi="Cambria Math" w:hint="eastAsia"/>
              <w:sz w:val="24"/>
            </w:rPr>
            <m:t>）</m:t>
          </m:r>
        </m:oMath>
      </m:oMathPara>
    </w:p>
    <w:p w14:paraId="5301767B" w14:textId="77777777" w:rsidR="00835017" w:rsidRDefault="00926E61">
      <w:pPr>
        <w:spacing w:line="400" w:lineRule="exact"/>
        <w:ind w:firstLineChars="200" w:firstLine="480"/>
        <w:rPr>
          <w:sz w:val="24"/>
        </w:rPr>
      </w:pPr>
      <w:r>
        <w:rPr>
          <w:rFonts w:hint="eastAsia"/>
          <w:sz w:val="24"/>
        </w:rPr>
        <w:t>我们的目标是求得</w:t>
      </w:r>
      <w:r>
        <w:rPr>
          <w:rFonts w:hint="eastAsia"/>
          <w:sz w:val="24"/>
        </w:rPr>
        <w:t>target</w:t>
      </w:r>
      <w:r>
        <w:rPr>
          <w:rFonts w:hint="eastAsia"/>
          <w:sz w:val="24"/>
        </w:rPr>
        <w:t>的最小值。损失函数的值沿着梯度的方向呈下降趋势，然而，如果梯度出现过大的情况，函数值就会在最小值附近反复震荡，出现收敛不到最值的情况，或是在不断地连乘后导致梯度爆炸。为了预防这两种情况的发生，在模型中添加了梯度裁剪的方法，对梯度进行裁剪，这里选择的是对梯度的</w:t>
      </w:r>
      <w:r>
        <w:rPr>
          <w:rFonts w:hint="eastAsia"/>
          <w:sz w:val="24"/>
        </w:rPr>
        <w:t>L</w:t>
      </w:r>
      <w:r>
        <w:rPr>
          <w:sz w:val="24"/>
        </w:rPr>
        <w:t>2</w:t>
      </w:r>
      <w:r>
        <w:rPr>
          <w:rFonts w:hint="eastAsia"/>
          <w:sz w:val="24"/>
        </w:rPr>
        <w:t>范数进行裁剪，即将所有参数偏导数的平方和再开方。如下式：</w:t>
      </w:r>
    </w:p>
    <w:p w14:paraId="7A2B3F19" w14:textId="77777777" w:rsidR="00835017" w:rsidRDefault="007251DA">
      <w:pPr>
        <w:ind w:firstLineChars="200" w:firstLine="480"/>
        <w:rPr>
          <w:i/>
          <w:sz w:val="24"/>
        </w:rPr>
      </w:pPr>
      <m:oMathPara>
        <m:oMathParaPr>
          <m:jc m:val="right"/>
        </m:oMathPara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f>
            <m:fPr>
              <m:ctrlPr>
                <w:rPr>
                  <w:rFonts w:ascii="Cambria Math" w:hAnsi="Cambria Math"/>
                  <w:i/>
                  <w:sz w:val="24"/>
                </w:rPr>
              </m:ctrlPr>
            </m:fPr>
            <m:num>
              <m:r>
                <w:rPr>
                  <w:rFonts w:ascii="Cambria Math" w:hAnsi="Cambria Math"/>
                  <w:sz w:val="24"/>
                </w:rPr>
                <m:t>δtarget</m:t>
              </m:r>
              <m:d>
                <m:dPr>
                  <m:ctrlPr>
                    <w:rPr>
                      <w:rFonts w:ascii="Cambria Math" w:hAnsi="Cambria Math"/>
                      <w:i/>
                      <w:sz w:val="24"/>
                    </w:rPr>
                  </m:ctrlPr>
                </m:dPr>
                <m:e>
                  <m:r>
                    <w:rPr>
                      <w:rFonts w:ascii="Cambria Math" w:hAnsi="Cambria Math"/>
                      <w:sz w:val="24"/>
                    </w:rPr>
                    <m:t>W</m:t>
                  </m:r>
                </m:e>
              </m:d>
            </m:num>
            <m:den>
              <m:r>
                <w:rPr>
                  <w:rFonts w:ascii="Cambria Math" w:hAnsi="Cambria Math"/>
                  <w:sz w:val="24"/>
                </w:rPr>
                <m:t>δ</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den>
          </m:f>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.26</m:t>
          </m:r>
          <m:r>
            <m:rPr>
              <m:sty m:val="p"/>
            </m:rPr>
            <w:rPr>
              <w:rFonts w:ascii="Cambria Math" w:hAnsi="Cambria Math" w:hint="eastAsia"/>
              <w:sz w:val="24"/>
            </w:rPr>
            <m:t>）</m:t>
          </m:r>
        </m:oMath>
      </m:oMathPara>
    </w:p>
    <w:p w14:paraId="682089EE" w14:textId="77777777" w:rsidR="00835017" w:rsidRDefault="007251DA">
      <w:pPr>
        <w:ind w:firstLineChars="200" w:firstLine="480"/>
        <w:rPr>
          <w:sz w:val="24"/>
        </w:rPr>
      </w:pPr>
      <m:oMathPara>
        <m:oMathParaPr>
          <m:jc m:val="right"/>
        </m:oMathParaPr>
        <m:oMath>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r>
            <w:rPr>
              <w:rFonts w:ascii="Cambria Math" w:hAnsi="Cambria Math"/>
              <w:sz w:val="24"/>
            </w:rPr>
            <m:t>=</m:t>
          </m:r>
          <m:rad>
            <m:radPr>
              <m:degHide m:val="1"/>
              <m:ctrlPr>
                <w:rPr>
                  <w:rFonts w:ascii="Cambria Math" w:hAnsi="Cambria Math"/>
                  <w:i/>
                  <w:sz w:val="24"/>
                </w:rPr>
              </m:ctrlPr>
            </m:radPr>
            <m:deg/>
            <m:e>
              <m:nary>
                <m:naryPr>
                  <m:chr m:val="∑"/>
                  <m:limLoc m:val="subSup"/>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n</m:t>
                      </m:r>
                    </m:sub>
                    <m:sup>
                      <m:r>
                        <w:rPr>
                          <w:rFonts w:ascii="Cambria Math" w:hAnsi="Cambria Math"/>
                          <w:sz w:val="24"/>
                        </w:rPr>
                        <m:t>2</m:t>
                      </m:r>
                    </m:sup>
                  </m:sSubSup>
                </m:e>
              </m:nary>
            </m:e>
          </m:ra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.27</m:t>
          </m:r>
          <m:r>
            <m:rPr>
              <m:sty m:val="p"/>
            </m:rPr>
            <w:rPr>
              <w:rFonts w:ascii="Cambria Math" w:hAnsi="Cambria Math" w:hint="eastAsia"/>
              <w:sz w:val="24"/>
            </w:rPr>
            <m:t>）</m:t>
          </m:r>
        </m:oMath>
      </m:oMathPara>
    </w:p>
    <w:p w14:paraId="4358665F" w14:textId="77777777" w:rsidR="00835017" w:rsidRDefault="00926E61">
      <w:pPr>
        <w:ind w:firstLineChars="200" w:firstLine="480"/>
        <w:rPr>
          <w:sz w:val="24"/>
        </w:rPr>
      </w:pPr>
      <w:r>
        <w:rPr>
          <w:rFonts w:hint="eastAsia"/>
          <w:sz w:val="24"/>
        </w:rPr>
        <w:t>自定义裁剪阈值为</w:t>
      </w:r>
      <m:oMath>
        <m:r>
          <w:rPr>
            <w:rFonts w:ascii="Cambria Math" w:hAnsi="Cambria Math" w:hint="eastAsia"/>
            <w:sz w:val="24"/>
          </w:rPr>
          <m:t>c</m:t>
        </m:r>
      </m:oMath>
      <w:r>
        <w:rPr>
          <w:rFonts w:hint="eastAsia"/>
          <w:sz w:val="24"/>
        </w:rPr>
        <w:t>，当</w:t>
      </w:r>
      <m:oMath>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oMath>
      <w:r>
        <w:rPr>
          <w:rFonts w:hint="eastAsia"/>
          <w:sz w:val="24"/>
        </w:rPr>
        <w:t>大于</w:t>
      </w:r>
      <w:r>
        <w:rPr>
          <w:rFonts w:hint="eastAsia"/>
          <w:sz w:val="24"/>
        </w:rPr>
        <w:t>c</w:t>
      </w:r>
      <w:r>
        <w:rPr>
          <w:rFonts w:hint="eastAsia"/>
          <w:sz w:val="24"/>
        </w:rPr>
        <w:t>时，</w:t>
      </w:r>
      <m:oMath>
        <m:r>
          <w:rPr>
            <w:rFonts w:ascii="Cambria Math" w:hAnsi="Cambria Math"/>
            <w:sz w:val="24"/>
          </w:rPr>
          <m:t>W</m:t>
        </m:r>
      </m:oMath>
      <w:r>
        <w:rPr>
          <w:rFonts w:hint="eastAsia"/>
          <w:sz w:val="24"/>
        </w:rPr>
        <w:t>的值按公式（</w:t>
      </w:r>
      <w:r>
        <w:rPr>
          <w:rFonts w:hint="eastAsia"/>
          <w:sz w:val="24"/>
        </w:rPr>
        <w:t>3</w:t>
      </w:r>
      <w:r>
        <w:rPr>
          <w:sz w:val="24"/>
        </w:rPr>
        <w:t>.28</w:t>
      </w:r>
      <w:r>
        <w:rPr>
          <w:rFonts w:hint="eastAsia"/>
          <w:sz w:val="24"/>
        </w:rPr>
        <w:t>）进行计算：</w:t>
      </w:r>
    </w:p>
    <w:p w14:paraId="315C2E78" w14:textId="77777777" w:rsidR="00835017" w:rsidRDefault="007251DA">
      <w:pPr>
        <w:ind w:firstLineChars="200" w:firstLine="480"/>
        <w:rPr>
          <w:i/>
          <w:sz w:val="24"/>
        </w:rPr>
      </w:pPr>
      <m:oMathPara>
        <m:oMathParaPr>
          <m:jc m:val="right"/>
        </m:oMathParaP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W</m:t>
              </m:r>
            </m:num>
            <m:den>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den>
          </m:f>
          <m:r>
            <w:rPr>
              <w:rFonts w:ascii="Cambria Math" w:hAnsi="Cambria Math" w:hint="eastAsia"/>
              <w:sz w:val="24"/>
            </w:rPr>
            <m:t>·</m:t>
          </m:r>
          <m:r>
            <w:rPr>
              <w:rFonts w:ascii="Cambria Math" w:hAnsi="Cambria Math" w:hint="eastAsia"/>
              <w:sz w:val="24"/>
            </w:rPr>
            <m:t>c</m:t>
          </m:r>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.28</m:t>
          </m:r>
          <m:r>
            <m:rPr>
              <m:sty m:val="p"/>
            </m:rPr>
            <w:rPr>
              <w:rFonts w:ascii="Cambria Math" w:hAnsi="Cambria Math" w:hint="eastAsia"/>
              <w:sz w:val="24"/>
            </w:rPr>
            <m:t>）</m:t>
          </m:r>
        </m:oMath>
      </m:oMathPara>
    </w:p>
    <w:p w14:paraId="386F70E9" w14:textId="77777777" w:rsidR="00835017" w:rsidRDefault="00926E61">
      <w:pPr>
        <w:ind w:firstLineChars="200" w:firstLine="480"/>
        <w:rPr>
          <w:iCs/>
          <w:sz w:val="24"/>
        </w:rPr>
      </w:pPr>
      <w:r>
        <w:rPr>
          <w:rFonts w:hint="eastAsia"/>
          <w:sz w:val="24"/>
        </w:rPr>
        <w:t>当</w:t>
      </w:r>
      <m:oMath>
        <m:sSub>
          <m:sSubPr>
            <m:ctrlPr>
              <w:rPr>
                <w:rFonts w:ascii="Cambria Math" w:hAnsi="Cambria Math"/>
                <w:i/>
                <w:sz w:val="24"/>
              </w:rPr>
            </m:ctrlPr>
          </m:sSubPr>
          <m:e>
            <m:d>
              <m:dPr>
                <m:begChr m:val="‖"/>
                <m:endChr m:val="‖"/>
                <m:ctrlPr>
                  <w:rPr>
                    <w:rFonts w:ascii="Cambria Math" w:hAnsi="Cambria Math"/>
                    <w:i/>
                    <w:sz w:val="24"/>
                  </w:rPr>
                </m:ctrlPr>
              </m:dPr>
              <m:e>
                <m:r>
                  <w:rPr>
                    <w:rFonts w:ascii="Cambria Math" w:hAnsi="Cambria Math"/>
                    <w:sz w:val="24"/>
                  </w:rPr>
                  <m:t>W</m:t>
                </m:r>
              </m:e>
            </m:d>
          </m:e>
          <m:sub>
            <m:r>
              <w:rPr>
                <w:rFonts w:ascii="Cambria Math" w:hAnsi="Cambria Math"/>
                <w:sz w:val="24"/>
              </w:rPr>
              <m:t>2</m:t>
            </m:r>
          </m:sub>
        </m:sSub>
      </m:oMath>
      <w:r>
        <w:rPr>
          <w:rFonts w:hint="eastAsia"/>
          <w:sz w:val="24"/>
        </w:rPr>
        <w:t>小于等于</w:t>
      </w:r>
      <m:oMath>
        <m:r>
          <w:rPr>
            <w:rFonts w:ascii="Cambria Math" w:hAnsi="Cambria Math" w:hint="eastAsia"/>
            <w:sz w:val="24"/>
          </w:rPr>
          <m:t>c</m:t>
        </m:r>
      </m:oMath>
      <w:r>
        <w:rPr>
          <w:rFonts w:hint="eastAsia"/>
          <w:sz w:val="24"/>
        </w:rPr>
        <w:t>时，</w:t>
      </w:r>
      <m:oMath>
        <m:r>
          <w:rPr>
            <w:rFonts w:ascii="Cambria Math" w:hAnsi="Cambria Math"/>
            <w:sz w:val="24"/>
          </w:rPr>
          <m:t>W</m:t>
        </m:r>
      </m:oMath>
      <w:r>
        <w:rPr>
          <w:rFonts w:hint="eastAsia"/>
          <w:sz w:val="24"/>
        </w:rPr>
        <w:t>不变。</w:t>
      </w:r>
    </w:p>
    <w:p w14:paraId="264B60C8" w14:textId="77777777" w:rsidR="00835017" w:rsidRDefault="00926E61">
      <w:pPr>
        <w:widowControl/>
        <w:spacing w:line="400" w:lineRule="exact"/>
        <w:jc w:val="left"/>
        <w:rPr>
          <w:iCs/>
          <w:sz w:val="24"/>
        </w:rPr>
      </w:pPr>
      <w:r>
        <w:rPr>
          <w:iCs/>
          <w:sz w:val="24"/>
        </w:rPr>
        <w:tab/>
      </w:r>
      <w:r>
        <w:rPr>
          <w:rFonts w:hint="eastAsia"/>
          <w:iCs/>
          <w:sz w:val="24"/>
        </w:rPr>
        <w:t>除了对梯度做了裁剪之外，在</w:t>
      </w:r>
      <w:r>
        <w:rPr>
          <w:rFonts w:hint="eastAsia"/>
          <w:iCs/>
          <w:sz w:val="24"/>
        </w:rPr>
        <w:t>2</w:t>
      </w:r>
      <w:r>
        <w:rPr>
          <w:iCs/>
          <w:sz w:val="24"/>
        </w:rPr>
        <w:t>.4</w:t>
      </w:r>
      <w:r>
        <w:rPr>
          <w:rFonts w:hint="eastAsia"/>
          <w:iCs/>
          <w:sz w:val="24"/>
        </w:rPr>
        <w:t>节提到，策略梯度方法本身同样有缺点，即模型容易</w:t>
      </w:r>
      <w:r>
        <w:rPr>
          <w:sz w:val="24"/>
          <w:szCs w:val="32"/>
        </w:rPr>
        <w:t>收敛到局部最小值，</w:t>
      </w:r>
      <w:r>
        <w:rPr>
          <w:rFonts w:hint="eastAsia"/>
          <w:sz w:val="24"/>
          <w:szCs w:val="32"/>
        </w:rPr>
        <w:t>为了尽可能解决这个问题</w:t>
      </w:r>
      <w:r>
        <w:rPr>
          <w:rFonts w:hint="eastAsia"/>
          <w:iCs/>
          <w:sz w:val="24"/>
        </w:rPr>
        <w:t>，我们在训练时针对一种长度的服务功能链将同时训练多个模型，并在模型推理时同时使用这些模型，找到这些模型中效果最好的结果作为最终的结果返回。</w:t>
      </w:r>
    </w:p>
    <w:p w14:paraId="34CC8CBC" w14:textId="77777777" w:rsidR="00835017" w:rsidRDefault="00835017">
      <w:pPr>
        <w:widowControl/>
        <w:spacing w:line="400" w:lineRule="exact"/>
        <w:jc w:val="left"/>
        <w:rPr>
          <w:iCs/>
          <w:sz w:val="24"/>
        </w:rPr>
      </w:pPr>
    </w:p>
    <w:p w14:paraId="263FC4FE" w14:textId="77777777" w:rsidR="00835017" w:rsidRDefault="00926E61">
      <w:pPr>
        <w:keepNext/>
        <w:jc w:val="left"/>
        <w:outlineLvl w:val="1"/>
        <w:rPr>
          <w:rFonts w:eastAsia="黑体"/>
          <w:sz w:val="30"/>
        </w:rPr>
      </w:pPr>
      <w:bookmarkStart w:id="115" w:name="_Toc103078326"/>
      <w:bookmarkStart w:id="116" w:name="_Toc102600737"/>
      <w:r>
        <w:rPr>
          <w:rFonts w:ascii="黑体" w:eastAsia="黑体" w:hAnsi="黑体"/>
          <w:sz w:val="30"/>
        </w:rPr>
        <w:t>3.5</w:t>
      </w:r>
      <w:r>
        <w:rPr>
          <w:rFonts w:eastAsia="黑体"/>
          <w:sz w:val="30"/>
        </w:rPr>
        <w:t>基线估计器</w:t>
      </w:r>
      <w:bookmarkEnd w:id="115"/>
      <w:bookmarkEnd w:id="116"/>
    </w:p>
    <w:p w14:paraId="7774FCB1" w14:textId="77777777" w:rsidR="00835017" w:rsidRDefault="00926E61">
      <w:pPr>
        <w:widowControl/>
        <w:spacing w:line="400" w:lineRule="exact"/>
        <w:ind w:firstLine="420"/>
        <w:jc w:val="left"/>
        <w:rPr>
          <w:sz w:val="24"/>
        </w:rPr>
      </w:pPr>
      <w:r>
        <w:rPr>
          <w:sz w:val="24"/>
        </w:rPr>
        <w:t>事实上，不管</w:t>
      </w:r>
      <w:r>
        <w:rPr>
          <w:sz w:val="24"/>
        </w:rPr>
        <w:t>Agent</w:t>
      </w:r>
      <w:r>
        <w:rPr>
          <w:sz w:val="24"/>
        </w:rPr>
        <w:t>选择哪种动作，只要将</w:t>
      </w:r>
      <w:r>
        <w:rPr>
          <w:sz w:val="24"/>
        </w:rPr>
        <w:t>VNF</w:t>
      </w:r>
      <w:r>
        <w:rPr>
          <w:sz w:val="24"/>
        </w:rPr>
        <w:t>放置到服务器中，</w:t>
      </w:r>
      <m:oMath>
        <m:r>
          <w:rPr>
            <w:rFonts w:ascii="Cambria Math" w:hAnsi="Cambria Math"/>
            <w:sz w:val="24"/>
          </w:rPr>
          <m:t>Cost</m:t>
        </m:r>
      </m:oMath>
      <w:r>
        <w:rPr>
          <w:sz w:val="24"/>
        </w:rPr>
        <w:t>总会增加，这样的话不管</w:t>
      </w:r>
      <w:r>
        <w:rPr>
          <w:sz w:val="24"/>
        </w:rPr>
        <w:t>Agent</w:t>
      </w:r>
      <w:r>
        <w:rPr>
          <w:sz w:val="24"/>
        </w:rPr>
        <w:t>执行什么动作，采取每一种动作的概率都会减小。虽</w:t>
      </w:r>
      <w:r>
        <w:rPr>
          <w:sz w:val="24"/>
        </w:rPr>
        <w:lastRenderedPageBreak/>
        <w:t>然在归一化之后会使得产生</w:t>
      </w:r>
      <m:oMath>
        <m:r>
          <w:rPr>
            <w:rFonts w:ascii="Cambria Math" w:hAnsi="Cambria Math"/>
            <w:sz w:val="24"/>
          </w:rPr>
          <m:t>Cost</m:t>
        </m:r>
      </m:oMath>
      <w:r>
        <w:rPr>
          <w:sz w:val="24"/>
        </w:rPr>
        <w:t>更小的策略产生的概率更大，产生</w:t>
      </w:r>
      <m:oMath>
        <m:r>
          <w:rPr>
            <w:rFonts w:ascii="Cambria Math" w:hAnsi="Cambria Math"/>
            <w:sz w:val="24"/>
          </w:rPr>
          <m:t>Cost</m:t>
        </m:r>
      </m:oMath>
      <w:r>
        <w:rPr>
          <w:sz w:val="24"/>
        </w:rPr>
        <w:t>更大的策略的概率更小，但是这样收敛的速度会慢许多。并且由于我们是通过采样求出的每个状态和动作的期望值，因此求出的期望值是近似值，这样有些策略是没有被采样到的。如果这些策略恰巧是比较优秀的策略，那么经过一次迭代并将概率归一化后，这些策略的概率反而降低了。</w:t>
      </w:r>
      <w:r>
        <w:rPr>
          <w:rFonts w:hint="eastAsia"/>
          <w:sz w:val="24"/>
        </w:rPr>
        <w:t>采样的随机性是非常大的，尤其是使用策略梯度方法，在每次更新参数前都需要进行采样，采样的次数过多导致我们一次采样不能采样过多数据，这样采样到的数据方差是非常大的。</w:t>
      </w:r>
      <w:r>
        <w:rPr>
          <w:sz w:val="24"/>
        </w:rPr>
        <w:t>我们为了</w:t>
      </w:r>
      <w:proofErr w:type="gramStart"/>
      <w:r>
        <w:rPr>
          <w:sz w:val="24"/>
        </w:rPr>
        <w:t>让产生</w:t>
      </w:r>
      <w:proofErr w:type="gramEnd"/>
      <m:oMath>
        <m:r>
          <w:rPr>
            <w:rFonts w:ascii="Cambria Math" w:hAnsi="Cambria Math"/>
            <w:sz w:val="24"/>
          </w:rPr>
          <m:t>Cost</m:t>
        </m:r>
      </m:oMath>
      <w:r>
        <w:rPr>
          <w:sz w:val="24"/>
        </w:rPr>
        <w:t>更小的动作的概率更高，产生</w:t>
      </w:r>
      <m:oMath>
        <m:r>
          <w:rPr>
            <w:rFonts w:ascii="Cambria Math" w:hAnsi="Cambria Math"/>
            <w:sz w:val="24"/>
          </w:rPr>
          <m:t>Cost</m:t>
        </m:r>
      </m:oMath>
      <w:r>
        <w:rPr>
          <w:sz w:val="24"/>
        </w:rPr>
        <w:t>更大的动作的概率更低，</w:t>
      </w:r>
      <w:r>
        <w:rPr>
          <w:sz w:val="24"/>
          <w:szCs w:val="28"/>
        </w:rPr>
        <w:t>减少梯度的方差，</w:t>
      </w:r>
      <w:r>
        <w:rPr>
          <w:sz w:val="24"/>
        </w:rPr>
        <w:t>使得网络收敛更快，我们在网络中添加一个基线估计器，使用基线估计器估计出的基线</w:t>
      </w:r>
      <m:oMath>
        <m:r>
          <w:rPr>
            <w:rFonts w:ascii="Cambria Math" w:hAnsi="Cambria Math"/>
            <w:sz w:val="24"/>
          </w:rPr>
          <m:t>b</m:t>
        </m:r>
      </m:oMath>
      <w:r>
        <w:rPr>
          <w:sz w:val="24"/>
        </w:rPr>
        <w:t>来评估策略的好坏。</w:t>
      </w:r>
    </w:p>
    <w:p w14:paraId="5E0F09E3" w14:textId="77777777" w:rsidR="00835017" w:rsidRDefault="00926E61">
      <w:pPr>
        <w:widowControl/>
        <w:spacing w:line="400" w:lineRule="exact"/>
        <w:ind w:firstLine="420"/>
        <w:jc w:val="left"/>
        <w:rPr>
          <w:sz w:val="24"/>
        </w:rPr>
      </w:pPr>
      <w:r>
        <w:rPr>
          <w:sz w:val="24"/>
        </w:rPr>
        <w:t>这里的思路是采用</w:t>
      </w:r>
      <w:r>
        <w:rPr>
          <w:rFonts w:hint="eastAsia"/>
          <w:sz w:val="24"/>
        </w:rPr>
        <w:t>Actor-Critic</w:t>
      </w:r>
      <w:r>
        <w:rPr>
          <w:rFonts w:hint="eastAsia"/>
          <w:sz w:val="24"/>
        </w:rPr>
        <w:t>方法，其中</w:t>
      </w:r>
      <w:r>
        <w:rPr>
          <w:rFonts w:hint="eastAsia"/>
          <w:sz w:val="24"/>
        </w:rPr>
        <w:t>A</w:t>
      </w:r>
      <w:r>
        <w:rPr>
          <w:sz w:val="24"/>
        </w:rPr>
        <w:t>ctor</w:t>
      </w:r>
      <w:r>
        <w:rPr>
          <w:sz w:val="24"/>
        </w:rPr>
        <w:t>即为</w:t>
      </w:r>
      <w:r>
        <w:rPr>
          <w:rFonts w:hint="eastAsia"/>
          <w:sz w:val="24"/>
        </w:rPr>
        <w:t>A</w:t>
      </w:r>
      <w:r>
        <w:rPr>
          <w:sz w:val="24"/>
        </w:rPr>
        <w:t>gent</w:t>
      </w:r>
      <w:r>
        <w:rPr>
          <w:sz w:val="24"/>
        </w:rPr>
        <w:t>中</w:t>
      </w:r>
      <w:r>
        <w:rPr>
          <w:rFonts w:hint="eastAsia"/>
          <w:sz w:val="24"/>
        </w:rPr>
        <w:t>的</w:t>
      </w:r>
      <w:r>
        <w:rPr>
          <w:sz w:val="24"/>
        </w:rPr>
        <w:t>神经网络</w:t>
      </w:r>
      <w:r>
        <w:rPr>
          <w:rFonts w:hint="eastAsia"/>
          <w:sz w:val="24"/>
        </w:rPr>
        <w:t>，它代表这策略函数，而</w:t>
      </w:r>
      <w:r>
        <w:rPr>
          <w:rFonts w:hint="eastAsia"/>
          <w:sz w:val="24"/>
        </w:rPr>
        <w:t>C</w:t>
      </w:r>
      <w:r>
        <w:rPr>
          <w:sz w:val="24"/>
        </w:rPr>
        <w:t>ritic</w:t>
      </w:r>
      <w:proofErr w:type="gramStart"/>
      <w:r>
        <w:rPr>
          <w:sz w:val="24"/>
        </w:rPr>
        <w:t>是指值函数</w:t>
      </w:r>
      <w:proofErr w:type="gramEnd"/>
      <w:r>
        <w:rPr>
          <w:sz w:val="24"/>
        </w:rPr>
        <w:t>，它将对当前策略的值函数进行估计，</w:t>
      </w:r>
      <w:r>
        <w:rPr>
          <w:rFonts w:hint="eastAsia"/>
          <w:sz w:val="24"/>
        </w:rPr>
        <w:t>而</w:t>
      </w:r>
      <w:r>
        <w:rPr>
          <w:rFonts w:hint="eastAsia"/>
          <w:sz w:val="24"/>
        </w:rPr>
        <w:t>C</w:t>
      </w:r>
      <w:r>
        <w:rPr>
          <w:sz w:val="24"/>
        </w:rPr>
        <w:t>ritic</w:t>
      </w:r>
      <w:r>
        <w:rPr>
          <w:sz w:val="24"/>
        </w:rPr>
        <w:t>网络估计出来的</w:t>
      </w:r>
      <w:r>
        <w:rPr>
          <w:rFonts w:hint="eastAsia"/>
          <w:sz w:val="24"/>
        </w:rPr>
        <w:t>值的期望将作为该动作的</w:t>
      </w:r>
      <m:oMath>
        <m:r>
          <w:rPr>
            <w:rFonts w:ascii="Cambria Math" w:hAnsi="Cambria Math" w:hint="eastAsia"/>
            <w:sz w:val="24"/>
          </w:rPr>
          <m:t>Q</m:t>
        </m:r>
      </m:oMath>
      <w:r>
        <w:rPr>
          <w:sz w:val="24"/>
        </w:rPr>
        <w:t>值</w:t>
      </w:r>
      <w:r>
        <w:rPr>
          <w:rFonts w:hint="eastAsia"/>
          <w:sz w:val="24"/>
        </w:rPr>
        <w:t>。在我们的模型中，动作就代表了放置方案，我们求一个</w:t>
      </w:r>
      <w:r>
        <w:rPr>
          <w:rFonts w:hint="eastAsia"/>
          <w:sz w:val="24"/>
        </w:rPr>
        <w:t>batch</w:t>
      </w:r>
      <w:r>
        <w:rPr>
          <w:rFonts w:hint="eastAsia"/>
          <w:sz w:val="24"/>
        </w:rPr>
        <w:t>内的</w:t>
      </w:r>
      <m:oMath>
        <m:r>
          <w:rPr>
            <w:rFonts w:ascii="Cambria Math" w:hAnsi="Cambria Math" w:hint="eastAsia"/>
            <w:sz w:val="24"/>
          </w:rPr>
          <m:t>Q</m:t>
        </m:r>
      </m:oMath>
      <w:r>
        <w:rPr>
          <w:sz w:val="24"/>
        </w:rPr>
        <w:t>值</w:t>
      </w:r>
      <w:r>
        <w:rPr>
          <w:rFonts w:hint="eastAsia"/>
          <w:sz w:val="24"/>
        </w:rPr>
        <w:t>的期望，就构成了当前放置策略的基线。</w:t>
      </w:r>
    </w:p>
    <w:p w14:paraId="01FB1F69" w14:textId="77777777" w:rsidR="00835017" w:rsidRDefault="00926E61">
      <w:pPr>
        <w:widowControl/>
        <w:spacing w:line="400" w:lineRule="exact"/>
        <w:ind w:firstLine="420"/>
        <w:jc w:val="left"/>
        <w:rPr>
          <w:sz w:val="24"/>
        </w:rPr>
      </w:pPr>
      <w:r>
        <w:rPr>
          <w:sz w:val="24"/>
        </w:rPr>
        <w:t>基线将预测当前策略的</w:t>
      </w:r>
      <m:oMath>
        <m:r>
          <w:rPr>
            <w:rFonts w:ascii="Cambria Math" w:hAnsi="Cambria Math" w:hint="eastAsia"/>
            <w:sz w:val="24"/>
          </w:rPr>
          <m:t>target</m:t>
        </m:r>
      </m:oMath>
      <w:r>
        <w:rPr>
          <w:rFonts w:hint="eastAsia"/>
          <w:sz w:val="24"/>
        </w:rPr>
        <w:t>值，我们用</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critic</m:t>
            </m:r>
          </m:sub>
        </m:sSub>
      </m:oMath>
      <w:r>
        <w:rPr>
          <w:rFonts w:hint="eastAsia"/>
          <w:sz w:val="24"/>
        </w:rPr>
        <w:t>表示，基线估计器基于当前环境的状态，也就是底层网络的放置状态进行预测。将基线代入公式（</w:t>
      </w:r>
      <w:r>
        <w:rPr>
          <w:rFonts w:hint="eastAsia"/>
          <w:sz w:val="24"/>
        </w:rPr>
        <w:t>3</w:t>
      </w:r>
      <w:r>
        <w:rPr>
          <w:sz w:val="24"/>
        </w:rPr>
        <w:t>.25</w:t>
      </w:r>
      <w:r>
        <w:rPr>
          <w:rFonts w:hint="eastAsia"/>
          <w:sz w:val="24"/>
        </w:rPr>
        <w:t>），用当前策略产生的轨迹的</w:t>
      </w:r>
      <m:oMath>
        <m:r>
          <w:rPr>
            <w:rFonts w:ascii="Cambria Math" w:hAnsi="Cambria Math" w:hint="eastAsia"/>
            <w:sz w:val="24"/>
          </w:rPr>
          <m:t>target</m:t>
        </m:r>
      </m:oMath>
      <w:proofErr w:type="gramStart"/>
      <w:r>
        <w:rPr>
          <w:rFonts w:hint="eastAsia"/>
          <w:sz w:val="24"/>
        </w:rPr>
        <w:t>值减基线</w:t>
      </w:r>
      <w:proofErr w:type="gramEnd"/>
      <w:r>
        <w:rPr>
          <w:rFonts w:hint="eastAsia"/>
          <w:sz w:val="24"/>
        </w:rPr>
        <w:t>，得到</w:t>
      </w: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oMath>
      <w:r>
        <w:rPr>
          <w:rFonts w:hint="eastAsia"/>
          <w:sz w:val="24"/>
        </w:rPr>
        <w:t>新的计算方式，其中</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oMath>
      <w:r>
        <w:rPr>
          <w:rFonts w:hint="eastAsia"/>
          <w:sz w:val="24"/>
        </w:rPr>
        <w:t>代表第</w:t>
      </w:r>
      <m:oMath>
        <m:r>
          <w:rPr>
            <w:rFonts w:ascii="Cambria Math" w:hAnsi="Cambria Math" w:hint="eastAsia"/>
            <w:sz w:val="24"/>
          </w:rPr>
          <m:t>n</m:t>
        </m:r>
      </m:oMath>
      <w:r>
        <w:rPr>
          <w:rFonts w:hint="eastAsia"/>
          <w:sz w:val="24"/>
        </w:rPr>
        <w:t>次采样时的环境。</w:t>
      </w:r>
    </w:p>
    <w:p w14:paraId="19F0BFBC" w14:textId="77777777" w:rsidR="00835017" w:rsidRDefault="007251DA">
      <w:pPr>
        <w:widowControl/>
        <w:ind w:firstLine="420"/>
        <w:jc w:val="left"/>
        <w:rPr>
          <w:i/>
          <w:sz w:val="24"/>
        </w:rPr>
      </w:pPr>
      <m:oMathPara>
        <m:oMathParaPr>
          <m:jc m:val="right"/>
        </m:oMathParaPr>
        <m:oMath>
          <m:sSub>
            <m:sSubPr>
              <m:ctrlPr>
                <w:rPr>
                  <w:rFonts w:ascii="Cambria Math" w:hAnsi="Cambria Math"/>
                  <w:sz w:val="24"/>
                </w:rPr>
              </m:ctrlPr>
            </m:sSubPr>
            <m:e>
              <m:r>
                <m:rPr>
                  <m:sty m:val="p"/>
                </m:rPr>
                <w:rPr>
                  <w:rFonts w:ascii="Cambria Math" w:hAnsi="Cambria Math"/>
                  <w:sz w:val="24"/>
                </w:rPr>
                <m:t>∇</m:t>
              </m:r>
              <m:ctrlPr>
                <w:rPr>
                  <w:rFonts w:ascii="Cambria Math" w:hAnsi="Cambria Math"/>
                  <w:i/>
                  <w:sz w:val="24"/>
                </w:rPr>
              </m:ctrlPr>
            </m:e>
            <m:sub>
              <m:r>
                <w:rPr>
                  <w:rFonts w:ascii="Cambria Math" w:hAnsi="Cambria Math"/>
                  <w:sz w:val="24"/>
                </w:rPr>
                <m:t>θ</m:t>
              </m:r>
            </m:sub>
          </m:sSub>
          <m:r>
            <w:rPr>
              <w:rFonts w:ascii="Cambria Math" w:hAnsi="Cambria Math"/>
              <w:sz w:val="24"/>
            </w:rPr>
            <m:t>target</m:t>
          </m:r>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subSup"/>
              <m:ctrlPr>
                <w:rPr>
                  <w:rFonts w:ascii="Cambria Math" w:hAnsi="Cambria Math"/>
                  <w:i/>
                  <w:sz w:val="24"/>
                </w:rPr>
              </m:ctrlPr>
            </m:naryPr>
            <m:sub>
              <m:r>
                <w:rPr>
                  <w:rFonts w:ascii="Cambria Math" w:hAnsi="Cambria Math" w:hint="eastAsia"/>
                  <w:sz w:val="24"/>
                </w:rPr>
                <m:t>n</m:t>
              </m:r>
              <m:r>
                <w:rPr>
                  <w:rFonts w:ascii="Cambria Math" w:hAnsi="Cambria Math"/>
                  <w:sz w:val="24"/>
                </w:rPr>
                <m:t>=1</m:t>
              </m:r>
            </m:sub>
            <m:sup>
              <m:r>
                <w:rPr>
                  <w:rFonts w:ascii="Cambria Math" w:hAnsi="Cambria Math"/>
                  <w:sz w:val="24"/>
                </w:rPr>
                <m:t>N</m:t>
              </m:r>
            </m:sup>
            <m:e>
              <m:r>
                <w:rPr>
                  <w:rFonts w:ascii="Cambria Math" w:hAnsi="Cambria Math"/>
                  <w:sz w:val="24"/>
                </w:rPr>
                <m:t>((target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τ</m:t>
                      </m:r>
                    </m:e>
                    <m:sup>
                      <m:r>
                        <w:rPr>
                          <w:rFonts w:ascii="Cambria Math" w:hAnsi="Cambria Math"/>
                          <w:sz w:val="24"/>
                        </w:rPr>
                        <m:t>n</m:t>
                      </m:r>
                    </m:sup>
                  </m:sSup>
                </m:e>
              </m:d>
            </m:e>
          </m:nary>
          <m:r>
            <w:rPr>
              <w:rFonts w:ascii="Cambria Math" w:hAnsi="Cambria Math"/>
              <w:sz w:val="24"/>
            </w:rPr>
            <m:t>-</m:t>
          </m:r>
          <m:sSub>
            <m:sSubPr>
              <m:ctrlPr>
                <w:rPr>
                  <w:rFonts w:ascii="Cambria Math" w:hAnsi="Cambria Math"/>
                  <w:i/>
                  <w:sz w:val="24"/>
                </w:rPr>
              </m:ctrlPr>
            </m:sSubPr>
            <m:e>
              <m:r>
                <w:rPr>
                  <w:rFonts w:ascii="Cambria Math" w:hAnsi="Cambria Math" w:hint="eastAsia"/>
                  <w:sz w:val="24"/>
                </w:rPr>
                <m:t>b</m:t>
              </m:r>
              <m:ctrlPr>
                <w:rPr>
                  <w:rFonts w:ascii="Cambria Math" w:hAnsi="Cambria Math" w:hint="eastAsia"/>
                  <w:i/>
                  <w:sz w:val="24"/>
                </w:rPr>
              </m:ctrlPr>
            </m:e>
            <m:sub>
              <m:sSub>
                <m:sSubPr>
                  <m:ctrlPr>
                    <w:rPr>
                      <w:rFonts w:ascii="Cambria Math" w:hAnsi="Cambria Math"/>
                      <w:i/>
                      <w:sz w:val="24"/>
                    </w:rPr>
                  </m:ctrlPr>
                </m:sSubPr>
                <m:e>
                  <m:r>
                    <w:rPr>
                      <w:rFonts w:ascii="Cambria Math" w:hAnsi="Cambria Math"/>
                      <w:sz w:val="24"/>
                    </w:rPr>
                    <m:t>θ</m:t>
                  </m:r>
                </m:e>
                <m:sub>
                  <m:r>
                    <w:rPr>
                      <w:rFonts w:ascii="Cambria Math" w:hAnsi="Cambria Math"/>
                      <w:sz w:val="24"/>
                    </w:rPr>
                    <m:t>critic</m:t>
                  </m:r>
                </m:sub>
              </m:sSub>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hint="eastAsia"/>
                  <w:sz w:val="24"/>
                </w:rPr>
                <m:t>f</m:t>
              </m:r>
            </m:sub>
            <m:sup>
              <m:r>
                <w:rPr>
                  <w:rFonts w:ascii="Cambria Math" w:hAnsi="Cambria Math"/>
                  <w:sz w:val="24"/>
                </w:rPr>
                <m:t>S</m:t>
              </m:r>
            </m:sup>
            <m:e>
              <m:r>
                <w:rPr>
                  <w:rFonts w:ascii="Cambria Math" w:hAnsi="Cambria Math"/>
                  <w:sz w:val="24"/>
                </w:rPr>
                <m:t>∇log</m:t>
              </m:r>
            </m:e>
          </m:nary>
          <m:sSub>
            <m:sSubPr>
              <m:ctrlPr>
                <w:rPr>
                  <w:rFonts w:ascii="Cambria Math" w:hAnsi="Cambria Math"/>
                  <w:i/>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f</m:t>
                  </m:r>
                </m:sub>
              </m:sSub>
            </m:e>
            <m:e>
              <m:sSub>
                <m:sSubPr>
                  <m:ctrlPr>
                    <w:rPr>
                      <w:rFonts w:ascii="Cambria Math" w:hAnsi="Cambria Math"/>
                      <w:i/>
                      <w:sz w:val="24"/>
                    </w:rPr>
                  </m:ctrlPr>
                </m:sSubPr>
                <m:e>
                  <m:r>
                    <w:rPr>
                      <w:rFonts w:ascii="Cambria Math" w:hAnsi="Cambria Math"/>
                      <w:sz w:val="24"/>
                    </w:rPr>
                    <m:t>s</m:t>
                  </m:r>
                </m:e>
                <m:sub>
                  <m:r>
                    <w:rPr>
                      <w:rFonts w:ascii="Cambria Math" w:hAnsi="Cambria Math"/>
                      <w:sz w:val="24"/>
                    </w:rPr>
                    <m:t>f</m:t>
                  </m:r>
                </m:sub>
              </m:sSub>
            </m:e>
          </m:d>
          <m: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3</m:t>
          </m:r>
          <m:r>
            <m:rPr>
              <m:sty m:val="p"/>
            </m:rPr>
            <w:rPr>
              <w:rFonts w:ascii="Cambria Math" w:hAnsi="Cambria Math"/>
              <w:sz w:val="24"/>
            </w:rPr>
            <m:t>.29</m:t>
          </m:r>
          <m:r>
            <m:rPr>
              <m:sty m:val="p"/>
            </m:rPr>
            <w:rPr>
              <w:rFonts w:ascii="Cambria Math" w:hAnsi="Cambria Math" w:hint="eastAsia"/>
              <w:sz w:val="24"/>
            </w:rPr>
            <m:t>）</m:t>
          </m:r>
        </m:oMath>
      </m:oMathPara>
    </w:p>
    <w:p w14:paraId="43F858CE" w14:textId="77777777" w:rsidR="00835017" w:rsidRDefault="00926E61">
      <w:pPr>
        <w:widowControl/>
        <w:spacing w:line="400" w:lineRule="exact"/>
        <w:ind w:firstLine="420"/>
        <w:jc w:val="left"/>
        <w:rPr>
          <w:sz w:val="24"/>
        </w:rPr>
      </w:pPr>
      <w:r>
        <w:rPr>
          <w:rFonts w:hint="eastAsia"/>
          <w:sz w:val="24"/>
        </w:rPr>
        <w:t>这样使</w:t>
      </w:r>
      <w:r>
        <w:rPr>
          <w:sz w:val="24"/>
        </w:rPr>
        <w:t>用</w:t>
      </w:r>
      <m:oMath>
        <m:r>
          <w:rPr>
            <w:rFonts w:ascii="Cambria Math" w:hAnsi="Cambria Math"/>
            <w:sz w:val="24"/>
          </w:rPr>
          <m:t>target-b</m:t>
        </m:r>
      </m:oMath>
      <w:r>
        <w:rPr>
          <w:sz w:val="24"/>
        </w:rPr>
        <w:t>得到的结果有正值也有负值，在训练的过程中就能使得我们希望得到的动作概率会更高，而不是训练时所有动作的概率都在下降。</w:t>
      </w:r>
    </w:p>
    <w:p w14:paraId="2973A896" w14:textId="77777777" w:rsidR="00835017" w:rsidRDefault="00926E61">
      <w:pPr>
        <w:widowControl/>
        <w:spacing w:line="400" w:lineRule="exact"/>
        <w:ind w:firstLine="420"/>
        <w:jc w:val="left"/>
        <w:rPr>
          <w:sz w:val="24"/>
        </w:rPr>
      </w:pPr>
      <w:r>
        <w:rPr>
          <w:sz w:val="24"/>
        </w:rPr>
        <w:t>基线估计器是一个简单的序列网络，它输出的基线取值通过神经网络进行估算。由于它接受的输入是当前网络的服务功能链请求序列，输出的是估计的基线，因此仍然需要一个</w:t>
      </w:r>
      <w:r>
        <w:rPr>
          <w:rFonts w:hint="eastAsia"/>
          <w:sz w:val="24"/>
        </w:rPr>
        <w:t>编码器</w:t>
      </w:r>
      <w:r>
        <w:rPr>
          <w:sz w:val="24"/>
        </w:rPr>
        <w:t>对输入的序列进行编码。</w:t>
      </w:r>
      <w:r>
        <w:rPr>
          <w:rFonts w:hint="eastAsia"/>
          <w:sz w:val="24"/>
        </w:rPr>
        <w:t>编码器</w:t>
      </w:r>
      <w:r>
        <w:rPr>
          <w:sz w:val="24"/>
        </w:rPr>
        <w:t>的</w:t>
      </w:r>
      <w:r>
        <w:rPr>
          <w:sz w:val="24"/>
        </w:rPr>
        <w:t>LSTM</w:t>
      </w:r>
      <w:r>
        <w:rPr>
          <w:sz w:val="24"/>
        </w:rPr>
        <w:t>单元隐藏</w:t>
      </w:r>
      <w:proofErr w:type="gramStart"/>
      <w:r>
        <w:rPr>
          <w:sz w:val="24"/>
        </w:rPr>
        <w:t>层数量</w:t>
      </w:r>
      <w:proofErr w:type="gramEnd"/>
      <w:r>
        <w:rPr>
          <w:sz w:val="24"/>
        </w:rPr>
        <w:t>与前文预测放置策略的序列到序列模型隐藏</w:t>
      </w:r>
      <w:proofErr w:type="gramStart"/>
      <w:r>
        <w:rPr>
          <w:sz w:val="24"/>
        </w:rPr>
        <w:t>层数量</w:t>
      </w:r>
      <w:proofErr w:type="gramEnd"/>
      <w:r>
        <w:rPr>
          <w:sz w:val="24"/>
        </w:rPr>
        <w:t>相同。基线估计器</w:t>
      </w:r>
      <w:r>
        <w:rPr>
          <w:sz w:val="24"/>
          <w:szCs w:val="32"/>
        </w:rPr>
        <w:t>输入的</w:t>
      </w:r>
      <w:r>
        <w:rPr>
          <w:sz w:val="24"/>
          <w:szCs w:val="32"/>
        </w:rPr>
        <w:t>embedding</w:t>
      </w:r>
      <w:r>
        <w:rPr>
          <w:sz w:val="24"/>
          <w:szCs w:val="32"/>
        </w:rPr>
        <w:t>向量长度为</w:t>
      </w:r>
      <w:r>
        <w:rPr>
          <w:sz w:val="24"/>
          <w:szCs w:val="32"/>
        </w:rPr>
        <w:t>10</w:t>
      </w:r>
      <w:r>
        <w:rPr>
          <w:sz w:val="24"/>
          <w:szCs w:val="32"/>
        </w:rPr>
        <w:t>，它使用随机梯度下降，并通过</w:t>
      </w:r>
      <w:r>
        <w:rPr>
          <w:sz w:val="24"/>
          <w:szCs w:val="32"/>
        </w:rPr>
        <w:t>Adam</w:t>
      </w:r>
      <w:r>
        <w:rPr>
          <w:sz w:val="24"/>
          <w:szCs w:val="32"/>
        </w:rPr>
        <w:t>优化器对权重进行优化，误差计算方式采用均方误差，对</w:t>
      </w:r>
      <w:r>
        <w:rPr>
          <w:rFonts w:hint="eastAsia"/>
          <w:sz w:val="24"/>
          <w:szCs w:val="32"/>
        </w:rPr>
        <w:t>它预测出的值与</w:t>
      </w:r>
      <m:oMath>
        <m:r>
          <w:rPr>
            <w:rFonts w:ascii="Cambria Math" w:hAnsi="Cambria Math"/>
            <w:sz w:val="24"/>
            <w:szCs w:val="32"/>
          </w:rPr>
          <m:t>targe</m:t>
        </m:r>
        <m:r>
          <w:rPr>
            <w:rFonts w:ascii="Cambria Math" w:hAnsi="Cambria Math" w:hint="eastAsia"/>
            <w:sz w:val="24"/>
            <w:szCs w:val="32"/>
          </w:rPr>
          <m:t>t</m:t>
        </m:r>
      </m:oMath>
      <w:r>
        <w:rPr>
          <w:rFonts w:hint="eastAsia"/>
          <w:sz w:val="24"/>
          <w:szCs w:val="32"/>
        </w:rPr>
        <w:t>值之间的均方误差进行训练</w:t>
      </w:r>
      <w:r>
        <w:rPr>
          <w:sz w:val="24"/>
          <w:szCs w:val="32"/>
        </w:rPr>
        <w:t>。</w:t>
      </w:r>
    </w:p>
    <w:p w14:paraId="55173C7C" w14:textId="77777777" w:rsidR="00835017" w:rsidRDefault="00835017">
      <w:pPr>
        <w:widowControl/>
        <w:jc w:val="left"/>
        <w:rPr>
          <w:sz w:val="24"/>
        </w:rPr>
        <w:sectPr w:rsidR="00835017">
          <w:headerReference w:type="default" r:id="rId29"/>
          <w:pgSz w:w="11906" w:h="16838"/>
          <w:pgMar w:top="1701" w:right="1418" w:bottom="1418" w:left="1418" w:header="907" w:footer="851" w:gutter="567"/>
          <w:cols w:space="425"/>
          <w:docGrid w:type="lines" w:linePitch="312"/>
        </w:sectPr>
      </w:pPr>
    </w:p>
    <w:p w14:paraId="77785183" w14:textId="77777777" w:rsidR="00835017" w:rsidRDefault="00835017">
      <w:pPr>
        <w:widowControl/>
        <w:jc w:val="left"/>
        <w:rPr>
          <w:sz w:val="24"/>
        </w:rPr>
      </w:pPr>
    </w:p>
    <w:p w14:paraId="5DDC0114"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117" w:name="_Toc103078327"/>
      <w:r>
        <w:rPr>
          <w:rFonts w:ascii="黑体" w:eastAsia="黑体" w:hAnsi="黑体" w:cstheme="minorBidi"/>
          <w:bCs/>
          <w:color w:val="000000" w:themeColor="text1"/>
          <w:kern w:val="44"/>
          <w:szCs w:val="44"/>
        </w:rPr>
        <w:t>4</w:t>
      </w:r>
      <w:r>
        <w:rPr>
          <w:rFonts w:ascii="黑体" w:eastAsia="黑体" w:hAnsi="黑体" w:cstheme="minorBidi" w:hint="eastAsia"/>
          <w:bCs/>
          <w:color w:val="000000" w:themeColor="text1"/>
          <w:kern w:val="44"/>
          <w:szCs w:val="44"/>
        </w:rPr>
        <w:t xml:space="preserve"> 实验分析</w:t>
      </w:r>
      <w:bookmarkEnd w:id="117"/>
    </w:p>
    <w:p w14:paraId="5C224B15" w14:textId="77777777" w:rsidR="00835017" w:rsidRDefault="00835017">
      <w:pPr>
        <w:spacing w:line="400" w:lineRule="exact"/>
        <w:jc w:val="center"/>
        <w:rPr>
          <w:rFonts w:ascii="黑体" w:eastAsia="黑体"/>
          <w:sz w:val="32"/>
        </w:rPr>
      </w:pPr>
    </w:p>
    <w:p w14:paraId="2AA75745" w14:textId="77777777" w:rsidR="00835017" w:rsidRDefault="00926E61">
      <w:pPr>
        <w:pStyle w:val="2"/>
        <w:keepLines/>
        <w:spacing w:line="400" w:lineRule="exact"/>
        <w:ind w:firstLine="0"/>
        <w:rPr>
          <w:rFonts w:ascii="黑体" w:eastAsia="黑体" w:hAnsi="黑体" w:cs="黑体"/>
          <w:bCs/>
          <w:sz w:val="30"/>
          <w:szCs w:val="30"/>
        </w:rPr>
      </w:pPr>
      <w:bookmarkStart w:id="118" w:name="_Toc103078328"/>
      <w:r>
        <w:rPr>
          <w:rFonts w:ascii="黑体" w:eastAsia="黑体" w:hAnsi="黑体" w:cs="黑体"/>
          <w:bCs/>
          <w:sz w:val="30"/>
          <w:szCs w:val="30"/>
        </w:rPr>
        <w:t>4</w:t>
      </w:r>
      <w:r>
        <w:rPr>
          <w:rFonts w:ascii="黑体" w:eastAsia="黑体" w:hAnsi="黑体" w:cs="黑体" w:hint="eastAsia"/>
          <w:bCs/>
          <w:sz w:val="30"/>
          <w:szCs w:val="30"/>
        </w:rPr>
        <w:t>.</w:t>
      </w:r>
      <w:r>
        <w:rPr>
          <w:rFonts w:ascii="黑体" w:eastAsia="黑体" w:hAnsi="黑体" w:cs="黑体"/>
          <w:bCs/>
          <w:sz w:val="30"/>
          <w:szCs w:val="30"/>
        </w:rPr>
        <w:t>1</w:t>
      </w:r>
      <w:bookmarkStart w:id="119" w:name="_Toc102600739"/>
      <w:r>
        <w:rPr>
          <w:rFonts w:eastAsia="黑体"/>
          <w:sz w:val="30"/>
        </w:rPr>
        <w:t>实验环境</w:t>
      </w:r>
      <w:bookmarkEnd w:id="118"/>
      <w:bookmarkEnd w:id="119"/>
    </w:p>
    <w:p w14:paraId="70CBC875" w14:textId="77777777" w:rsidR="00835017" w:rsidRDefault="00926E61">
      <w:pPr>
        <w:spacing w:line="400" w:lineRule="exact"/>
        <w:ind w:firstLine="420"/>
        <w:jc w:val="left"/>
        <w:rPr>
          <w:sz w:val="24"/>
          <w:szCs w:val="32"/>
        </w:rPr>
      </w:pPr>
      <w:r>
        <w:rPr>
          <w:sz w:val="24"/>
          <w:szCs w:val="32"/>
        </w:rPr>
        <w:t>实验是在本地环境运行，没有租赁云服务器。机器的内存为</w:t>
      </w:r>
      <w:r>
        <w:rPr>
          <w:sz w:val="24"/>
          <w:szCs w:val="32"/>
        </w:rPr>
        <w:t>16G</w:t>
      </w:r>
      <w:r>
        <w:rPr>
          <w:sz w:val="24"/>
          <w:szCs w:val="32"/>
        </w:rPr>
        <w:t>，显卡为</w:t>
      </w:r>
      <w:r>
        <w:rPr>
          <w:sz w:val="24"/>
          <w:szCs w:val="32"/>
        </w:rPr>
        <w:t>GeForce GTX 1070Ti</w:t>
      </w:r>
      <w:r>
        <w:rPr>
          <w:sz w:val="24"/>
          <w:szCs w:val="32"/>
        </w:rPr>
        <w:t>，处理器为</w:t>
      </w:r>
      <w:proofErr w:type="spellStart"/>
      <w:r>
        <w:rPr>
          <w:sz w:val="24"/>
          <w:szCs w:val="32"/>
        </w:rPr>
        <w:t>Interl</w:t>
      </w:r>
      <w:proofErr w:type="spellEnd"/>
      <w:r>
        <w:rPr>
          <w:sz w:val="24"/>
          <w:szCs w:val="32"/>
        </w:rPr>
        <w:t xml:space="preserve">(R) Core(TM) </w:t>
      </w:r>
      <w:r>
        <w:rPr>
          <w:rFonts w:hint="eastAsia"/>
          <w:sz w:val="24"/>
          <w:szCs w:val="32"/>
        </w:rPr>
        <w:t>i</w:t>
      </w:r>
      <w:r>
        <w:rPr>
          <w:sz w:val="24"/>
          <w:szCs w:val="32"/>
        </w:rPr>
        <w:t>7-8750H</w:t>
      </w:r>
      <w:r>
        <w:rPr>
          <w:sz w:val="24"/>
          <w:szCs w:val="32"/>
        </w:rPr>
        <w:t>。</w:t>
      </w:r>
    </w:p>
    <w:p w14:paraId="54D61AE7" w14:textId="77777777" w:rsidR="00835017" w:rsidRDefault="00835017">
      <w:pPr>
        <w:spacing w:line="400" w:lineRule="exact"/>
        <w:ind w:firstLine="420"/>
        <w:jc w:val="left"/>
        <w:rPr>
          <w:sz w:val="24"/>
          <w:szCs w:val="32"/>
        </w:rPr>
      </w:pPr>
    </w:p>
    <w:p w14:paraId="34D2E710" w14:textId="77777777" w:rsidR="00835017" w:rsidRDefault="00926E61">
      <w:pPr>
        <w:keepNext/>
        <w:spacing w:line="400" w:lineRule="exact"/>
        <w:jc w:val="left"/>
        <w:outlineLvl w:val="1"/>
        <w:rPr>
          <w:rFonts w:eastAsia="黑体"/>
          <w:sz w:val="30"/>
        </w:rPr>
      </w:pPr>
      <w:bookmarkStart w:id="120" w:name="_Toc102600740"/>
      <w:bookmarkStart w:id="121" w:name="_Toc103078329"/>
      <w:r>
        <w:rPr>
          <w:rFonts w:ascii="黑体" w:eastAsia="黑体" w:hAnsi="黑体"/>
          <w:sz w:val="30"/>
        </w:rPr>
        <w:t>4.2</w:t>
      </w:r>
      <w:r>
        <w:rPr>
          <w:rFonts w:eastAsia="黑体"/>
          <w:sz w:val="30"/>
        </w:rPr>
        <w:t xml:space="preserve"> </w:t>
      </w:r>
      <w:r>
        <w:rPr>
          <w:rFonts w:eastAsia="黑体"/>
          <w:sz w:val="30"/>
        </w:rPr>
        <w:t>参数设置</w:t>
      </w:r>
      <w:bookmarkEnd w:id="120"/>
      <w:bookmarkEnd w:id="121"/>
    </w:p>
    <w:p w14:paraId="19F70DCF" w14:textId="77777777" w:rsidR="00835017" w:rsidRDefault="00926E61">
      <w:pPr>
        <w:spacing w:line="400" w:lineRule="exact"/>
        <w:rPr>
          <w:sz w:val="24"/>
          <w:szCs w:val="32"/>
        </w:rPr>
      </w:pPr>
      <w:r>
        <w:rPr>
          <w:sz w:val="24"/>
          <w:szCs w:val="32"/>
        </w:rPr>
        <w:tab/>
      </w:r>
      <w:r>
        <w:rPr>
          <w:rFonts w:hint="eastAsia"/>
          <w:sz w:val="24"/>
          <w:szCs w:val="32"/>
        </w:rPr>
        <w:t>实验所使用的网络环境实例有两种大小，大规模网络环境实例相较于小规模网络环境实例增加了一倍的主机数量以供服务功能链进行放置。</w:t>
      </w:r>
    </w:p>
    <w:p w14:paraId="35D96C22" w14:textId="77777777" w:rsidR="00835017" w:rsidRDefault="00835017">
      <w:pPr>
        <w:spacing w:line="400" w:lineRule="exact"/>
        <w:rPr>
          <w:sz w:val="24"/>
          <w:szCs w:val="32"/>
        </w:rPr>
      </w:pPr>
    </w:p>
    <w:p w14:paraId="71161516" w14:textId="77777777" w:rsidR="00835017" w:rsidRPr="00A618AD" w:rsidRDefault="00926E61">
      <w:pPr>
        <w:spacing w:line="400" w:lineRule="exact"/>
        <w:jc w:val="center"/>
        <w:rPr>
          <w:rFonts w:ascii="宋体" w:hAnsi="宋体"/>
          <w:szCs w:val="21"/>
        </w:rPr>
      </w:pPr>
      <w:r w:rsidRPr="00A618AD">
        <w:rPr>
          <w:rFonts w:ascii="宋体" w:hAnsi="宋体" w:hint="eastAsia"/>
          <w:szCs w:val="21"/>
        </w:rPr>
        <w:t>表</w:t>
      </w:r>
      <w:r w:rsidRPr="00A618AD">
        <w:rPr>
          <w:szCs w:val="21"/>
        </w:rPr>
        <w:t>4.1</w:t>
      </w:r>
      <w:r w:rsidRPr="00A618AD">
        <w:rPr>
          <w:rFonts w:ascii="宋体" w:hAnsi="宋体"/>
          <w:szCs w:val="21"/>
        </w:rPr>
        <w:t xml:space="preserve"> </w:t>
      </w:r>
      <w:r w:rsidRPr="00A618AD">
        <w:rPr>
          <w:rFonts w:ascii="宋体" w:hAnsi="宋体" w:hint="eastAsia"/>
          <w:szCs w:val="21"/>
        </w:rPr>
        <w:t>小规模网络环境实例参数设置表</w:t>
      </w:r>
    </w:p>
    <w:tbl>
      <w:tblPr>
        <w:tblStyle w:val="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835017" w:rsidRPr="00A618AD" w14:paraId="6D3B5693" w14:textId="77777777">
        <w:tc>
          <w:tcPr>
            <w:tcW w:w="2547" w:type="dxa"/>
            <w:tcBorders>
              <w:bottom w:val="single" w:sz="4" w:space="0" w:color="auto"/>
            </w:tcBorders>
          </w:tcPr>
          <w:p w14:paraId="7733EACB" w14:textId="77777777" w:rsidR="00835017" w:rsidRPr="00A618AD" w:rsidRDefault="00926E61">
            <w:pPr>
              <w:spacing w:line="400" w:lineRule="exact"/>
              <w:jc w:val="center"/>
              <w:rPr>
                <w:szCs w:val="21"/>
              </w:rPr>
            </w:pPr>
            <w:r w:rsidRPr="00A618AD">
              <w:rPr>
                <w:szCs w:val="21"/>
              </w:rPr>
              <w:t>参数名</w:t>
            </w:r>
          </w:p>
        </w:tc>
        <w:tc>
          <w:tcPr>
            <w:tcW w:w="5749" w:type="dxa"/>
            <w:tcBorders>
              <w:bottom w:val="single" w:sz="4" w:space="0" w:color="auto"/>
            </w:tcBorders>
          </w:tcPr>
          <w:p w14:paraId="1DC36D0D" w14:textId="77777777" w:rsidR="00835017" w:rsidRPr="00A618AD" w:rsidRDefault="00926E61">
            <w:pPr>
              <w:spacing w:line="400" w:lineRule="exact"/>
              <w:jc w:val="center"/>
              <w:rPr>
                <w:szCs w:val="21"/>
              </w:rPr>
            </w:pPr>
            <w:r w:rsidRPr="00A618AD">
              <w:rPr>
                <w:szCs w:val="21"/>
              </w:rPr>
              <w:t>参数值</w:t>
            </w:r>
          </w:p>
        </w:tc>
      </w:tr>
      <w:tr w:rsidR="00835017" w:rsidRPr="00A618AD" w14:paraId="41C5CE9A" w14:textId="77777777">
        <w:tc>
          <w:tcPr>
            <w:tcW w:w="2547" w:type="dxa"/>
            <w:tcBorders>
              <w:top w:val="single" w:sz="4" w:space="0" w:color="auto"/>
            </w:tcBorders>
          </w:tcPr>
          <w:p w14:paraId="187530DA" w14:textId="77777777" w:rsidR="00835017" w:rsidRPr="00A618AD" w:rsidRDefault="00926E61">
            <w:pPr>
              <w:spacing w:line="400" w:lineRule="exact"/>
              <w:jc w:val="center"/>
              <w:rPr>
                <w:szCs w:val="21"/>
              </w:rPr>
            </w:pPr>
            <w:r w:rsidRPr="00A618AD">
              <w:rPr>
                <w:szCs w:val="21"/>
              </w:rPr>
              <w:t>链路带宽（Mbps）</w:t>
            </w:r>
          </w:p>
        </w:tc>
        <w:tc>
          <w:tcPr>
            <w:tcW w:w="5749" w:type="dxa"/>
            <w:tcBorders>
              <w:top w:val="single" w:sz="4" w:space="0" w:color="auto"/>
            </w:tcBorders>
          </w:tcPr>
          <w:p w14:paraId="62DFE0F4" w14:textId="77777777" w:rsidR="00835017" w:rsidRPr="00A618AD" w:rsidRDefault="00926E61">
            <w:pPr>
              <w:spacing w:line="400" w:lineRule="exact"/>
              <w:jc w:val="center"/>
              <w:rPr>
                <w:szCs w:val="21"/>
              </w:rPr>
            </w:pPr>
            <w:r w:rsidRPr="00A618AD">
              <w:rPr>
                <w:szCs w:val="21"/>
              </w:rPr>
              <w:t>1000,1000,500,400,300,300,300,300,300,300</w:t>
            </w:r>
          </w:p>
        </w:tc>
      </w:tr>
      <w:tr w:rsidR="00835017" w:rsidRPr="00A618AD" w14:paraId="02008329" w14:textId="77777777">
        <w:tc>
          <w:tcPr>
            <w:tcW w:w="2547" w:type="dxa"/>
          </w:tcPr>
          <w:p w14:paraId="5C93BB3E" w14:textId="77777777" w:rsidR="00835017" w:rsidRPr="00A618AD" w:rsidRDefault="00926E61">
            <w:pPr>
              <w:spacing w:line="400" w:lineRule="exact"/>
              <w:jc w:val="center"/>
              <w:rPr>
                <w:szCs w:val="21"/>
              </w:rPr>
            </w:pPr>
            <w:r w:rsidRPr="00A618AD">
              <w:rPr>
                <w:szCs w:val="21"/>
              </w:rPr>
              <w:t>链路延迟（</w:t>
            </w:r>
            <w:proofErr w:type="spellStart"/>
            <w:r w:rsidRPr="00A618AD">
              <w:rPr>
                <w:szCs w:val="21"/>
              </w:rPr>
              <w:t>ms</w:t>
            </w:r>
            <w:proofErr w:type="spellEnd"/>
            <w:r w:rsidRPr="00A618AD">
              <w:rPr>
                <w:szCs w:val="21"/>
              </w:rPr>
              <w:t>）</w:t>
            </w:r>
          </w:p>
        </w:tc>
        <w:tc>
          <w:tcPr>
            <w:tcW w:w="5749" w:type="dxa"/>
          </w:tcPr>
          <w:p w14:paraId="2A831670" w14:textId="77777777" w:rsidR="00835017" w:rsidRPr="00A618AD" w:rsidRDefault="00926E61">
            <w:pPr>
              <w:spacing w:line="400" w:lineRule="exact"/>
              <w:jc w:val="center"/>
              <w:rPr>
                <w:szCs w:val="21"/>
              </w:rPr>
            </w:pPr>
            <w:r w:rsidRPr="00A618AD">
              <w:rPr>
                <w:szCs w:val="21"/>
              </w:rPr>
              <w:t>30,50,10,50,50,50,50,50,50,50</w:t>
            </w:r>
          </w:p>
        </w:tc>
      </w:tr>
      <w:tr w:rsidR="00835017" w:rsidRPr="00A618AD" w14:paraId="74041DC1" w14:textId="77777777">
        <w:tc>
          <w:tcPr>
            <w:tcW w:w="2547" w:type="dxa"/>
          </w:tcPr>
          <w:p w14:paraId="68B45F69" w14:textId="77777777" w:rsidR="00835017" w:rsidRPr="00A618AD" w:rsidRDefault="00926E61">
            <w:pPr>
              <w:spacing w:line="400" w:lineRule="exact"/>
              <w:jc w:val="center"/>
              <w:rPr>
                <w:szCs w:val="21"/>
              </w:rPr>
            </w:pPr>
            <w:r w:rsidRPr="00A618AD">
              <w:rPr>
                <w:szCs w:val="21"/>
              </w:rPr>
              <w:t>CPU个数</w:t>
            </w:r>
          </w:p>
        </w:tc>
        <w:tc>
          <w:tcPr>
            <w:tcW w:w="5749" w:type="dxa"/>
          </w:tcPr>
          <w:p w14:paraId="6ABD1CBB" w14:textId="77777777" w:rsidR="00835017" w:rsidRPr="00A618AD" w:rsidRDefault="00926E61">
            <w:pPr>
              <w:spacing w:line="400" w:lineRule="exact"/>
              <w:jc w:val="center"/>
              <w:rPr>
                <w:szCs w:val="21"/>
              </w:rPr>
            </w:pPr>
            <w:r w:rsidRPr="00A618AD">
              <w:rPr>
                <w:szCs w:val="21"/>
              </w:rPr>
              <w:t>10,9,8,7,6,6,6,6,6,6</w:t>
            </w:r>
          </w:p>
        </w:tc>
      </w:tr>
    </w:tbl>
    <w:p w14:paraId="5CF65D90" w14:textId="77777777" w:rsidR="00835017" w:rsidRDefault="00835017">
      <w:pPr>
        <w:spacing w:line="400" w:lineRule="exact"/>
        <w:rPr>
          <w:sz w:val="24"/>
          <w:szCs w:val="32"/>
        </w:rPr>
      </w:pPr>
    </w:p>
    <w:p w14:paraId="72703F3E" w14:textId="77777777" w:rsidR="00835017" w:rsidRPr="00A618AD" w:rsidRDefault="00926E61">
      <w:pPr>
        <w:spacing w:line="400" w:lineRule="exact"/>
        <w:jc w:val="center"/>
        <w:rPr>
          <w:rFonts w:ascii="宋体" w:hAnsi="宋体"/>
          <w:szCs w:val="21"/>
        </w:rPr>
      </w:pPr>
      <w:r w:rsidRPr="00A618AD">
        <w:rPr>
          <w:rFonts w:ascii="宋体" w:hAnsi="宋体" w:hint="eastAsia"/>
          <w:szCs w:val="21"/>
        </w:rPr>
        <w:t>表</w:t>
      </w:r>
      <w:r w:rsidRPr="00A618AD">
        <w:rPr>
          <w:szCs w:val="21"/>
        </w:rPr>
        <w:t>4.2</w:t>
      </w:r>
      <w:r w:rsidRPr="00A618AD">
        <w:rPr>
          <w:rFonts w:ascii="宋体" w:hAnsi="宋体"/>
          <w:szCs w:val="21"/>
        </w:rPr>
        <w:t xml:space="preserve"> </w:t>
      </w:r>
      <w:r w:rsidRPr="00A618AD">
        <w:rPr>
          <w:rFonts w:ascii="宋体" w:hAnsi="宋体" w:hint="eastAsia"/>
          <w:szCs w:val="21"/>
        </w:rPr>
        <w:t>大规模网络环境实例参数设置表</w:t>
      </w:r>
    </w:p>
    <w:tbl>
      <w:tblPr>
        <w:tblStyle w:val="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835017" w:rsidRPr="00A618AD" w14:paraId="6AD15D00" w14:textId="77777777">
        <w:tc>
          <w:tcPr>
            <w:tcW w:w="2547" w:type="dxa"/>
            <w:tcBorders>
              <w:bottom w:val="single" w:sz="4" w:space="0" w:color="auto"/>
            </w:tcBorders>
          </w:tcPr>
          <w:p w14:paraId="573716DF" w14:textId="77777777" w:rsidR="00835017" w:rsidRPr="00A618AD" w:rsidRDefault="00926E61">
            <w:pPr>
              <w:spacing w:line="400" w:lineRule="exact"/>
              <w:jc w:val="center"/>
              <w:rPr>
                <w:rFonts w:ascii="宋体" w:hAnsi="宋体"/>
                <w:szCs w:val="21"/>
              </w:rPr>
            </w:pPr>
            <w:r w:rsidRPr="00A618AD">
              <w:rPr>
                <w:rFonts w:ascii="宋体" w:hAnsi="宋体" w:hint="eastAsia"/>
                <w:szCs w:val="21"/>
              </w:rPr>
              <w:t>参数名</w:t>
            </w:r>
          </w:p>
        </w:tc>
        <w:tc>
          <w:tcPr>
            <w:tcW w:w="5749" w:type="dxa"/>
            <w:tcBorders>
              <w:bottom w:val="single" w:sz="4" w:space="0" w:color="auto"/>
            </w:tcBorders>
          </w:tcPr>
          <w:p w14:paraId="777551D5" w14:textId="77777777" w:rsidR="00835017" w:rsidRPr="00A618AD" w:rsidRDefault="00926E61">
            <w:pPr>
              <w:spacing w:line="400" w:lineRule="exact"/>
              <w:jc w:val="center"/>
              <w:rPr>
                <w:rFonts w:ascii="宋体" w:hAnsi="宋体"/>
                <w:szCs w:val="21"/>
              </w:rPr>
            </w:pPr>
            <w:r w:rsidRPr="00A618AD">
              <w:rPr>
                <w:rFonts w:ascii="宋体" w:hAnsi="宋体" w:hint="eastAsia"/>
                <w:szCs w:val="21"/>
              </w:rPr>
              <w:t>参数值</w:t>
            </w:r>
          </w:p>
        </w:tc>
      </w:tr>
      <w:tr w:rsidR="00835017" w:rsidRPr="00A618AD" w14:paraId="60F52047" w14:textId="77777777">
        <w:tc>
          <w:tcPr>
            <w:tcW w:w="2547" w:type="dxa"/>
            <w:tcBorders>
              <w:top w:val="single" w:sz="4" w:space="0" w:color="auto"/>
            </w:tcBorders>
          </w:tcPr>
          <w:p w14:paraId="7CE9B651" w14:textId="77777777" w:rsidR="00835017" w:rsidRPr="00A618AD" w:rsidRDefault="00926E61">
            <w:pPr>
              <w:spacing w:line="400" w:lineRule="exact"/>
              <w:jc w:val="center"/>
              <w:rPr>
                <w:szCs w:val="21"/>
              </w:rPr>
            </w:pPr>
            <w:r w:rsidRPr="00A618AD">
              <w:rPr>
                <w:szCs w:val="21"/>
              </w:rPr>
              <w:t>链路带宽（Mbps）</w:t>
            </w:r>
          </w:p>
        </w:tc>
        <w:tc>
          <w:tcPr>
            <w:tcW w:w="5749" w:type="dxa"/>
            <w:tcBorders>
              <w:top w:val="single" w:sz="4" w:space="0" w:color="auto"/>
            </w:tcBorders>
          </w:tcPr>
          <w:p w14:paraId="2D04423B" w14:textId="77777777" w:rsidR="00835017" w:rsidRPr="00A618AD" w:rsidRDefault="00926E61">
            <w:pPr>
              <w:spacing w:line="400" w:lineRule="exact"/>
              <w:jc w:val="center"/>
              <w:rPr>
                <w:szCs w:val="21"/>
              </w:rPr>
            </w:pPr>
            <w:r w:rsidRPr="00A618AD">
              <w:rPr>
                <w:szCs w:val="21"/>
              </w:rPr>
              <w:t xml:space="preserve">1000,1000,500,400,300,300,300,300,300,300, </w:t>
            </w:r>
          </w:p>
          <w:p w14:paraId="176D8E34" w14:textId="77777777" w:rsidR="00835017" w:rsidRPr="00A618AD" w:rsidRDefault="00926E61">
            <w:pPr>
              <w:spacing w:line="400" w:lineRule="exact"/>
              <w:jc w:val="center"/>
              <w:rPr>
                <w:szCs w:val="21"/>
              </w:rPr>
            </w:pPr>
            <w:r w:rsidRPr="00A618AD">
              <w:rPr>
                <w:szCs w:val="21"/>
              </w:rPr>
              <w:t>300, 300, 300, 300, 300, 300, 300, 300, 300, 300,</w:t>
            </w:r>
          </w:p>
        </w:tc>
      </w:tr>
      <w:tr w:rsidR="00835017" w:rsidRPr="00A618AD" w14:paraId="0C418530" w14:textId="77777777">
        <w:tc>
          <w:tcPr>
            <w:tcW w:w="2547" w:type="dxa"/>
          </w:tcPr>
          <w:p w14:paraId="36E43742" w14:textId="77777777" w:rsidR="00835017" w:rsidRPr="00A618AD" w:rsidRDefault="00926E61">
            <w:pPr>
              <w:spacing w:line="400" w:lineRule="exact"/>
              <w:jc w:val="center"/>
              <w:rPr>
                <w:szCs w:val="21"/>
              </w:rPr>
            </w:pPr>
            <w:r w:rsidRPr="00A618AD">
              <w:rPr>
                <w:szCs w:val="21"/>
              </w:rPr>
              <w:t>链路延迟（</w:t>
            </w:r>
            <w:proofErr w:type="spellStart"/>
            <w:r w:rsidRPr="00A618AD">
              <w:rPr>
                <w:szCs w:val="21"/>
              </w:rPr>
              <w:t>ms</w:t>
            </w:r>
            <w:proofErr w:type="spellEnd"/>
            <w:r w:rsidRPr="00A618AD">
              <w:rPr>
                <w:szCs w:val="21"/>
              </w:rPr>
              <w:t>）</w:t>
            </w:r>
          </w:p>
        </w:tc>
        <w:tc>
          <w:tcPr>
            <w:tcW w:w="5749" w:type="dxa"/>
          </w:tcPr>
          <w:p w14:paraId="6C28B54B" w14:textId="77777777" w:rsidR="00835017" w:rsidRPr="00A618AD" w:rsidRDefault="00926E61">
            <w:pPr>
              <w:spacing w:line="400" w:lineRule="exact"/>
              <w:jc w:val="center"/>
              <w:rPr>
                <w:szCs w:val="21"/>
              </w:rPr>
            </w:pPr>
            <w:r w:rsidRPr="00A618AD">
              <w:rPr>
                <w:szCs w:val="21"/>
              </w:rPr>
              <w:t>30,50,10,50,50,50,50,50,50,50,</w:t>
            </w:r>
          </w:p>
          <w:p w14:paraId="70BFE1AC" w14:textId="77777777" w:rsidR="00835017" w:rsidRPr="00A618AD" w:rsidRDefault="00926E61">
            <w:pPr>
              <w:spacing w:line="400" w:lineRule="exact"/>
              <w:jc w:val="center"/>
              <w:rPr>
                <w:szCs w:val="21"/>
              </w:rPr>
            </w:pPr>
            <w:r w:rsidRPr="00A618AD">
              <w:rPr>
                <w:szCs w:val="21"/>
              </w:rPr>
              <w:t>50, 50, 50, 50, 50, 50, 50, 50, 50, 50,</w:t>
            </w:r>
          </w:p>
        </w:tc>
      </w:tr>
      <w:tr w:rsidR="00835017" w:rsidRPr="00A618AD" w14:paraId="53A9C4F8" w14:textId="77777777">
        <w:trPr>
          <w:trHeight w:val="68"/>
        </w:trPr>
        <w:tc>
          <w:tcPr>
            <w:tcW w:w="2547" w:type="dxa"/>
          </w:tcPr>
          <w:p w14:paraId="489F4619" w14:textId="77777777" w:rsidR="00835017" w:rsidRPr="00A618AD" w:rsidRDefault="00926E61">
            <w:pPr>
              <w:spacing w:line="400" w:lineRule="exact"/>
              <w:jc w:val="center"/>
              <w:rPr>
                <w:szCs w:val="21"/>
              </w:rPr>
            </w:pPr>
            <w:r w:rsidRPr="00A618AD">
              <w:rPr>
                <w:szCs w:val="21"/>
              </w:rPr>
              <w:t>CPU个数</w:t>
            </w:r>
          </w:p>
        </w:tc>
        <w:tc>
          <w:tcPr>
            <w:tcW w:w="5749" w:type="dxa"/>
          </w:tcPr>
          <w:p w14:paraId="215107BF" w14:textId="77777777" w:rsidR="00835017" w:rsidRPr="00A618AD" w:rsidRDefault="00926E61">
            <w:pPr>
              <w:spacing w:line="400" w:lineRule="exact"/>
              <w:jc w:val="center"/>
              <w:rPr>
                <w:szCs w:val="21"/>
              </w:rPr>
            </w:pPr>
            <w:r w:rsidRPr="00A618AD">
              <w:rPr>
                <w:szCs w:val="21"/>
              </w:rPr>
              <w:t>10,9,8,7,6,6,6,6,6,6,</w:t>
            </w:r>
          </w:p>
          <w:p w14:paraId="3CA2FBFC" w14:textId="77777777" w:rsidR="00835017" w:rsidRPr="00A618AD" w:rsidRDefault="00926E61">
            <w:pPr>
              <w:spacing w:line="400" w:lineRule="exact"/>
              <w:jc w:val="center"/>
              <w:rPr>
                <w:szCs w:val="21"/>
              </w:rPr>
            </w:pPr>
            <w:r w:rsidRPr="00A618AD">
              <w:rPr>
                <w:szCs w:val="21"/>
              </w:rPr>
              <w:t>6,6,6,6,6,6,6,6,6,6</w:t>
            </w:r>
          </w:p>
        </w:tc>
      </w:tr>
    </w:tbl>
    <w:p w14:paraId="32F63071" w14:textId="77777777" w:rsidR="00835017" w:rsidRDefault="00835017">
      <w:pPr>
        <w:spacing w:line="400" w:lineRule="exact"/>
        <w:ind w:firstLine="420"/>
        <w:rPr>
          <w:sz w:val="24"/>
          <w:szCs w:val="32"/>
        </w:rPr>
      </w:pPr>
    </w:p>
    <w:p w14:paraId="29AD2A6E" w14:textId="6CB7E2F7" w:rsidR="00835017" w:rsidRDefault="00926E61">
      <w:pPr>
        <w:spacing w:line="400" w:lineRule="exact"/>
        <w:ind w:firstLine="420"/>
        <w:rPr>
          <w:sz w:val="24"/>
          <w:szCs w:val="32"/>
        </w:rPr>
      </w:pPr>
      <w:r>
        <w:rPr>
          <w:sz w:val="24"/>
          <w:szCs w:val="32"/>
        </w:rPr>
        <w:t>VNF</w:t>
      </w:r>
      <w:r>
        <w:rPr>
          <w:sz w:val="24"/>
          <w:szCs w:val="32"/>
        </w:rPr>
        <w:t>的相关参数在</w:t>
      </w:r>
      <w:r>
        <w:rPr>
          <w:sz w:val="24"/>
          <w:szCs w:val="32"/>
        </w:rPr>
        <w:t>VNF</w:t>
      </w:r>
      <w:r>
        <w:rPr>
          <w:sz w:val="24"/>
          <w:szCs w:val="32"/>
        </w:rPr>
        <w:t>字典中设置，它规定了不同种类</w:t>
      </w:r>
      <w:r>
        <w:rPr>
          <w:sz w:val="24"/>
          <w:szCs w:val="32"/>
        </w:rPr>
        <w:t>VNF</w:t>
      </w:r>
      <w:r>
        <w:rPr>
          <w:sz w:val="24"/>
          <w:szCs w:val="32"/>
        </w:rPr>
        <w:t>在放置到服务器上所要求的资源。</w:t>
      </w:r>
    </w:p>
    <w:p w14:paraId="658B15B0" w14:textId="77777777" w:rsidR="00B34F26" w:rsidRDefault="00B34F26">
      <w:pPr>
        <w:spacing w:line="400" w:lineRule="exact"/>
        <w:ind w:firstLine="420"/>
        <w:rPr>
          <w:sz w:val="24"/>
          <w:szCs w:val="32"/>
        </w:rPr>
      </w:pPr>
    </w:p>
    <w:p w14:paraId="73418D75" w14:textId="77777777" w:rsidR="00835017" w:rsidRPr="00A618AD" w:rsidRDefault="00926E61">
      <w:pPr>
        <w:spacing w:line="400" w:lineRule="exact"/>
        <w:jc w:val="center"/>
        <w:rPr>
          <w:szCs w:val="21"/>
        </w:rPr>
      </w:pPr>
      <w:r w:rsidRPr="00A618AD">
        <w:rPr>
          <w:szCs w:val="21"/>
        </w:rPr>
        <w:t>表</w:t>
      </w:r>
      <w:r w:rsidRPr="00A618AD">
        <w:rPr>
          <w:szCs w:val="21"/>
        </w:rPr>
        <w:t>4.3 VNF</w:t>
      </w:r>
      <w:r w:rsidRPr="00A618AD">
        <w:rPr>
          <w:szCs w:val="21"/>
        </w:rPr>
        <w:t>字典</w:t>
      </w:r>
    </w:p>
    <w:tbl>
      <w:tblPr>
        <w:tblStyle w:val="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069"/>
      </w:tblGrid>
      <w:tr w:rsidR="00835017" w:rsidRPr="00A618AD" w14:paraId="47E11E9F" w14:textId="77777777">
        <w:tc>
          <w:tcPr>
            <w:tcW w:w="3227" w:type="dxa"/>
            <w:tcBorders>
              <w:bottom w:val="single" w:sz="4" w:space="0" w:color="auto"/>
            </w:tcBorders>
          </w:tcPr>
          <w:p w14:paraId="34DCB6FE" w14:textId="77777777" w:rsidR="00835017" w:rsidRPr="00A618AD" w:rsidRDefault="00926E61">
            <w:pPr>
              <w:spacing w:line="400" w:lineRule="exact"/>
              <w:jc w:val="center"/>
              <w:rPr>
                <w:szCs w:val="21"/>
              </w:rPr>
            </w:pPr>
            <w:r w:rsidRPr="00A618AD">
              <w:rPr>
                <w:szCs w:val="21"/>
              </w:rPr>
              <w:t>参数名</w:t>
            </w:r>
          </w:p>
        </w:tc>
        <w:tc>
          <w:tcPr>
            <w:tcW w:w="5069" w:type="dxa"/>
            <w:tcBorders>
              <w:bottom w:val="single" w:sz="4" w:space="0" w:color="auto"/>
            </w:tcBorders>
          </w:tcPr>
          <w:p w14:paraId="126500EC" w14:textId="77777777" w:rsidR="00835017" w:rsidRPr="00A618AD" w:rsidRDefault="00926E61">
            <w:pPr>
              <w:spacing w:line="400" w:lineRule="exact"/>
              <w:jc w:val="center"/>
              <w:rPr>
                <w:szCs w:val="21"/>
              </w:rPr>
            </w:pPr>
            <w:r w:rsidRPr="00A618AD">
              <w:rPr>
                <w:szCs w:val="21"/>
              </w:rPr>
              <w:t>参数值</w:t>
            </w:r>
          </w:p>
        </w:tc>
      </w:tr>
      <w:tr w:rsidR="00835017" w:rsidRPr="00A618AD" w14:paraId="18E2D5F4" w14:textId="77777777">
        <w:tc>
          <w:tcPr>
            <w:tcW w:w="3227" w:type="dxa"/>
            <w:tcBorders>
              <w:top w:val="single" w:sz="4" w:space="0" w:color="auto"/>
            </w:tcBorders>
          </w:tcPr>
          <w:p w14:paraId="22609F24" w14:textId="77777777" w:rsidR="00835017" w:rsidRPr="00A618AD" w:rsidRDefault="00926E61">
            <w:pPr>
              <w:spacing w:line="400" w:lineRule="exact"/>
              <w:jc w:val="center"/>
              <w:rPr>
                <w:szCs w:val="21"/>
              </w:rPr>
            </w:pPr>
            <w:r w:rsidRPr="00A618AD">
              <w:rPr>
                <w:szCs w:val="21"/>
              </w:rPr>
              <w:t>VNF要求带宽（Mbps）</w:t>
            </w:r>
          </w:p>
        </w:tc>
        <w:tc>
          <w:tcPr>
            <w:tcW w:w="5069" w:type="dxa"/>
            <w:tcBorders>
              <w:top w:val="single" w:sz="4" w:space="0" w:color="auto"/>
            </w:tcBorders>
          </w:tcPr>
          <w:p w14:paraId="6FC5F8B3" w14:textId="77777777" w:rsidR="00835017" w:rsidRPr="00A618AD" w:rsidRDefault="00926E61">
            <w:pPr>
              <w:spacing w:line="400" w:lineRule="exact"/>
              <w:jc w:val="center"/>
              <w:rPr>
                <w:szCs w:val="21"/>
              </w:rPr>
            </w:pPr>
            <w:r w:rsidRPr="00A618AD">
              <w:rPr>
                <w:szCs w:val="21"/>
              </w:rPr>
              <w:t>100,80,60,20,20,20,20,20</w:t>
            </w:r>
          </w:p>
        </w:tc>
      </w:tr>
      <w:tr w:rsidR="00835017" w:rsidRPr="00A618AD" w14:paraId="05A05C10" w14:textId="77777777">
        <w:tc>
          <w:tcPr>
            <w:tcW w:w="3227" w:type="dxa"/>
          </w:tcPr>
          <w:p w14:paraId="5136ACE8" w14:textId="77777777" w:rsidR="00835017" w:rsidRPr="00A618AD" w:rsidRDefault="00926E61">
            <w:pPr>
              <w:spacing w:line="400" w:lineRule="exact"/>
              <w:jc w:val="center"/>
              <w:rPr>
                <w:szCs w:val="21"/>
              </w:rPr>
            </w:pPr>
            <w:r w:rsidRPr="00A618AD">
              <w:rPr>
                <w:szCs w:val="21"/>
              </w:rPr>
              <w:t>VNF计算产生的时延（</w:t>
            </w:r>
            <w:proofErr w:type="spellStart"/>
            <w:r w:rsidRPr="00A618AD">
              <w:rPr>
                <w:szCs w:val="21"/>
              </w:rPr>
              <w:t>ms</w:t>
            </w:r>
            <w:proofErr w:type="spellEnd"/>
            <w:r w:rsidRPr="00A618AD">
              <w:rPr>
                <w:szCs w:val="21"/>
              </w:rPr>
              <w:t>）</w:t>
            </w:r>
          </w:p>
        </w:tc>
        <w:tc>
          <w:tcPr>
            <w:tcW w:w="5069" w:type="dxa"/>
          </w:tcPr>
          <w:p w14:paraId="3994341F" w14:textId="77777777" w:rsidR="00835017" w:rsidRPr="00A618AD" w:rsidRDefault="00926E61">
            <w:pPr>
              <w:spacing w:line="400" w:lineRule="exact"/>
              <w:jc w:val="center"/>
              <w:rPr>
                <w:szCs w:val="21"/>
              </w:rPr>
            </w:pPr>
            <w:r w:rsidRPr="00A618AD">
              <w:rPr>
                <w:szCs w:val="21"/>
              </w:rPr>
              <w:t>100,80,60,20,20,20,20,20</w:t>
            </w:r>
          </w:p>
        </w:tc>
      </w:tr>
      <w:tr w:rsidR="00835017" w:rsidRPr="00A618AD" w14:paraId="7024081F" w14:textId="77777777">
        <w:tc>
          <w:tcPr>
            <w:tcW w:w="3227" w:type="dxa"/>
          </w:tcPr>
          <w:p w14:paraId="73F87A45" w14:textId="77777777" w:rsidR="00835017" w:rsidRPr="00A618AD" w:rsidRDefault="00926E61">
            <w:pPr>
              <w:spacing w:line="400" w:lineRule="exact"/>
              <w:jc w:val="center"/>
              <w:rPr>
                <w:szCs w:val="21"/>
              </w:rPr>
            </w:pPr>
            <w:r w:rsidRPr="00A618AD">
              <w:rPr>
                <w:szCs w:val="21"/>
              </w:rPr>
              <w:t>VNF要求CPU个数</w:t>
            </w:r>
          </w:p>
        </w:tc>
        <w:tc>
          <w:tcPr>
            <w:tcW w:w="5069" w:type="dxa"/>
          </w:tcPr>
          <w:p w14:paraId="1E77AC91" w14:textId="77777777" w:rsidR="00835017" w:rsidRPr="00A618AD" w:rsidRDefault="00926E61">
            <w:pPr>
              <w:spacing w:line="400" w:lineRule="exact"/>
              <w:jc w:val="center"/>
              <w:rPr>
                <w:szCs w:val="21"/>
              </w:rPr>
            </w:pPr>
            <w:r w:rsidRPr="00A618AD">
              <w:rPr>
                <w:szCs w:val="21"/>
              </w:rPr>
              <w:t>4,3,3,2,2,2,1,1</w:t>
            </w:r>
          </w:p>
        </w:tc>
      </w:tr>
    </w:tbl>
    <w:p w14:paraId="3158781C" w14:textId="77777777" w:rsidR="00835017" w:rsidRDefault="00835017">
      <w:pPr>
        <w:spacing w:line="400" w:lineRule="exact"/>
        <w:rPr>
          <w:sz w:val="24"/>
          <w:szCs w:val="32"/>
        </w:rPr>
      </w:pPr>
    </w:p>
    <w:p w14:paraId="2A04A4E9" w14:textId="77777777" w:rsidR="00835017" w:rsidRDefault="00926E61">
      <w:pPr>
        <w:rPr>
          <w:sz w:val="24"/>
          <w:szCs w:val="32"/>
        </w:rPr>
      </w:pPr>
      <w:r>
        <w:rPr>
          <w:rFonts w:hint="eastAsia"/>
          <w:sz w:val="24"/>
          <w:szCs w:val="32"/>
        </w:rPr>
        <w:t>用于计算能耗的参数设置为如下值：</w:t>
      </w:r>
    </w:p>
    <w:p w14:paraId="0F375737" w14:textId="77777777" w:rsidR="00835017" w:rsidRDefault="007251DA">
      <w:pPr>
        <w:rPr>
          <w:i/>
          <w:iCs/>
          <w:sz w:val="24"/>
          <w:szCs w:val="28"/>
        </w:rPr>
      </w:pPr>
      <m:oMathPara>
        <m:oMath>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min</m:t>
              </m:r>
            </m:sup>
          </m:sSubSup>
          <m:r>
            <w:rPr>
              <w:rFonts w:ascii="Cambria Math" w:hAnsi="Cambria Math"/>
              <w:sz w:val="24"/>
              <w:szCs w:val="28"/>
            </w:rPr>
            <m:t>=200</m:t>
          </m:r>
          <m:d>
            <m:dPr>
              <m:begChr m:val="（"/>
              <m:endChr m:val="）"/>
              <m:ctrlPr>
                <w:rPr>
                  <w:rFonts w:ascii="Cambria Math" w:hAnsi="Cambria Math"/>
                  <w:i/>
                  <w:iCs/>
                  <w:sz w:val="24"/>
                  <w:szCs w:val="28"/>
                </w:rPr>
              </m:ctrlPr>
            </m:dPr>
            <m:e>
              <m:r>
                <w:rPr>
                  <w:rFonts w:ascii="Cambria Math" w:hAnsi="Cambria Math" w:hint="eastAsia"/>
                  <w:sz w:val="24"/>
                  <w:szCs w:val="28"/>
                </w:rPr>
                <m:t>watt</m:t>
              </m:r>
            </m:e>
          </m:d>
        </m:oMath>
      </m:oMathPara>
    </w:p>
    <w:p w14:paraId="591980EB" w14:textId="77777777" w:rsidR="00835017" w:rsidRDefault="007251DA">
      <w:pPr>
        <w:rPr>
          <w:i/>
          <w:iCs/>
          <w:sz w:val="24"/>
          <w:szCs w:val="28"/>
        </w:rPr>
      </w:pPr>
      <m:oMathPara>
        <m:oMath>
          <m:sSubSup>
            <m:sSubSupPr>
              <m:ctrlPr>
                <w:rPr>
                  <w:rFonts w:ascii="Cambria Math" w:hAnsi="Cambria Math"/>
                  <w:i/>
                  <w:iCs/>
                  <w:sz w:val="24"/>
                  <w:szCs w:val="28"/>
                </w:rPr>
              </m:ctrlPr>
            </m:sSubSupPr>
            <m:e>
              <m:r>
                <w:rPr>
                  <w:rFonts w:ascii="Cambria Math" w:hAnsi="Cambria Math"/>
                  <w:sz w:val="24"/>
                  <w:szCs w:val="28"/>
                </w:rPr>
                <m:t>W</m:t>
              </m:r>
            </m:e>
            <m:sub>
              <m:r>
                <w:rPr>
                  <w:rFonts w:ascii="Cambria Math" w:hAnsi="Cambria Math"/>
                  <w:sz w:val="24"/>
                  <w:szCs w:val="28"/>
                </w:rPr>
                <m:t>h</m:t>
              </m:r>
            </m:sub>
            <m:sup>
              <m:r>
                <w:rPr>
                  <w:rFonts w:ascii="Cambria Math" w:hAnsi="Cambria Math"/>
                  <w:sz w:val="24"/>
                  <w:szCs w:val="28"/>
                </w:rPr>
                <m:t>cpu</m:t>
              </m:r>
            </m:sup>
          </m:sSubSup>
          <m:r>
            <w:rPr>
              <w:rFonts w:ascii="Cambria Math" w:hAnsi="Cambria Math"/>
              <w:sz w:val="24"/>
              <w:szCs w:val="28"/>
            </w:rPr>
            <m:t xml:space="preserve"> = 100(watt)</m:t>
          </m:r>
        </m:oMath>
      </m:oMathPara>
    </w:p>
    <w:p w14:paraId="42738A18" w14:textId="77777777" w:rsidR="00835017" w:rsidRDefault="007251DA">
      <w:pPr>
        <w:rPr>
          <w:iCs/>
          <w:sz w:val="24"/>
          <w:szCs w:val="28"/>
        </w:rPr>
      </w:pPr>
      <m:oMathPara>
        <m:oMath>
          <m:sSub>
            <m:sSubPr>
              <m:ctrlPr>
                <w:rPr>
                  <w:rFonts w:ascii="Cambria Math" w:hAnsi="Cambria Math"/>
                  <w:i/>
                  <w:iCs/>
                  <w:sz w:val="24"/>
                  <w:szCs w:val="28"/>
                </w:rPr>
              </m:ctrlPr>
            </m:sSubPr>
            <m:e>
              <m:r>
                <w:rPr>
                  <w:rFonts w:ascii="Cambria Math" w:hAnsi="Cambria Math"/>
                  <w:sz w:val="24"/>
                  <w:szCs w:val="28"/>
                </w:rPr>
                <m:t>W</m:t>
              </m:r>
            </m:e>
            <m:sub>
              <m:r>
                <w:rPr>
                  <w:rFonts w:ascii="Cambria Math" w:hAnsi="Cambria Math"/>
                  <w:sz w:val="24"/>
                  <w:szCs w:val="28"/>
                </w:rPr>
                <m:t>net</m:t>
              </m:r>
            </m:sub>
          </m:sSub>
          <m:r>
            <w:rPr>
              <w:rFonts w:ascii="Cambria Math" w:hAnsi="Cambria Math"/>
              <w:sz w:val="24"/>
              <w:szCs w:val="28"/>
            </w:rPr>
            <m:t>=0.1(watt/mbps)</m:t>
          </m:r>
        </m:oMath>
      </m:oMathPara>
    </w:p>
    <w:p w14:paraId="65858293" w14:textId="77777777" w:rsidR="00835017" w:rsidRDefault="00926E61">
      <w:pPr>
        <w:rPr>
          <w:iCs/>
          <w:sz w:val="24"/>
          <w:szCs w:val="28"/>
        </w:rPr>
      </w:pPr>
      <w:r>
        <w:rPr>
          <w:rFonts w:hint="eastAsia"/>
          <w:iCs/>
          <w:sz w:val="24"/>
          <w:szCs w:val="28"/>
        </w:rPr>
        <w:t>用于计算由于违反了限制而产生的惩罚的参数设置为如下值：</w:t>
      </w:r>
    </w:p>
    <w:p w14:paraId="4DEF22A9" w14:textId="77777777" w:rsidR="00835017" w:rsidRDefault="007251DA">
      <w:pPr>
        <w:rPr>
          <w:i/>
          <w:iCs/>
          <w:sz w:val="24"/>
          <w:szCs w:val="28"/>
        </w:rPr>
      </w:pPr>
      <m:oMathPara>
        <m:oMath>
          <m:sSub>
            <m:sSubPr>
              <m:ctrlPr>
                <w:rPr>
                  <w:rFonts w:ascii="Cambria Math" w:hAnsi="Cambria Math"/>
                  <w:i/>
                  <w:iCs/>
                  <w:sz w:val="24"/>
                  <w:szCs w:val="28"/>
                </w:rPr>
              </m:ctrlPr>
            </m:sSubPr>
            <m:e>
              <m:r>
                <w:rPr>
                  <w:rFonts w:ascii="Cambria Math" w:hAnsi="Cambria Math"/>
                  <w:sz w:val="24"/>
                  <w:szCs w:val="28"/>
                </w:rPr>
                <m:t>λ</m:t>
              </m:r>
            </m:e>
            <m:sub>
              <m:r>
                <w:rPr>
                  <w:rFonts w:ascii="Cambria Math" w:hAnsi="Cambria Math"/>
                  <w:sz w:val="24"/>
                  <w:szCs w:val="28"/>
                </w:rPr>
                <m:t>1</m:t>
              </m:r>
            </m:sub>
          </m:sSub>
          <m:r>
            <w:rPr>
              <w:rFonts w:ascii="Cambria Math" w:hAnsi="Cambria Math"/>
              <w:sz w:val="24"/>
              <w:szCs w:val="28"/>
            </w:rPr>
            <m:t>=1000</m:t>
          </m:r>
        </m:oMath>
      </m:oMathPara>
    </w:p>
    <w:p w14:paraId="6A117E64" w14:textId="77777777" w:rsidR="00835017" w:rsidRDefault="007251DA">
      <w:pPr>
        <w:rPr>
          <w:i/>
          <w:iCs/>
          <w:sz w:val="24"/>
          <w:szCs w:val="32"/>
        </w:rPr>
      </w:pPr>
      <m:oMathPara>
        <m:oMath>
          <m:sSub>
            <m:sSubPr>
              <m:ctrlPr>
                <w:rPr>
                  <w:rFonts w:ascii="Cambria Math" w:hAnsi="Cambria Math"/>
                  <w:i/>
                  <w:iCs/>
                  <w:sz w:val="24"/>
                  <w:szCs w:val="28"/>
                </w:rPr>
              </m:ctrlPr>
            </m:sSubPr>
            <m:e>
              <m:r>
                <w:rPr>
                  <w:rFonts w:ascii="Cambria Math" w:hAnsi="Cambria Math"/>
                  <w:sz w:val="24"/>
                  <w:szCs w:val="28"/>
                </w:rPr>
                <m:t>λ</m:t>
              </m:r>
            </m:e>
            <m:sub>
              <m:r>
                <w:rPr>
                  <w:rFonts w:ascii="Cambria Math" w:hAnsi="Cambria Math"/>
                  <w:sz w:val="24"/>
                  <w:szCs w:val="28"/>
                </w:rPr>
                <m:t>2</m:t>
              </m:r>
            </m:sub>
          </m:sSub>
          <m:r>
            <w:rPr>
              <w:rFonts w:ascii="Cambria Math" w:hAnsi="Cambria Math"/>
              <w:sz w:val="24"/>
              <w:szCs w:val="28"/>
            </w:rPr>
            <m:t>=10</m:t>
          </m:r>
        </m:oMath>
      </m:oMathPara>
    </w:p>
    <w:p w14:paraId="3C2AA9BB" w14:textId="77777777" w:rsidR="00835017" w:rsidRDefault="007251DA">
      <w:pPr>
        <w:rPr>
          <w:i/>
          <w:sz w:val="24"/>
          <w:szCs w:val="28"/>
        </w:rPr>
      </w:pPr>
      <m:oMathPara>
        <m:oMath>
          <m:sSub>
            <m:sSubPr>
              <m:ctrlPr>
                <w:rPr>
                  <w:rFonts w:ascii="Cambria Math" w:hAnsi="Cambria Math"/>
                  <w:i/>
                  <w:iCs/>
                  <w:sz w:val="24"/>
                  <w:szCs w:val="28"/>
                </w:rPr>
              </m:ctrlPr>
            </m:sSubPr>
            <m:e>
              <m:r>
                <w:rPr>
                  <w:rFonts w:ascii="Cambria Math" w:hAnsi="Cambria Math"/>
                  <w:sz w:val="24"/>
                  <w:szCs w:val="28"/>
                </w:rPr>
                <m:t>λ</m:t>
              </m:r>
            </m:e>
            <m:sub>
              <m:r>
                <w:rPr>
                  <w:rFonts w:ascii="Cambria Math" w:hAnsi="Cambria Math"/>
                  <w:sz w:val="24"/>
                  <w:szCs w:val="28"/>
                </w:rPr>
                <m:t>3</m:t>
              </m:r>
            </m:sub>
          </m:sSub>
          <m:r>
            <w:rPr>
              <w:rFonts w:ascii="Cambria Math" w:hAnsi="Cambria Math"/>
              <w:sz w:val="24"/>
              <w:szCs w:val="28"/>
            </w:rPr>
            <m:t>=50</m:t>
          </m:r>
        </m:oMath>
      </m:oMathPara>
    </w:p>
    <w:p w14:paraId="4BBE37E2" w14:textId="77777777" w:rsidR="00835017" w:rsidRDefault="00835017">
      <w:pPr>
        <w:rPr>
          <w:i/>
          <w:iCs/>
          <w:sz w:val="24"/>
          <w:szCs w:val="32"/>
        </w:rPr>
      </w:pPr>
    </w:p>
    <w:p w14:paraId="5B72C7D8" w14:textId="77777777" w:rsidR="00835017" w:rsidRPr="00A618AD" w:rsidRDefault="00926E61">
      <w:pPr>
        <w:jc w:val="center"/>
        <w:rPr>
          <w:szCs w:val="21"/>
        </w:rPr>
      </w:pPr>
      <w:r w:rsidRPr="00A618AD">
        <w:rPr>
          <w:rFonts w:hint="eastAsia"/>
          <w:szCs w:val="21"/>
        </w:rPr>
        <w:t>表</w:t>
      </w:r>
      <w:r w:rsidRPr="00A618AD">
        <w:rPr>
          <w:rFonts w:hint="eastAsia"/>
          <w:szCs w:val="21"/>
        </w:rPr>
        <w:t>4</w:t>
      </w:r>
      <w:r w:rsidRPr="00A618AD">
        <w:rPr>
          <w:szCs w:val="21"/>
        </w:rPr>
        <w:t xml:space="preserve">.4 </w:t>
      </w:r>
      <w:r w:rsidRPr="00A618AD">
        <w:rPr>
          <w:rFonts w:hint="eastAsia"/>
          <w:szCs w:val="21"/>
        </w:rPr>
        <w:t>神经网络部分的超参数设置表</w:t>
      </w:r>
    </w:p>
    <w:tbl>
      <w:tblPr>
        <w:tblW w:w="8101" w:type="dxa"/>
        <w:jc w:val="center"/>
        <w:tblBorders>
          <w:top w:val="single" w:sz="4" w:space="0" w:color="auto"/>
          <w:insideH w:val="single" w:sz="4" w:space="0" w:color="auto"/>
          <w:insideV w:val="single" w:sz="4" w:space="0" w:color="auto"/>
        </w:tblBorders>
        <w:tblLook w:val="04A0" w:firstRow="1" w:lastRow="0" w:firstColumn="1" w:lastColumn="0" w:noHBand="0" w:noVBand="1"/>
      </w:tblPr>
      <w:tblGrid>
        <w:gridCol w:w="3828"/>
        <w:gridCol w:w="4273"/>
      </w:tblGrid>
      <w:tr w:rsidR="00835017" w:rsidRPr="00A618AD" w14:paraId="1C056AE2" w14:textId="77777777">
        <w:trPr>
          <w:trHeight w:val="470"/>
          <w:jc w:val="center"/>
        </w:trPr>
        <w:tc>
          <w:tcPr>
            <w:tcW w:w="3828" w:type="dxa"/>
            <w:tcBorders>
              <w:left w:val="nil"/>
              <w:bottom w:val="single" w:sz="4" w:space="0" w:color="auto"/>
              <w:right w:val="nil"/>
            </w:tcBorders>
            <w:shd w:val="clear" w:color="auto" w:fill="auto"/>
            <w:vAlign w:val="center"/>
          </w:tcPr>
          <w:p w14:paraId="5D699524" w14:textId="77777777" w:rsidR="00835017" w:rsidRPr="00A618AD" w:rsidRDefault="00926E61">
            <w:pPr>
              <w:spacing w:line="400" w:lineRule="exact"/>
              <w:jc w:val="center"/>
              <w:rPr>
                <w:szCs w:val="21"/>
              </w:rPr>
            </w:pPr>
            <w:r w:rsidRPr="00A618AD">
              <w:rPr>
                <w:rFonts w:hint="eastAsia"/>
                <w:szCs w:val="21"/>
              </w:rPr>
              <w:t>超参数名称</w:t>
            </w:r>
          </w:p>
        </w:tc>
        <w:tc>
          <w:tcPr>
            <w:tcW w:w="4273" w:type="dxa"/>
            <w:tcBorders>
              <w:left w:val="nil"/>
              <w:bottom w:val="single" w:sz="4" w:space="0" w:color="auto"/>
            </w:tcBorders>
            <w:shd w:val="clear" w:color="auto" w:fill="auto"/>
            <w:vAlign w:val="center"/>
          </w:tcPr>
          <w:p w14:paraId="368B6098" w14:textId="77777777" w:rsidR="00835017" w:rsidRPr="00A618AD" w:rsidRDefault="00926E61">
            <w:pPr>
              <w:spacing w:line="400" w:lineRule="exact"/>
              <w:jc w:val="center"/>
              <w:rPr>
                <w:szCs w:val="21"/>
              </w:rPr>
            </w:pPr>
            <w:r w:rsidRPr="00A618AD">
              <w:rPr>
                <w:rFonts w:hint="eastAsia"/>
                <w:szCs w:val="21"/>
              </w:rPr>
              <w:t>值</w:t>
            </w:r>
          </w:p>
        </w:tc>
      </w:tr>
      <w:tr w:rsidR="00835017" w:rsidRPr="00A618AD" w14:paraId="397F32E7" w14:textId="77777777">
        <w:trPr>
          <w:trHeight w:val="63"/>
          <w:jc w:val="center"/>
        </w:trPr>
        <w:tc>
          <w:tcPr>
            <w:tcW w:w="3828" w:type="dxa"/>
            <w:tcBorders>
              <w:left w:val="nil"/>
              <w:bottom w:val="nil"/>
              <w:right w:val="nil"/>
            </w:tcBorders>
            <w:shd w:val="clear" w:color="auto" w:fill="auto"/>
            <w:vAlign w:val="center"/>
          </w:tcPr>
          <w:p w14:paraId="16E21468" w14:textId="77777777" w:rsidR="00835017" w:rsidRPr="00A618AD" w:rsidRDefault="00926E61">
            <w:pPr>
              <w:spacing w:line="400" w:lineRule="exact"/>
              <w:jc w:val="center"/>
              <w:rPr>
                <w:szCs w:val="21"/>
              </w:rPr>
            </w:pPr>
            <w:r w:rsidRPr="00A618AD">
              <w:rPr>
                <w:szCs w:val="21"/>
              </w:rPr>
              <w:t>B</w:t>
            </w:r>
            <w:r w:rsidRPr="00A618AD">
              <w:rPr>
                <w:rFonts w:hint="eastAsia"/>
                <w:szCs w:val="21"/>
              </w:rPr>
              <w:t>atch</w:t>
            </w:r>
            <w:r w:rsidRPr="00A618AD">
              <w:rPr>
                <w:rFonts w:hint="eastAsia"/>
                <w:szCs w:val="21"/>
              </w:rPr>
              <w:t>大小</w:t>
            </w:r>
          </w:p>
        </w:tc>
        <w:tc>
          <w:tcPr>
            <w:tcW w:w="4273" w:type="dxa"/>
            <w:vMerge w:val="restart"/>
            <w:tcBorders>
              <w:left w:val="nil"/>
            </w:tcBorders>
            <w:shd w:val="clear" w:color="auto" w:fill="auto"/>
            <w:vAlign w:val="center"/>
          </w:tcPr>
          <w:p w14:paraId="7A358503" w14:textId="77777777" w:rsidR="00835017" w:rsidRPr="00A618AD" w:rsidRDefault="00926E61">
            <w:pPr>
              <w:spacing w:line="400" w:lineRule="exact"/>
              <w:jc w:val="center"/>
              <w:rPr>
                <w:szCs w:val="21"/>
              </w:rPr>
            </w:pPr>
            <w:r w:rsidRPr="00A618AD">
              <w:rPr>
                <w:rFonts w:hint="eastAsia"/>
                <w:szCs w:val="21"/>
              </w:rPr>
              <w:t>1</w:t>
            </w:r>
            <w:r w:rsidRPr="00A618AD">
              <w:rPr>
                <w:szCs w:val="21"/>
              </w:rPr>
              <w:t>28</w:t>
            </w:r>
          </w:p>
          <w:p w14:paraId="723CBCDF" w14:textId="77777777" w:rsidR="00835017" w:rsidRPr="00A618AD" w:rsidRDefault="00926E61">
            <w:pPr>
              <w:spacing w:line="400" w:lineRule="exact"/>
              <w:jc w:val="center"/>
              <w:rPr>
                <w:szCs w:val="21"/>
              </w:rPr>
            </w:pPr>
            <w:r w:rsidRPr="00A618AD">
              <w:rPr>
                <w:rFonts w:hint="eastAsia"/>
                <w:szCs w:val="21"/>
              </w:rPr>
              <w:t>0</w:t>
            </w:r>
            <w:r w:rsidRPr="00A618AD">
              <w:rPr>
                <w:szCs w:val="21"/>
              </w:rPr>
              <w:t>.0001</w:t>
            </w:r>
          </w:p>
          <w:p w14:paraId="1F26AFB9" w14:textId="77777777" w:rsidR="00835017" w:rsidRPr="00A618AD" w:rsidRDefault="00926E61">
            <w:pPr>
              <w:spacing w:line="400" w:lineRule="exact"/>
              <w:jc w:val="center"/>
              <w:rPr>
                <w:szCs w:val="21"/>
              </w:rPr>
            </w:pPr>
            <w:r w:rsidRPr="00A618AD">
              <w:rPr>
                <w:rFonts w:hint="eastAsia"/>
                <w:szCs w:val="21"/>
              </w:rPr>
              <w:t>1</w:t>
            </w:r>
          </w:p>
          <w:p w14:paraId="2A3017A9" w14:textId="77777777" w:rsidR="00835017" w:rsidRPr="00A618AD" w:rsidRDefault="00926E61">
            <w:pPr>
              <w:spacing w:line="400" w:lineRule="exact"/>
              <w:jc w:val="center"/>
              <w:rPr>
                <w:szCs w:val="21"/>
              </w:rPr>
            </w:pPr>
            <w:r w:rsidRPr="00A618AD">
              <w:rPr>
                <w:rFonts w:hint="eastAsia"/>
                <w:szCs w:val="21"/>
              </w:rPr>
              <w:t>1</w:t>
            </w:r>
            <w:r w:rsidRPr="00A618AD">
              <w:rPr>
                <w:szCs w:val="21"/>
              </w:rPr>
              <w:t>0</w:t>
            </w:r>
          </w:p>
          <w:p w14:paraId="120884DD" w14:textId="77777777" w:rsidR="00835017" w:rsidRPr="00A618AD" w:rsidRDefault="00926E61">
            <w:pPr>
              <w:spacing w:line="400" w:lineRule="exact"/>
              <w:jc w:val="center"/>
              <w:rPr>
                <w:szCs w:val="21"/>
              </w:rPr>
            </w:pPr>
            <w:r w:rsidRPr="00A618AD">
              <w:rPr>
                <w:rFonts w:hint="eastAsia"/>
                <w:szCs w:val="21"/>
              </w:rPr>
              <w:t>0</w:t>
            </w:r>
            <w:r w:rsidRPr="00A618AD">
              <w:rPr>
                <w:szCs w:val="21"/>
              </w:rPr>
              <w:t>.1</w:t>
            </w:r>
          </w:p>
          <w:p w14:paraId="6BDDDD49" w14:textId="77777777" w:rsidR="00835017" w:rsidRPr="00A618AD" w:rsidRDefault="00926E61">
            <w:pPr>
              <w:spacing w:line="400" w:lineRule="exact"/>
              <w:jc w:val="center"/>
              <w:rPr>
                <w:szCs w:val="21"/>
              </w:rPr>
            </w:pPr>
            <w:r w:rsidRPr="00A618AD">
              <w:rPr>
                <w:rFonts w:hint="eastAsia"/>
                <w:szCs w:val="21"/>
              </w:rPr>
              <w:t>6</w:t>
            </w:r>
          </w:p>
        </w:tc>
      </w:tr>
      <w:tr w:rsidR="00835017" w:rsidRPr="00A618AD" w14:paraId="231D88BB" w14:textId="77777777">
        <w:trPr>
          <w:trHeight w:val="446"/>
          <w:jc w:val="center"/>
        </w:trPr>
        <w:tc>
          <w:tcPr>
            <w:tcW w:w="3828" w:type="dxa"/>
            <w:tcBorders>
              <w:top w:val="nil"/>
              <w:left w:val="nil"/>
              <w:bottom w:val="single" w:sz="4" w:space="0" w:color="auto"/>
              <w:right w:val="nil"/>
            </w:tcBorders>
            <w:shd w:val="clear" w:color="auto" w:fill="auto"/>
            <w:vAlign w:val="center"/>
          </w:tcPr>
          <w:p w14:paraId="5FD0ABA5" w14:textId="77777777" w:rsidR="00835017" w:rsidRPr="00A618AD" w:rsidRDefault="00926E61">
            <w:pPr>
              <w:spacing w:line="400" w:lineRule="exact"/>
              <w:jc w:val="center"/>
              <w:rPr>
                <w:szCs w:val="21"/>
              </w:rPr>
            </w:pPr>
            <w:r w:rsidRPr="00A618AD">
              <w:rPr>
                <w:rFonts w:hint="eastAsia"/>
                <w:szCs w:val="21"/>
              </w:rPr>
              <w:t>Agent</w:t>
            </w:r>
            <w:r w:rsidRPr="00A618AD">
              <w:rPr>
                <w:rFonts w:hint="eastAsia"/>
                <w:szCs w:val="21"/>
              </w:rPr>
              <w:t>学习率</w:t>
            </w:r>
          </w:p>
          <w:p w14:paraId="6355D013" w14:textId="77777777" w:rsidR="00835017" w:rsidRPr="00A618AD" w:rsidRDefault="00926E61">
            <w:pPr>
              <w:spacing w:line="400" w:lineRule="exact"/>
              <w:jc w:val="center"/>
              <w:rPr>
                <w:szCs w:val="21"/>
              </w:rPr>
            </w:pPr>
            <w:r w:rsidRPr="00A618AD">
              <w:rPr>
                <w:rFonts w:hint="eastAsia"/>
                <w:szCs w:val="21"/>
              </w:rPr>
              <w:t>Agent</w:t>
            </w:r>
            <w:r w:rsidRPr="00A618AD">
              <w:rPr>
                <w:rFonts w:hint="eastAsia"/>
                <w:szCs w:val="21"/>
              </w:rPr>
              <w:t>梯度</w:t>
            </w:r>
            <w:r w:rsidRPr="00A618AD">
              <w:rPr>
                <w:rFonts w:hint="eastAsia"/>
                <w:szCs w:val="21"/>
              </w:rPr>
              <w:t>L</w:t>
            </w:r>
            <w:r w:rsidRPr="00A618AD">
              <w:rPr>
                <w:szCs w:val="21"/>
              </w:rPr>
              <w:t>2</w:t>
            </w:r>
            <w:r w:rsidRPr="00A618AD">
              <w:rPr>
                <w:rFonts w:hint="eastAsia"/>
                <w:szCs w:val="21"/>
              </w:rPr>
              <w:t>范数裁剪阈值</w:t>
            </w:r>
          </w:p>
          <w:p w14:paraId="6E1C61C2" w14:textId="77777777" w:rsidR="00835017" w:rsidRPr="00A618AD" w:rsidRDefault="00926E61">
            <w:pPr>
              <w:spacing w:line="400" w:lineRule="exact"/>
              <w:jc w:val="center"/>
              <w:rPr>
                <w:szCs w:val="21"/>
              </w:rPr>
            </w:pPr>
            <w:r w:rsidRPr="00A618AD">
              <w:rPr>
                <w:rFonts w:hint="eastAsia"/>
                <w:szCs w:val="21"/>
              </w:rPr>
              <w:t>S</w:t>
            </w:r>
            <w:r w:rsidRPr="00A618AD">
              <w:rPr>
                <w:szCs w:val="21"/>
              </w:rPr>
              <w:t>eq2Seq</w:t>
            </w:r>
            <w:r w:rsidRPr="00A618AD">
              <w:rPr>
                <w:rFonts w:hint="eastAsia"/>
                <w:szCs w:val="21"/>
              </w:rPr>
              <w:t>模型中</w:t>
            </w:r>
            <w:r w:rsidRPr="00A618AD">
              <w:rPr>
                <w:rFonts w:hint="eastAsia"/>
                <w:szCs w:val="21"/>
              </w:rPr>
              <w:t>embedding</w:t>
            </w:r>
            <w:r w:rsidRPr="00A618AD">
              <w:rPr>
                <w:rFonts w:hint="eastAsia"/>
                <w:szCs w:val="21"/>
              </w:rPr>
              <w:t>大小</w:t>
            </w:r>
          </w:p>
          <w:p w14:paraId="51DF4F27" w14:textId="77777777" w:rsidR="00835017" w:rsidRPr="00A618AD" w:rsidRDefault="00926E61">
            <w:pPr>
              <w:spacing w:line="400" w:lineRule="exact"/>
              <w:jc w:val="center"/>
              <w:rPr>
                <w:szCs w:val="21"/>
              </w:rPr>
            </w:pPr>
            <w:r w:rsidRPr="00A618AD">
              <w:rPr>
                <w:rFonts w:hint="eastAsia"/>
                <w:szCs w:val="21"/>
              </w:rPr>
              <w:t>基线估计器学习率</w:t>
            </w:r>
          </w:p>
          <w:p w14:paraId="7EEC78C9" w14:textId="77777777" w:rsidR="00835017" w:rsidRPr="00A618AD" w:rsidRDefault="00926E61">
            <w:pPr>
              <w:spacing w:line="400" w:lineRule="exact"/>
              <w:jc w:val="center"/>
              <w:rPr>
                <w:szCs w:val="21"/>
              </w:rPr>
            </w:pPr>
            <w:r w:rsidRPr="00A618AD">
              <w:rPr>
                <w:rFonts w:hint="eastAsia"/>
                <w:szCs w:val="21"/>
              </w:rPr>
              <w:t>每种服务功能链长度训练模型个数</w:t>
            </w:r>
          </w:p>
        </w:tc>
        <w:tc>
          <w:tcPr>
            <w:tcW w:w="4273" w:type="dxa"/>
            <w:vMerge/>
            <w:tcBorders>
              <w:left w:val="nil"/>
              <w:bottom w:val="single" w:sz="4" w:space="0" w:color="auto"/>
            </w:tcBorders>
            <w:shd w:val="clear" w:color="auto" w:fill="auto"/>
            <w:vAlign w:val="center"/>
          </w:tcPr>
          <w:p w14:paraId="50E2AD41" w14:textId="77777777" w:rsidR="00835017" w:rsidRPr="00A618AD" w:rsidRDefault="00835017">
            <w:pPr>
              <w:spacing w:line="400" w:lineRule="exact"/>
              <w:jc w:val="center"/>
              <w:rPr>
                <w:szCs w:val="21"/>
              </w:rPr>
            </w:pPr>
          </w:p>
        </w:tc>
      </w:tr>
    </w:tbl>
    <w:p w14:paraId="3F1339E9" w14:textId="77777777" w:rsidR="00835017" w:rsidRDefault="00835017">
      <w:pPr>
        <w:rPr>
          <w:sz w:val="24"/>
          <w:szCs w:val="32"/>
        </w:rPr>
      </w:pPr>
    </w:p>
    <w:p w14:paraId="5FA18086" w14:textId="77777777" w:rsidR="00835017" w:rsidRPr="00B34F26" w:rsidRDefault="00926E61">
      <w:pPr>
        <w:spacing w:line="400" w:lineRule="exact"/>
        <w:jc w:val="center"/>
        <w:rPr>
          <w:szCs w:val="21"/>
        </w:rPr>
      </w:pPr>
      <w:r w:rsidRPr="00B34F26">
        <w:rPr>
          <w:rFonts w:hint="eastAsia"/>
          <w:szCs w:val="21"/>
        </w:rPr>
        <w:t>表</w:t>
      </w:r>
      <w:r w:rsidRPr="00B34F26">
        <w:rPr>
          <w:rFonts w:hint="eastAsia"/>
          <w:szCs w:val="21"/>
        </w:rPr>
        <w:t>4</w:t>
      </w:r>
      <w:r w:rsidRPr="00B34F26">
        <w:rPr>
          <w:szCs w:val="21"/>
        </w:rPr>
        <w:t xml:space="preserve">.5 </w:t>
      </w:r>
      <w:r w:rsidRPr="00B34F26">
        <w:rPr>
          <w:szCs w:val="21"/>
        </w:rPr>
        <w:t>训练</w:t>
      </w:r>
      <w:r w:rsidRPr="00B34F26">
        <w:rPr>
          <w:rFonts w:hint="eastAsia"/>
          <w:szCs w:val="21"/>
        </w:rPr>
        <w:t>中</w:t>
      </w:r>
      <w:r w:rsidRPr="00B34F26">
        <w:rPr>
          <w:szCs w:val="21"/>
        </w:rPr>
        <w:t>epo</w:t>
      </w:r>
      <w:r w:rsidRPr="00B34F26">
        <w:rPr>
          <w:rFonts w:hint="eastAsia"/>
          <w:szCs w:val="21"/>
        </w:rPr>
        <w:t>ch</w:t>
      </w:r>
      <w:r w:rsidRPr="00B34F26">
        <w:rPr>
          <w:rFonts w:hint="eastAsia"/>
          <w:szCs w:val="21"/>
        </w:rPr>
        <w:t>数量，</w:t>
      </w:r>
      <w:r w:rsidRPr="00B34F26">
        <w:rPr>
          <w:rFonts w:hint="eastAsia"/>
          <w:szCs w:val="21"/>
        </w:rPr>
        <w:t xml:space="preserve"> L</w:t>
      </w:r>
      <w:r w:rsidRPr="00B34F26">
        <w:rPr>
          <w:szCs w:val="21"/>
        </w:rPr>
        <w:t>STM</w:t>
      </w:r>
      <w:r w:rsidRPr="00B34F26">
        <w:rPr>
          <w:rFonts w:hint="eastAsia"/>
          <w:szCs w:val="21"/>
        </w:rPr>
        <w:t>隐藏层数量，</w:t>
      </w:r>
      <w:r w:rsidRPr="00B34F26">
        <w:rPr>
          <w:rFonts w:hint="eastAsia"/>
          <w:szCs w:val="21"/>
        </w:rPr>
        <w:t xml:space="preserve"> L</w:t>
      </w:r>
      <w:r w:rsidRPr="00B34F26">
        <w:rPr>
          <w:szCs w:val="21"/>
        </w:rPr>
        <w:t>STM</w:t>
      </w:r>
      <w:r w:rsidRPr="00B34F26">
        <w:rPr>
          <w:rFonts w:hint="eastAsia"/>
          <w:szCs w:val="21"/>
        </w:rPr>
        <w:t>层数设置表</w:t>
      </w:r>
    </w:p>
    <w:tbl>
      <w:tblPr>
        <w:tblStyle w:val="af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21"/>
        <w:gridCol w:w="2126"/>
        <w:gridCol w:w="2128"/>
        <w:gridCol w:w="2128"/>
      </w:tblGrid>
      <w:tr w:rsidR="00835017" w:rsidRPr="00B34F26" w14:paraId="1EE50E03" w14:textId="77777777">
        <w:trPr>
          <w:jc w:val="center"/>
        </w:trPr>
        <w:tc>
          <w:tcPr>
            <w:tcW w:w="2179" w:type="dxa"/>
            <w:vAlign w:val="center"/>
          </w:tcPr>
          <w:p w14:paraId="51CC8F90" w14:textId="77777777" w:rsidR="00835017" w:rsidRPr="00B34F26" w:rsidRDefault="00926E61">
            <w:pPr>
              <w:spacing w:line="400" w:lineRule="exact"/>
              <w:jc w:val="center"/>
              <w:rPr>
                <w:szCs w:val="21"/>
              </w:rPr>
            </w:pPr>
            <w:r w:rsidRPr="00B34F26">
              <w:rPr>
                <w:szCs w:val="21"/>
              </w:rPr>
              <w:t>SFC</w:t>
            </w:r>
            <w:r w:rsidRPr="00B34F26">
              <w:rPr>
                <w:szCs w:val="21"/>
              </w:rPr>
              <w:t>长度</w:t>
            </w:r>
          </w:p>
        </w:tc>
        <w:tc>
          <w:tcPr>
            <w:tcW w:w="2180" w:type="dxa"/>
            <w:vAlign w:val="center"/>
          </w:tcPr>
          <w:p w14:paraId="2FAC5CF5" w14:textId="77777777" w:rsidR="00835017" w:rsidRPr="00B34F26" w:rsidRDefault="00926E61">
            <w:pPr>
              <w:spacing w:line="400" w:lineRule="exact"/>
              <w:jc w:val="center"/>
              <w:rPr>
                <w:szCs w:val="21"/>
              </w:rPr>
            </w:pPr>
            <w:r w:rsidRPr="00B34F26">
              <w:rPr>
                <w:szCs w:val="21"/>
              </w:rPr>
              <w:t>epoch</w:t>
            </w:r>
            <w:r w:rsidRPr="00B34F26">
              <w:rPr>
                <w:szCs w:val="21"/>
              </w:rPr>
              <w:t>数量</w:t>
            </w:r>
          </w:p>
        </w:tc>
        <w:tc>
          <w:tcPr>
            <w:tcW w:w="2180" w:type="dxa"/>
            <w:vAlign w:val="center"/>
          </w:tcPr>
          <w:p w14:paraId="0276EE16" w14:textId="77777777" w:rsidR="00835017" w:rsidRPr="00B34F26" w:rsidRDefault="00926E61">
            <w:pPr>
              <w:spacing w:line="400" w:lineRule="exact"/>
              <w:jc w:val="center"/>
              <w:rPr>
                <w:szCs w:val="21"/>
              </w:rPr>
            </w:pPr>
            <w:r w:rsidRPr="00B34F26">
              <w:rPr>
                <w:szCs w:val="21"/>
              </w:rPr>
              <w:t>LSTM</w:t>
            </w:r>
            <w:r w:rsidRPr="00B34F26">
              <w:rPr>
                <w:szCs w:val="21"/>
              </w:rPr>
              <w:t>隐藏</w:t>
            </w:r>
            <w:proofErr w:type="gramStart"/>
            <w:r w:rsidRPr="00B34F26">
              <w:rPr>
                <w:szCs w:val="21"/>
              </w:rPr>
              <w:t>层数量</w:t>
            </w:r>
            <w:proofErr w:type="gramEnd"/>
          </w:p>
        </w:tc>
        <w:tc>
          <w:tcPr>
            <w:tcW w:w="2180" w:type="dxa"/>
          </w:tcPr>
          <w:p w14:paraId="2798759F" w14:textId="77777777" w:rsidR="00835017" w:rsidRPr="00B34F26" w:rsidRDefault="00926E61">
            <w:pPr>
              <w:spacing w:line="400" w:lineRule="exact"/>
              <w:jc w:val="center"/>
              <w:rPr>
                <w:szCs w:val="21"/>
              </w:rPr>
            </w:pPr>
            <w:r w:rsidRPr="00B34F26">
              <w:rPr>
                <w:szCs w:val="21"/>
              </w:rPr>
              <w:t>LSTM</w:t>
            </w:r>
            <w:r w:rsidRPr="00B34F26">
              <w:rPr>
                <w:szCs w:val="21"/>
              </w:rPr>
              <w:t>层数</w:t>
            </w:r>
          </w:p>
        </w:tc>
      </w:tr>
    </w:tbl>
    <w:p w14:paraId="54574AE0" w14:textId="77777777" w:rsidR="00835017" w:rsidRPr="00B34F26" w:rsidRDefault="00926E61">
      <w:pPr>
        <w:jc w:val="center"/>
        <w:rPr>
          <w:szCs w:val="21"/>
        </w:rPr>
      </w:pPr>
      <w:r w:rsidRPr="00B34F26">
        <w:rPr>
          <w:szCs w:val="21"/>
        </w:rPr>
        <w:br w:type="page"/>
      </w:r>
    </w:p>
    <w:tbl>
      <w:tblPr>
        <w:tblStyle w:val="af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2"/>
        <w:gridCol w:w="2134"/>
        <w:gridCol w:w="2127"/>
        <w:gridCol w:w="2120"/>
      </w:tblGrid>
      <w:tr w:rsidR="00835017" w:rsidRPr="00B34F26" w14:paraId="09D64D5A" w14:textId="77777777">
        <w:tc>
          <w:tcPr>
            <w:tcW w:w="2179" w:type="dxa"/>
          </w:tcPr>
          <w:p w14:paraId="33E05FA6" w14:textId="77777777" w:rsidR="00835017" w:rsidRPr="00B34F26" w:rsidRDefault="00926E61">
            <w:pPr>
              <w:spacing w:line="400" w:lineRule="exact"/>
              <w:jc w:val="center"/>
              <w:rPr>
                <w:szCs w:val="21"/>
              </w:rPr>
            </w:pPr>
            <w:r w:rsidRPr="00B34F26">
              <w:rPr>
                <w:rFonts w:hint="eastAsia"/>
                <w:szCs w:val="21"/>
              </w:rPr>
              <w:lastRenderedPageBreak/>
              <w:t>1</w:t>
            </w:r>
            <w:r w:rsidRPr="00B34F26">
              <w:rPr>
                <w:szCs w:val="21"/>
              </w:rPr>
              <w:t>2</w:t>
            </w:r>
          </w:p>
          <w:p w14:paraId="41C228D7" w14:textId="77777777" w:rsidR="00835017" w:rsidRPr="00B34F26" w:rsidRDefault="00926E61">
            <w:pPr>
              <w:spacing w:line="400" w:lineRule="exact"/>
              <w:jc w:val="center"/>
              <w:rPr>
                <w:szCs w:val="21"/>
              </w:rPr>
            </w:pPr>
            <w:r w:rsidRPr="00B34F26">
              <w:rPr>
                <w:rFonts w:hint="eastAsia"/>
                <w:szCs w:val="21"/>
              </w:rPr>
              <w:t>1</w:t>
            </w:r>
            <w:r w:rsidRPr="00B34F26">
              <w:rPr>
                <w:szCs w:val="21"/>
              </w:rPr>
              <w:t>4</w:t>
            </w:r>
          </w:p>
          <w:p w14:paraId="50A58929" w14:textId="77777777" w:rsidR="00835017" w:rsidRPr="00B34F26" w:rsidRDefault="00926E61">
            <w:pPr>
              <w:spacing w:line="400" w:lineRule="exact"/>
              <w:jc w:val="center"/>
              <w:rPr>
                <w:szCs w:val="21"/>
              </w:rPr>
            </w:pPr>
            <w:r w:rsidRPr="00B34F26">
              <w:rPr>
                <w:rFonts w:hint="eastAsia"/>
                <w:szCs w:val="21"/>
              </w:rPr>
              <w:t>1</w:t>
            </w:r>
            <w:r w:rsidRPr="00B34F26">
              <w:rPr>
                <w:szCs w:val="21"/>
              </w:rPr>
              <w:t>6</w:t>
            </w:r>
          </w:p>
          <w:p w14:paraId="798BC78D" w14:textId="77777777" w:rsidR="00835017" w:rsidRPr="00B34F26" w:rsidRDefault="00926E61">
            <w:pPr>
              <w:spacing w:line="400" w:lineRule="exact"/>
              <w:jc w:val="center"/>
              <w:rPr>
                <w:szCs w:val="21"/>
              </w:rPr>
            </w:pPr>
            <w:r w:rsidRPr="00B34F26">
              <w:rPr>
                <w:rFonts w:hint="eastAsia"/>
                <w:szCs w:val="21"/>
              </w:rPr>
              <w:t>1</w:t>
            </w:r>
            <w:r w:rsidRPr="00B34F26">
              <w:rPr>
                <w:szCs w:val="21"/>
              </w:rPr>
              <w:t>8</w:t>
            </w:r>
          </w:p>
          <w:p w14:paraId="02736E61" w14:textId="77777777" w:rsidR="00835017" w:rsidRPr="00B34F26" w:rsidRDefault="00926E61">
            <w:pPr>
              <w:spacing w:line="400" w:lineRule="exact"/>
              <w:jc w:val="center"/>
              <w:rPr>
                <w:szCs w:val="21"/>
              </w:rPr>
            </w:pPr>
            <w:r w:rsidRPr="00B34F26">
              <w:rPr>
                <w:rFonts w:hint="eastAsia"/>
                <w:szCs w:val="21"/>
              </w:rPr>
              <w:t>2</w:t>
            </w:r>
            <w:r w:rsidRPr="00B34F26">
              <w:rPr>
                <w:szCs w:val="21"/>
              </w:rPr>
              <w:t>0</w:t>
            </w:r>
          </w:p>
          <w:p w14:paraId="215E1FFC" w14:textId="77777777" w:rsidR="00835017" w:rsidRPr="00B34F26" w:rsidRDefault="00926E61">
            <w:pPr>
              <w:spacing w:line="400" w:lineRule="exact"/>
              <w:jc w:val="center"/>
              <w:rPr>
                <w:szCs w:val="21"/>
              </w:rPr>
            </w:pPr>
            <w:r w:rsidRPr="00B34F26">
              <w:rPr>
                <w:rFonts w:hint="eastAsia"/>
                <w:szCs w:val="21"/>
              </w:rPr>
              <w:t>2</w:t>
            </w:r>
            <w:r w:rsidRPr="00B34F26">
              <w:rPr>
                <w:szCs w:val="21"/>
              </w:rPr>
              <w:t>4</w:t>
            </w:r>
          </w:p>
          <w:p w14:paraId="32FDC87D" w14:textId="77777777" w:rsidR="00835017" w:rsidRPr="00B34F26" w:rsidRDefault="00926E61">
            <w:pPr>
              <w:spacing w:line="400" w:lineRule="exact"/>
              <w:jc w:val="center"/>
              <w:rPr>
                <w:szCs w:val="21"/>
              </w:rPr>
            </w:pPr>
            <w:r w:rsidRPr="00B34F26">
              <w:rPr>
                <w:rFonts w:hint="eastAsia"/>
                <w:szCs w:val="21"/>
              </w:rPr>
              <w:t>2</w:t>
            </w:r>
            <w:r w:rsidRPr="00B34F26">
              <w:rPr>
                <w:szCs w:val="21"/>
              </w:rPr>
              <w:t>8</w:t>
            </w:r>
          </w:p>
          <w:p w14:paraId="4D0127E5" w14:textId="77777777" w:rsidR="00835017" w:rsidRPr="00B34F26" w:rsidRDefault="00926E61">
            <w:pPr>
              <w:spacing w:line="400" w:lineRule="exact"/>
              <w:jc w:val="center"/>
              <w:rPr>
                <w:szCs w:val="21"/>
              </w:rPr>
            </w:pPr>
            <w:r w:rsidRPr="00B34F26">
              <w:rPr>
                <w:rFonts w:hint="eastAsia"/>
                <w:szCs w:val="21"/>
              </w:rPr>
              <w:t>3</w:t>
            </w:r>
            <w:r w:rsidRPr="00B34F26">
              <w:rPr>
                <w:szCs w:val="21"/>
              </w:rPr>
              <w:t>0</w:t>
            </w:r>
          </w:p>
        </w:tc>
        <w:tc>
          <w:tcPr>
            <w:tcW w:w="2180" w:type="dxa"/>
          </w:tcPr>
          <w:p w14:paraId="406456C8" w14:textId="77777777" w:rsidR="00835017" w:rsidRPr="00B34F26" w:rsidRDefault="00926E61">
            <w:pPr>
              <w:spacing w:line="400" w:lineRule="exact"/>
              <w:jc w:val="center"/>
              <w:rPr>
                <w:szCs w:val="21"/>
              </w:rPr>
            </w:pPr>
            <w:r w:rsidRPr="00B34F26">
              <w:rPr>
                <w:szCs w:val="21"/>
              </w:rPr>
              <w:t>20000</w:t>
            </w:r>
          </w:p>
          <w:p w14:paraId="64620148" w14:textId="77777777" w:rsidR="00835017" w:rsidRPr="00B34F26" w:rsidRDefault="00926E61">
            <w:pPr>
              <w:spacing w:line="400" w:lineRule="exact"/>
              <w:jc w:val="center"/>
              <w:rPr>
                <w:szCs w:val="21"/>
              </w:rPr>
            </w:pPr>
            <w:r w:rsidRPr="00B34F26">
              <w:rPr>
                <w:szCs w:val="21"/>
              </w:rPr>
              <w:t>20000</w:t>
            </w:r>
          </w:p>
          <w:p w14:paraId="1ED82410" w14:textId="77777777" w:rsidR="00835017" w:rsidRPr="00B34F26" w:rsidRDefault="00926E61">
            <w:pPr>
              <w:spacing w:line="400" w:lineRule="exact"/>
              <w:jc w:val="center"/>
              <w:rPr>
                <w:szCs w:val="21"/>
              </w:rPr>
            </w:pPr>
            <w:r w:rsidRPr="00B34F26">
              <w:rPr>
                <w:szCs w:val="21"/>
              </w:rPr>
              <w:t>20000</w:t>
            </w:r>
          </w:p>
          <w:p w14:paraId="64EC4BC8" w14:textId="77777777" w:rsidR="00835017" w:rsidRPr="00B34F26" w:rsidRDefault="00926E61">
            <w:pPr>
              <w:spacing w:line="400" w:lineRule="exact"/>
              <w:jc w:val="center"/>
              <w:rPr>
                <w:szCs w:val="21"/>
              </w:rPr>
            </w:pPr>
            <w:r w:rsidRPr="00B34F26">
              <w:rPr>
                <w:szCs w:val="21"/>
              </w:rPr>
              <w:t>20000</w:t>
            </w:r>
          </w:p>
          <w:p w14:paraId="58242CEB" w14:textId="77777777" w:rsidR="00835017" w:rsidRPr="00B34F26" w:rsidRDefault="00926E61">
            <w:pPr>
              <w:spacing w:line="400" w:lineRule="exact"/>
              <w:jc w:val="center"/>
              <w:rPr>
                <w:szCs w:val="21"/>
              </w:rPr>
            </w:pPr>
            <w:r w:rsidRPr="00B34F26">
              <w:rPr>
                <w:szCs w:val="21"/>
              </w:rPr>
              <w:t>50000</w:t>
            </w:r>
          </w:p>
          <w:p w14:paraId="7EDC1779" w14:textId="77777777" w:rsidR="00835017" w:rsidRPr="00B34F26" w:rsidRDefault="00926E61">
            <w:pPr>
              <w:spacing w:line="400" w:lineRule="exact"/>
              <w:jc w:val="center"/>
              <w:rPr>
                <w:szCs w:val="21"/>
              </w:rPr>
            </w:pPr>
            <w:r w:rsidRPr="00B34F26">
              <w:rPr>
                <w:szCs w:val="21"/>
              </w:rPr>
              <w:t>50000</w:t>
            </w:r>
          </w:p>
          <w:p w14:paraId="5C7D7092" w14:textId="77777777" w:rsidR="00835017" w:rsidRPr="00B34F26" w:rsidRDefault="00926E61">
            <w:pPr>
              <w:spacing w:line="400" w:lineRule="exact"/>
              <w:jc w:val="center"/>
              <w:rPr>
                <w:szCs w:val="21"/>
              </w:rPr>
            </w:pPr>
            <w:r w:rsidRPr="00B34F26">
              <w:rPr>
                <w:szCs w:val="21"/>
              </w:rPr>
              <w:t>50000</w:t>
            </w:r>
          </w:p>
          <w:p w14:paraId="5354755E" w14:textId="77777777" w:rsidR="00835017" w:rsidRPr="00B34F26" w:rsidRDefault="00926E61">
            <w:pPr>
              <w:spacing w:line="400" w:lineRule="exact"/>
              <w:jc w:val="center"/>
              <w:rPr>
                <w:szCs w:val="21"/>
              </w:rPr>
            </w:pPr>
            <w:r w:rsidRPr="00B34F26">
              <w:rPr>
                <w:szCs w:val="21"/>
              </w:rPr>
              <w:t>50000</w:t>
            </w:r>
          </w:p>
        </w:tc>
        <w:tc>
          <w:tcPr>
            <w:tcW w:w="2180" w:type="dxa"/>
          </w:tcPr>
          <w:p w14:paraId="6A27794D" w14:textId="77777777" w:rsidR="00835017" w:rsidRPr="00B34F26" w:rsidRDefault="00926E61">
            <w:pPr>
              <w:spacing w:line="400" w:lineRule="exact"/>
              <w:jc w:val="center"/>
              <w:rPr>
                <w:szCs w:val="21"/>
              </w:rPr>
            </w:pPr>
            <w:r w:rsidRPr="00B34F26">
              <w:rPr>
                <w:szCs w:val="21"/>
              </w:rPr>
              <w:t>32</w:t>
            </w:r>
          </w:p>
          <w:p w14:paraId="07657D3B" w14:textId="77777777" w:rsidR="00835017" w:rsidRPr="00B34F26" w:rsidRDefault="00926E61">
            <w:pPr>
              <w:spacing w:line="400" w:lineRule="exact"/>
              <w:jc w:val="center"/>
              <w:rPr>
                <w:szCs w:val="21"/>
              </w:rPr>
            </w:pPr>
            <w:r w:rsidRPr="00B34F26">
              <w:rPr>
                <w:szCs w:val="21"/>
              </w:rPr>
              <w:t>32</w:t>
            </w:r>
          </w:p>
          <w:p w14:paraId="5B81F661" w14:textId="77777777" w:rsidR="00835017" w:rsidRPr="00B34F26" w:rsidRDefault="00926E61">
            <w:pPr>
              <w:spacing w:line="400" w:lineRule="exact"/>
              <w:jc w:val="center"/>
              <w:rPr>
                <w:szCs w:val="21"/>
              </w:rPr>
            </w:pPr>
            <w:r w:rsidRPr="00B34F26">
              <w:rPr>
                <w:szCs w:val="21"/>
              </w:rPr>
              <w:t>32</w:t>
            </w:r>
          </w:p>
          <w:p w14:paraId="23D5DF0D" w14:textId="77777777" w:rsidR="00835017" w:rsidRPr="00B34F26" w:rsidRDefault="00926E61">
            <w:pPr>
              <w:spacing w:line="400" w:lineRule="exact"/>
              <w:jc w:val="center"/>
              <w:rPr>
                <w:szCs w:val="21"/>
              </w:rPr>
            </w:pPr>
            <w:r w:rsidRPr="00B34F26">
              <w:rPr>
                <w:rFonts w:hint="eastAsia"/>
                <w:szCs w:val="21"/>
              </w:rPr>
              <w:t>3</w:t>
            </w:r>
            <w:r w:rsidRPr="00B34F26">
              <w:rPr>
                <w:szCs w:val="21"/>
              </w:rPr>
              <w:t>2</w:t>
            </w:r>
          </w:p>
          <w:p w14:paraId="5EDABA35" w14:textId="77777777" w:rsidR="00835017" w:rsidRPr="00B34F26" w:rsidRDefault="00926E61">
            <w:pPr>
              <w:spacing w:line="400" w:lineRule="exact"/>
              <w:jc w:val="center"/>
              <w:rPr>
                <w:szCs w:val="21"/>
              </w:rPr>
            </w:pPr>
            <w:r w:rsidRPr="00B34F26">
              <w:rPr>
                <w:rFonts w:hint="eastAsia"/>
                <w:szCs w:val="21"/>
              </w:rPr>
              <w:t>6</w:t>
            </w:r>
            <w:r w:rsidRPr="00B34F26">
              <w:rPr>
                <w:szCs w:val="21"/>
              </w:rPr>
              <w:t>4</w:t>
            </w:r>
          </w:p>
          <w:p w14:paraId="08265DD9" w14:textId="77777777" w:rsidR="00835017" w:rsidRPr="00B34F26" w:rsidRDefault="00926E61">
            <w:pPr>
              <w:spacing w:line="400" w:lineRule="exact"/>
              <w:jc w:val="center"/>
              <w:rPr>
                <w:szCs w:val="21"/>
              </w:rPr>
            </w:pPr>
            <w:r w:rsidRPr="00B34F26">
              <w:rPr>
                <w:rFonts w:hint="eastAsia"/>
                <w:szCs w:val="21"/>
              </w:rPr>
              <w:t>6</w:t>
            </w:r>
            <w:r w:rsidRPr="00B34F26">
              <w:rPr>
                <w:szCs w:val="21"/>
              </w:rPr>
              <w:t>4</w:t>
            </w:r>
          </w:p>
          <w:p w14:paraId="42EAF219" w14:textId="77777777" w:rsidR="00835017" w:rsidRPr="00B34F26" w:rsidRDefault="00926E61">
            <w:pPr>
              <w:spacing w:line="400" w:lineRule="exact"/>
              <w:jc w:val="center"/>
              <w:rPr>
                <w:szCs w:val="21"/>
              </w:rPr>
            </w:pPr>
            <w:r w:rsidRPr="00B34F26">
              <w:rPr>
                <w:rFonts w:hint="eastAsia"/>
                <w:szCs w:val="21"/>
              </w:rPr>
              <w:t>6</w:t>
            </w:r>
            <w:r w:rsidRPr="00B34F26">
              <w:rPr>
                <w:szCs w:val="21"/>
              </w:rPr>
              <w:t>4</w:t>
            </w:r>
          </w:p>
          <w:p w14:paraId="4A567FA0" w14:textId="77777777" w:rsidR="00835017" w:rsidRPr="00B34F26" w:rsidRDefault="00926E61">
            <w:pPr>
              <w:spacing w:line="400" w:lineRule="exact"/>
              <w:jc w:val="center"/>
              <w:rPr>
                <w:szCs w:val="21"/>
              </w:rPr>
            </w:pPr>
            <w:r w:rsidRPr="00B34F26">
              <w:rPr>
                <w:rFonts w:hint="eastAsia"/>
                <w:szCs w:val="21"/>
              </w:rPr>
              <w:t>1</w:t>
            </w:r>
            <w:r w:rsidRPr="00B34F26">
              <w:rPr>
                <w:szCs w:val="21"/>
              </w:rPr>
              <w:t>28</w:t>
            </w:r>
          </w:p>
        </w:tc>
        <w:tc>
          <w:tcPr>
            <w:tcW w:w="2180" w:type="dxa"/>
          </w:tcPr>
          <w:p w14:paraId="736AEF18" w14:textId="77777777" w:rsidR="00835017" w:rsidRPr="00B34F26" w:rsidRDefault="00926E61">
            <w:pPr>
              <w:spacing w:line="400" w:lineRule="exact"/>
              <w:jc w:val="center"/>
              <w:rPr>
                <w:szCs w:val="21"/>
              </w:rPr>
            </w:pPr>
            <w:r w:rsidRPr="00B34F26">
              <w:rPr>
                <w:rFonts w:hint="eastAsia"/>
                <w:szCs w:val="21"/>
              </w:rPr>
              <w:t>1</w:t>
            </w:r>
          </w:p>
          <w:p w14:paraId="686360FB" w14:textId="77777777" w:rsidR="00835017" w:rsidRPr="00B34F26" w:rsidRDefault="00926E61">
            <w:pPr>
              <w:spacing w:line="400" w:lineRule="exact"/>
              <w:jc w:val="center"/>
              <w:rPr>
                <w:szCs w:val="21"/>
              </w:rPr>
            </w:pPr>
            <w:r w:rsidRPr="00B34F26">
              <w:rPr>
                <w:rFonts w:hint="eastAsia"/>
                <w:szCs w:val="21"/>
              </w:rPr>
              <w:t>1</w:t>
            </w:r>
          </w:p>
          <w:p w14:paraId="478C615D" w14:textId="77777777" w:rsidR="00835017" w:rsidRPr="00B34F26" w:rsidRDefault="00926E61">
            <w:pPr>
              <w:spacing w:line="400" w:lineRule="exact"/>
              <w:jc w:val="center"/>
              <w:rPr>
                <w:szCs w:val="21"/>
              </w:rPr>
            </w:pPr>
            <w:r w:rsidRPr="00B34F26">
              <w:rPr>
                <w:rFonts w:hint="eastAsia"/>
                <w:szCs w:val="21"/>
              </w:rPr>
              <w:t>1</w:t>
            </w:r>
          </w:p>
          <w:p w14:paraId="6F800101" w14:textId="77777777" w:rsidR="00835017" w:rsidRPr="00B34F26" w:rsidRDefault="00926E61">
            <w:pPr>
              <w:spacing w:line="400" w:lineRule="exact"/>
              <w:jc w:val="center"/>
              <w:rPr>
                <w:szCs w:val="21"/>
              </w:rPr>
            </w:pPr>
            <w:r w:rsidRPr="00B34F26">
              <w:rPr>
                <w:rFonts w:hint="eastAsia"/>
                <w:szCs w:val="21"/>
              </w:rPr>
              <w:t>1</w:t>
            </w:r>
          </w:p>
          <w:p w14:paraId="1CB36380" w14:textId="77777777" w:rsidR="00835017" w:rsidRPr="00B34F26" w:rsidRDefault="00926E61">
            <w:pPr>
              <w:spacing w:line="400" w:lineRule="exact"/>
              <w:jc w:val="center"/>
              <w:rPr>
                <w:szCs w:val="21"/>
              </w:rPr>
            </w:pPr>
            <w:r w:rsidRPr="00B34F26">
              <w:rPr>
                <w:rFonts w:hint="eastAsia"/>
                <w:szCs w:val="21"/>
              </w:rPr>
              <w:t>3</w:t>
            </w:r>
          </w:p>
          <w:p w14:paraId="28FCDAC7" w14:textId="77777777" w:rsidR="00835017" w:rsidRPr="00B34F26" w:rsidRDefault="00926E61">
            <w:pPr>
              <w:spacing w:line="400" w:lineRule="exact"/>
              <w:jc w:val="center"/>
              <w:rPr>
                <w:szCs w:val="21"/>
              </w:rPr>
            </w:pPr>
            <w:r w:rsidRPr="00B34F26">
              <w:rPr>
                <w:rFonts w:hint="eastAsia"/>
                <w:szCs w:val="21"/>
              </w:rPr>
              <w:t>3</w:t>
            </w:r>
          </w:p>
          <w:p w14:paraId="0761BD64" w14:textId="77777777" w:rsidR="00835017" w:rsidRPr="00B34F26" w:rsidRDefault="00926E61">
            <w:pPr>
              <w:spacing w:line="400" w:lineRule="exact"/>
              <w:jc w:val="center"/>
              <w:rPr>
                <w:szCs w:val="21"/>
              </w:rPr>
            </w:pPr>
            <w:r w:rsidRPr="00B34F26">
              <w:rPr>
                <w:rFonts w:hint="eastAsia"/>
                <w:szCs w:val="21"/>
              </w:rPr>
              <w:t>3</w:t>
            </w:r>
          </w:p>
          <w:p w14:paraId="4BAB688A" w14:textId="77777777" w:rsidR="00835017" w:rsidRPr="00B34F26" w:rsidRDefault="00926E61">
            <w:pPr>
              <w:spacing w:line="400" w:lineRule="exact"/>
              <w:jc w:val="center"/>
              <w:rPr>
                <w:szCs w:val="21"/>
              </w:rPr>
            </w:pPr>
            <w:r w:rsidRPr="00B34F26">
              <w:rPr>
                <w:rFonts w:hint="eastAsia"/>
                <w:szCs w:val="21"/>
              </w:rPr>
              <w:t>4</w:t>
            </w:r>
          </w:p>
        </w:tc>
      </w:tr>
    </w:tbl>
    <w:p w14:paraId="7D6239A7" w14:textId="77777777" w:rsidR="00835017" w:rsidRDefault="00835017">
      <w:pPr>
        <w:rPr>
          <w:sz w:val="24"/>
          <w:szCs w:val="32"/>
        </w:rPr>
      </w:pPr>
    </w:p>
    <w:p w14:paraId="3C4AB235" w14:textId="77777777" w:rsidR="00835017" w:rsidRPr="00B34F26" w:rsidRDefault="00926E61">
      <w:pPr>
        <w:jc w:val="center"/>
        <w:rPr>
          <w:szCs w:val="21"/>
        </w:rPr>
      </w:pPr>
      <w:r w:rsidRPr="00B34F26">
        <w:rPr>
          <w:rFonts w:hint="eastAsia"/>
          <w:szCs w:val="21"/>
        </w:rPr>
        <w:t>表</w:t>
      </w:r>
      <w:r w:rsidRPr="00B34F26">
        <w:rPr>
          <w:rFonts w:hint="eastAsia"/>
          <w:szCs w:val="21"/>
        </w:rPr>
        <w:t>4</w:t>
      </w:r>
      <w:r w:rsidRPr="00B34F26">
        <w:rPr>
          <w:szCs w:val="21"/>
        </w:rPr>
        <w:t xml:space="preserve">.6 </w:t>
      </w:r>
      <w:r w:rsidRPr="00B34F26">
        <w:rPr>
          <w:szCs w:val="21"/>
        </w:rPr>
        <w:t>遗传算法</w:t>
      </w:r>
      <w:r w:rsidRPr="00B34F26">
        <w:rPr>
          <w:rFonts w:hint="eastAsia"/>
          <w:szCs w:val="21"/>
        </w:rPr>
        <w:t>部分的参数设置表</w:t>
      </w:r>
    </w:p>
    <w:tbl>
      <w:tblPr>
        <w:tblW w:w="8101" w:type="dxa"/>
        <w:jc w:val="center"/>
        <w:tblBorders>
          <w:top w:val="single" w:sz="4" w:space="0" w:color="auto"/>
          <w:insideH w:val="single" w:sz="4" w:space="0" w:color="auto"/>
          <w:insideV w:val="single" w:sz="4" w:space="0" w:color="auto"/>
        </w:tblBorders>
        <w:tblLook w:val="04A0" w:firstRow="1" w:lastRow="0" w:firstColumn="1" w:lastColumn="0" w:noHBand="0" w:noVBand="1"/>
      </w:tblPr>
      <w:tblGrid>
        <w:gridCol w:w="3828"/>
        <w:gridCol w:w="4273"/>
      </w:tblGrid>
      <w:tr w:rsidR="00835017" w:rsidRPr="00B34F26" w14:paraId="664E8894" w14:textId="77777777">
        <w:trPr>
          <w:trHeight w:val="470"/>
          <w:jc w:val="center"/>
        </w:trPr>
        <w:tc>
          <w:tcPr>
            <w:tcW w:w="3828" w:type="dxa"/>
            <w:tcBorders>
              <w:left w:val="nil"/>
              <w:bottom w:val="single" w:sz="4" w:space="0" w:color="auto"/>
              <w:right w:val="nil"/>
            </w:tcBorders>
            <w:shd w:val="clear" w:color="auto" w:fill="auto"/>
            <w:vAlign w:val="center"/>
          </w:tcPr>
          <w:p w14:paraId="18A35C85" w14:textId="77777777" w:rsidR="00835017" w:rsidRPr="00B34F26" w:rsidRDefault="00926E61">
            <w:pPr>
              <w:spacing w:line="400" w:lineRule="exact"/>
              <w:jc w:val="center"/>
              <w:rPr>
                <w:szCs w:val="21"/>
              </w:rPr>
            </w:pPr>
            <w:r w:rsidRPr="00B34F26">
              <w:rPr>
                <w:rFonts w:hint="eastAsia"/>
                <w:szCs w:val="21"/>
              </w:rPr>
              <w:t>参数名称</w:t>
            </w:r>
          </w:p>
        </w:tc>
        <w:tc>
          <w:tcPr>
            <w:tcW w:w="4273" w:type="dxa"/>
            <w:tcBorders>
              <w:left w:val="nil"/>
              <w:bottom w:val="single" w:sz="4" w:space="0" w:color="auto"/>
            </w:tcBorders>
            <w:shd w:val="clear" w:color="auto" w:fill="auto"/>
            <w:vAlign w:val="center"/>
          </w:tcPr>
          <w:p w14:paraId="4E2115CF" w14:textId="77777777" w:rsidR="00835017" w:rsidRPr="00B34F26" w:rsidRDefault="00926E61">
            <w:pPr>
              <w:spacing w:line="400" w:lineRule="exact"/>
              <w:jc w:val="center"/>
              <w:rPr>
                <w:szCs w:val="21"/>
              </w:rPr>
            </w:pPr>
            <w:r w:rsidRPr="00B34F26">
              <w:rPr>
                <w:rFonts w:hint="eastAsia"/>
                <w:szCs w:val="21"/>
              </w:rPr>
              <w:t>值</w:t>
            </w:r>
          </w:p>
        </w:tc>
      </w:tr>
      <w:tr w:rsidR="00835017" w:rsidRPr="00B34F26" w14:paraId="7BFF930D" w14:textId="77777777">
        <w:trPr>
          <w:trHeight w:val="63"/>
          <w:jc w:val="center"/>
        </w:trPr>
        <w:tc>
          <w:tcPr>
            <w:tcW w:w="3828" w:type="dxa"/>
            <w:tcBorders>
              <w:left w:val="nil"/>
              <w:bottom w:val="nil"/>
              <w:right w:val="nil"/>
            </w:tcBorders>
            <w:shd w:val="clear" w:color="auto" w:fill="auto"/>
            <w:vAlign w:val="center"/>
          </w:tcPr>
          <w:p w14:paraId="6DDA828F" w14:textId="77777777" w:rsidR="00835017" w:rsidRPr="00B34F26" w:rsidRDefault="00926E61">
            <w:pPr>
              <w:spacing w:line="400" w:lineRule="exact"/>
              <w:jc w:val="left"/>
              <w:rPr>
                <w:szCs w:val="21"/>
              </w:rPr>
            </w:pPr>
            <w:r w:rsidRPr="00B34F26">
              <w:rPr>
                <w:szCs w:val="21"/>
              </w:rPr>
              <w:t>种群迭代次数</w:t>
            </w:r>
          </w:p>
        </w:tc>
        <w:tc>
          <w:tcPr>
            <w:tcW w:w="4273" w:type="dxa"/>
            <w:vMerge w:val="restart"/>
            <w:tcBorders>
              <w:left w:val="nil"/>
            </w:tcBorders>
            <w:shd w:val="clear" w:color="auto" w:fill="auto"/>
            <w:vAlign w:val="center"/>
          </w:tcPr>
          <w:p w14:paraId="72CF9E42" w14:textId="77777777" w:rsidR="00835017" w:rsidRPr="00B34F26" w:rsidRDefault="00926E61">
            <w:pPr>
              <w:spacing w:line="400" w:lineRule="exact"/>
              <w:jc w:val="left"/>
              <w:rPr>
                <w:szCs w:val="21"/>
              </w:rPr>
            </w:pPr>
            <w:r w:rsidRPr="00B34F26">
              <w:rPr>
                <w:rFonts w:hint="eastAsia"/>
                <w:szCs w:val="21"/>
              </w:rPr>
              <w:t>1</w:t>
            </w:r>
            <w:r w:rsidRPr="00B34F26">
              <w:rPr>
                <w:szCs w:val="21"/>
              </w:rPr>
              <w:t>000</w:t>
            </w:r>
          </w:p>
          <w:p w14:paraId="21F742FD" w14:textId="77777777" w:rsidR="00835017" w:rsidRPr="00B34F26" w:rsidRDefault="00926E61">
            <w:pPr>
              <w:spacing w:line="400" w:lineRule="exact"/>
              <w:jc w:val="left"/>
              <w:rPr>
                <w:szCs w:val="21"/>
              </w:rPr>
            </w:pPr>
            <w:r w:rsidRPr="00B34F26">
              <w:rPr>
                <w:rFonts w:hint="eastAsia"/>
                <w:szCs w:val="21"/>
              </w:rPr>
              <w:t>5</w:t>
            </w:r>
            <w:r w:rsidRPr="00B34F26">
              <w:rPr>
                <w:szCs w:val="21"/>
              </w:rPr>
              <w:t>0</w:t>
            </w:r>
          </w:p>
          <w:p w14:paraId="25D1A4E0" w14:textId="77777777" w:rsidR="00835017" w:rsidRPr="00B34F26" w:rsidRDefault="00926E61">
            <w:pPr>
              <w:spacing w:line="400" w:lineRule="exact"/>
              <w:jc w:val="left"/>
              <w:rPr>
                <w:szCs w:val="21"/>
              </w:rPr>
            </w:pPr>
            <w:r w:rsidRPr="00B34F26">
              <w:rPr>
                <w:szCs w:val="21"/>
              </w:rPr>
              <w:t>同服务功能链序列长度</w:t>
            </w:r>
          </w:p>
          <w:p w14:paraId="76AEEB5B" w14:textId="77777777" w:rsidR="00835017" w:rsidRPr="00B34F26" w:rsidRDefault="00926E61">
            <w:pPr>
              <w:spacing w:line="400" w:lineRule="exact"/>
              <w:jc w:val="left"/>
              <w:rPr>
                <w:szCs w:val="21"/>
              </w:rPr>
            </w:pPr>
            <w:r w:rsidRPr="00B34F26">
              <w:rPr>
                <w:rFonts w:hint="eastAsia"/>
                <w:szCs w:val="21"/>
              </w:rPr>
              <w:t>5</w:t>
            </w:r>
          </w:p>
          <w:p w14:paraId="2F87F4ED" w14:textId="77777777" w:rsidR="00835017" w:rsidRPr="00B34F26" w:rsidRDefault="00926E61">
            <w:pPr>
              <w:spacing w:line="400" w:lineRule="exact"/>
              <w:jc w:val="left"/>
              <w:rPr>
                <w:szCs w:val="21"/>
              </w:rPr>
            </w:pPr>
            <w:r w:rsidRPr="00B34F26">
              <w:rPr>
                <w:rFonts w:hint="eastAsia"/>
                <w:szCs w:val="21"/>
              </w:rPr>
              <w:t>轮盘赌选择</w:t>
            </w:r>
          </w:p>
          <w:p w14:paraId="0DCBED1C" w14:textId="77777777" w:rsidR="00835017" w:rsidRPr="00B34F26" w:rsidRDefault="00926E61">
            <w:pPr>
              <w:spacing w:line="400" w:lineRule="exact"/>
              <w:jc w:val="left"/>
              <w:rPr>
                <w:szCs w:val="21"/>
              </w:rPr>
            </w:pPr>
            <w:r w:rsidRPr="00B34F26">
              <w:rPr>
                <w:szCs w:val="21"/>
              </w:rPr>
              <w:t>单点交叉（</w:t>
            </w:r>
            <w:proofErr w:type="spellStart"/>
            <w:r w:rsidRPr="00B34F26">
              <w:rPr>
                <w:rFonts w:hint="eastAsia"/>
                <w:szCs w:val="21"/>
              </w:rPr>
              <w:t>single</w:t>
            </w:r>
            <w:r w:rsidRPr="00B34F26">
              <w:rPr>
                <w:szCs w:val="21"/>
              </w:rPr>
              <w:t>_point_crossover</w:t>
            </w:r>
            <w:proofErr w:type="spellEnd"/>
            <w:r w:rsidRPr="00B34F26">
              <w:rPr>
                <w:szCs w:val="21"/>
              </w:rPr>
              <w:t>）</w:t>
            </w:r>
          </w:p>
          <w:p w14:paraId="635409CF" w14:textId="77777777" w:rsidR="00835017" w:rsidRPr="00B34F26" w:rsidRDefault="00926E61">
            <w:pPr>
              <w:spacing w:line="400" w:lineRule="exact"/>
              <w:jc w:val="left"/>
              <w:rPr>
                <w:szCs w:val="21"/>
              </w:rPr>
            </w:pPr>
            <w:r w:rsidRPr="00B34F26">
              <w:rPr>
                <w:rFonts w:hint="eastAsia"/>
                <w:szCs w:val="21"/>
              </w:rPr>
              <w:t>0</w:t>
            </w:r>
            <w:r w:rsidRPr="00B34F26">
              <w:rPr>
                <w:szCs w:val="21"/>
              </w:rPr>
              <w:t>.1</w:t>
            </w:r>
          </w:p>
          <w:p w14:paraId="2A0944B5" w14:textId="77777777" w:rsidR="00835017" w:rsidRPr="00B34F26" w:rsidRDefault="00926E61">
            <w:pPr>
              <w:spacing w:line="400" w:lineRule="exact"/>
              <w:jc w:val="left"/>
              <w:rPr>
                <w:szCs w:val="21"/>
              </w:rPr>
            </w:pPr>
            <w:r w:rsidRPr="00B34F26">
              <w:rPr>
                <w:rFonts w:hint="eastAsia"/>
                <w:szCs w:val="21"/>
              </w:rPr>
              <w:t>0</w:t>
            </w:r>
            <w:r w:rsidRPr="00B34F26">
              <w:rPr>
                <w:szCs w:val="21"/>
              </w:rPr>
              <w:t>.05</w:t>
            </w:r>
          </w:p>
          <w:p w14:paraId="409DACEB" w14:textId="77777777" w:rsidR="00835017" w:rsidRPr="00B34F26" w:rsidRDefault="00926E61">
            <w:pPr>
              <w:spacing w:line="400" w:lineRule="exact"/>
              <w:jc w:val="left"/>
              <w:rPr>
                <w:szCs w:val="21"/>
              </w:rPr>
            </w:pPr>
            <w:r w:rsidRPr="00B34F26">
              <w:rPr>
                <w:szCs w:val="21"/>
              </w:rPr>
              <w:t>random</w:t>
            </w:r>
          </w:p>
        </w:tc>
      </w:tr>
      <w:tr w:rsidR="00835017" w:rsidRPr="00B34F26" w14:paraId="2F33AD78" w14:textId="77777777">
        <w:trPr>
          <w:trHeight w:val="446"/>
          <w:jc w:val="center"/>
        </w:trPr>
        <w:tc>
          <w:tcPr>
            <w:tcW w:w="3828" w:type="dxa"/>
            <w:tcBorders>
              <w:top w:val="nil"/>
              <w:left w:val="nil"/>
              <w:bottom w:val="single" w:sz="4" w:space="0" w:color="auto"/>
              <w:right w:val="nil"/>
            </w:tcBorders>
            <w:shd w:val="clear" w:color="auto" w:fill="auto"/>
            <w:vAlign w:val="center"/>
          </w:tcPr>
          <w:p w14:paraId="16B95834" w14:textId="77777777" w:rsidR="00835017" w:rsidRPr="00B34F26" w:rsidRDefault="00926E61">
            <w:pPr>
              <w:spacing w:line="400" w:lineRule="exact"/>
              <w:jc w:val="left"/>
              <w:rPr>
                <w:szCs w:val="21"/>
              </w:rPr>
            </w:pPr>
            <w:r w:rsidRPr="00B34F26">
              <w:rPr>
                <w:rFonts w:hint="eastAsia"/>
                <w:szCs w:val="21"/>
              </w:rPr>
              <w:t>种群中染色体的数量</w:t>
            </w:r>
          </w:p>
          <w:p w14:paraId="5F798DBE" w14:textId="77777777" w:rsidR="00835017" w:rsidRPr="00B34F26" w:rsidRDefault="00926E61">
            <w:pPr>
              <w:spacing w:line="400" w:lineRule="exact"/>
              <w:jc w:val="left"/>
              <w:rPr>
                <w:szCs w:val="21"/>
              </w:rPr>
            </w:pPr>
            <w:r w:rsidRPr="00B34F26">
              <w:rPr>
                <w:rFonts w:hint="eastAsia"/>
                <w:szCs w:val="21"/>
              </w:rPr>
              <w:t>解决方案的基因数量</w:t>
            </w:r>
          </w:p>
          <w:p w14:paraId="553F9D78" w14:textId="77777777" w:rsidR="00835017" w:rsidRPr="00B34F26" w:rsidRDefault="00926E61">
            <w:pPr>
              <w:spacing w:line="400" w:lineRule="exact"/>
              <w:jc w:val="left"/>
              <w:rPr>
                <w:szCs w:val="21"/>
              </w:rPr>
            </w:pPr>
            <w:r w:rsidRPr="00B34F26">
              <w:rPr>
                <w:rFonts w:hint="eastAsia"/>
                <w:szCs w:val="21"/>
              </w:rPr>
              <w:t>种群中保持的父母数量</w:t>
            </w:r>
          </w:p>
          <w:p w14:paraId="0488F092" w14:textId="77777777" w:rsidR="00835017" w:rsidRPr="00B34F26" w:rsidRDefault="00926E61">
            <w:pPr>
              <w:spacing w:line="400" w:lineRule="exact"/>
              <w:jc w:val="left"/>
              <w:rPr>
                <w:szCs w:val="21"/>
              </w:rPr>
            </w:pPr>
            <w:r w:rsidRPr="00B34F26">
              <w:rPr>
                <w:rFonts w:hint="eastAsia"/>
                <w:szCs w:val="21"/>
              </w:rPr>
              <w:t>父母选择类型</w:t>
            </w:r>
          </w:p>
          <w:p w14:paraId="1481BAB4" w14:textId="77777777" w:rsidR="00835017" w:rsidRPr="00B34F26" w:rsidRDefault="00926E61">
            <w:pPr>
              <w:spacing w:line="400" w:lineRule="exact"/>
              <w:jc w:val="left"/>
              <w:rPr>
                <w:szCs w:val="21"/>
              </w:rPr>
            </w:pPr>
            <w:r w:rsidRPr="00B34F26">
              <w:rPr>
                <w:rFonts w:hint="eastAsia"/>
                <w:szCs w:val="21"/>
              </w:rPr>
              <w:t>交叉操作类型</w:t>
            </w:r>
          </w:p>
          <w:p w14:paraId="4FE43E91" w14:textId="77777777" w:rsidR="00835017" w:rsidRPr="00B34F26" w:rsidRDefault="00926E61">
            <w:pPr>
              <w:spacing w:line="400" w:lineRule="exact"/>
              <w:jc w:val="left"/>
              <w:rPr>
                <w:szCs w:val="21"/>
              </w:rPr>
            </w:pPr>
            <w:r w:rsidRPr="00B34F26">
              <w:rPr>
                <w:rFonts w:hint="eastAsia"/>
                <w:szCs w:val="21"/>
              </w:rPr>
              <w:t>交叉操作的概率</w:t>
            </w:r>
          </w:p>
          <w:p w14:paraId="02411CD7" w14:textId="77777777" w:rsidR="00835017" w:rsidRPr="00B34F26" w:rsidRDefault="00926E61">
            <w:pPr>
              <w:spacing w:line="400" w:lineRule="exact"/>
              <w:jc w:val="left"/>
              <w:rPr>
                <w:szCs w:val="21"/>
              </w:rPr>
            </w:pPr>
            <w:r w:rsidRPr="00B34F26">
              <w:rPr>
                <w:szCs w:val="21"/>
              </w:rPr>
              <w:t>变异操作的概率</w:t>
            </w:r>
          </w:p>
          <w:p w14:paraId="16FC279E" w14:textId="77777777" w:rsidR="00835017" w:rsidRPr="00B34F26" w:rsidRDefault="00926E61">
            <w:pPr>
              <w:spacing w:line="400" w:lineRule="exact"/>
              <w:jc w:val="left"/>
              <w:rPr>
                <w:szCs w:val="21"/>
              </w:rPr>
            </w:pPr>
            <w:r w:rsidRPr="00B34F26">
              <w:rPr>
                <w:szCs w:val="21"/>
              </w:rPr>
              <w:t>变异操作类型</w:t>
            </w:r>
          </w:p>
        </w:tc>
        <w:tc>
          <w:tcPr>
            <w:tcW w:w="4273" w:type="dxa"/>
            <w:vMerge/>
            <w:tcBorders>
              <w:left w:val="nil"/>
              <w:bottom w:val="single" w:sz="4" w:space="0" w:color="auto"/>
            </w:tcBorders>
            <w:shd w:val="clear" w:color="auto" w:fill="auto"/>
            <w:vAlign w:val="center"/>
          </w:tcPr>
          <w:p w14:paraId="6288A520" w14:textId="77777777" w:rsidR="00835017" w:rsidRPr="00B34F26" w:rsidRDefault="00835017">
            <w:pPr>
              <w:spacing w:line="400" w:lineRule="exact"/>
              <w:jc w:val="center"/>
              <w:rPr>
                <w:szCs w:val="21"/>
              </w:rPr>
            </w:pPr>
          </w:p>
        </w:tc>
      </w:tr>
    </w:tbl>
    <w:p w14:paraId="6C929D32" w14:textId="77777777" w:rsidR="00835017" w:rsidRDefault="00835017">
      <w:pPr>
        <w:rPr>
          <w:sz w:val="24"/>
          <w:szCs w:val="32"/>
        </w:rPr>
      </w:pPr>
    </w:p>
    <w:p w14:paraId="4FA587BE" w14:textId="77777777" w:rsidR="00835017" w:rsidRDefault="00926E61">
      <w:pPr>
        <w:keepNext/>
        <w:spacing w:line="400" w:lineRule="exact"/>
        <w:jc w:val="left"/>
        <w:outlineLvl w:val="1"/>
        <w:rPr>
          <w:rFonts w:eastAsia="黑体"/>
          <w:sz w:val="30"/>
        </w:rPr>
      </w:pPr>
      <w:bookmarkStart w:id="122" w:name="_Toc102600741"/>
      <w:bookmarkStart w:id="123" w:name="_Toc103078330"/>
      <w:r>
        <w:rPr>
          <w:rFonts w:ascii="黑体" w:eastAsia="黑体" w:hAnsi="黑体"/>
          <w:sz w:val="30"/>
        </w:rPr>
        <w:t xml:space="preserve">4.3 </w:t>
      </w:r>
      <w:r>
        <w:rPr>
          <w:rFonts w:eastAsia="黑体"/>
          <w:sz w:val="30"/>
        </w:rPr>
        <w:t>结果分析</w:t>
      </w:r>
      <w:bookmarkEnd w:id="122"/>
      <w:bookmarkEnd w:id="123"/>
    </w:p>
    <w:p w14:paraId="1C55522D" w14:textId="77777777" w:rsidR="00835017" w:rsidRDefault="00926E61">
      <w:pPr>
        <w:spacing w:line="400" w:lineRule="exact"/>
        <w:ind w:firstLine="420"/>
        <w:jc w:val="left"/>
        <w:rPr>
          <w:sz w:val="24"/>
          <w:szCs w:val="32"/>
        </w:rPr>
      </w:pPr>
      <w:r>
        <w:rPr>
          <w:sz w:val="24"/>
          <w:szCs w:val="32"/>
        </w:rPr>
        <w:t>由于</w:t>
      </w:r>
      <w:r>
        <w:rPr>
          <w:sz w:val="24"/>
          <w:szCs w:val="32"/>
        </w:rPr>
        <w:t>VNF-FGE</w:t>
      </w:r>
      <w:r>
        <w:rPr>
          <w:sz w:val="24"/>
          <w:szCs w:val="32"/>
        </w:rPr>
        <w:t>问题是</w:t>
      </w:r>
      <w:r>
        <w:rPr>
          <w:sz w:val="24"/>
          <w:szCs w:val="32"/>
        </w:rPr>
        <w:t>NP-hard</w:t>
      </w:r>
      <w:r>
        <w:rPr>
          <w:sz w:val="24"/>
          <w:szCs w:val="32"/>
        </w:rPr>
        <w:t>问题，它不存在数据集以供训练或测试。这也是选择使用强化学习方法的原因之一。为了产生数据，我们在设定好底层网络环境，以及设定好</w:t>
      </w:r>
      <w:r>
        <w:rPr>
          <w:sz w:val="24"/>
          <w:szCs w:val="32"/>
        </w:rPr>
        <w:t>VNF</w:t>
      </w:r>
      <w:r>
        <w:rPr>
          <w:sz w:val="24"/>
          <w:szCs w:val="32"/>
        </w:rPr>
        <w:t>字典，来产生随机的</w:t>
      </w:r>
      <w:r>
        <w:rPr>
          <w:sz w:val="24"/>
          <w:szCs w:val="32"/>
        </w:rPr>
        <w:t>SFC</w:t>
      </w:r>
      <w:r>
        <w:rPr>
          <w:sz w:val="24"/>
          <w:szCs w:val="32"/>
        </w:rPr>
        <w:t>请求以供测试。产生的</w:t>
      </w:r>
      <w:r>
        <w:rPr>
          <w:sz w:val="24"/>
          <w:szCs w:val="32"/>
        </w:rPr>
        <w:t>SFC</w:t>
      </w:r>
      <w:r>
        <w:rPr>
          <w:sz w:val="24"/>
          <w:szCs w:val="32"/>
        </w:rPr>
        <w:t>请求</w:t>
      </w:r>
      <w:r>
        <w:rPr>
          <w:rFonts w:hint="eastAsia"/>
          <w:sz w:val="24"/>
          <w:szCs w:val="32"/>
        </w:rPr>
        <w:t>内的</w:t>
      </w:r>
      <w:r>
        <w:rPr>
          <w:rFonts w:hint="eastAsia"/>
          <w:sz w:val="24"/>
          <w:szCs w:val="32"/>
        </w:rPr>
        <w:t>V</w:t>
      </w:r>
      <w:r>
        <w:rPr>
          <w:sz w:val="24"/>
          <w:szCs w:val="32"/>
        </w:rPr>
        <w:t>NF</w:t>
      </w:r>
      <w:r>
        <w:rPr>
          <w:rFonts w:hint="eastAsia"/>
          <w:sz w:val="24"/>
          <w:szCs w:val="32"/>
        </w:rPr>
        <w:t>类型是从</w:t>
      </w:r>
      <w:r>
        <w:rPr>
          <w:rFonts w:hint="eastAsia"/>
          <w:sz w:val="24"/>
          <w:szCs w:val="32"/>
        </w:rPr>
        <w:t>V</w:t>
      </w:r>
      <w:r>
        <w:rPr>
          <w:sz w:val="24"/>
          <w:szCs w:val="32"/>
        </w:rPr>
        <w:t>NF</w:t>
      </w:r>
      <w:r>
        <w:rPr>
          <w:rFonts w:hint="eastAsia"/>
          <w:sz w:val="24"/>
          <w:szCs w:val="32"/>
        </w:rPr>
        <w:t>字典中随机选取的，并且</w:t>
      </w:r>
      <w:r>
        <w:rPr>
          <w:sz w:val="24"/>
          <w:szCs w:val="32"/>
        </w:rPr>
        <w:t>会根据当前需要测试的模型所训练的</w:t>
      </w:r>
      <w:r>
        <w:rPr>
          <w:sz w:val="24"/>
          <w:szCs w:val="32"/>
        </w:rPr>
        <w:t>SFC</w:t>
      </w:r>
      <w:r>
        <w:rPr>
          <w:sz w:val="24"/>
          <w:szCs w:val="32"/>
        </w:rPr>
        <w:t>长度，</w:t>
      </w:r>
      <w:r>
        <w:rPr>
          <w:sz w:val="24"/>
          <w:szCs w:val="32"/>
        </w:rPr>
        <w:t>VNFD</w:t>
      </w:r>
      <w:r>
        <w:rPr>
          <w:sz w:val="24"/>
          <w:szCs w:val="32"/>
        </w:rPr>
        <w:t>大小，和</w:t>
      </w:r>
      <w:r>
        <w:rPr>
          <w:sz w:val="24"/>
          <w:szCs w:val="32"/>
        </w:rPr>
        <w:t>batch</w:t>
      </w:r>
      <w:r>
        <w:rPr>
          <w:sz w:val="24"/>
          <w:szCs w:val="32"/>
        </w:rPr>
        <w:t>的大小来随机生成。模型将通过这些产生的数据来进行训练或测试。</w:t>
      </w:r>
    </w:p>
    <w:p w14:paraId="103E4D23" w14:textId="77777777" w:rsidR="00835017" w:rsidRDefault="00926E61">
      <w:pPr>
        <w:keepNext/>
        <w:spacing w:line="400" w:lineRule="exact"/>
        <w:jc w:val="left"/>
        <w:outlineLvl w:val="2"/>
        <w:rPr>
          <w:rFonts w:eastAsia="黑体"/>
          <w:bCs/>
          <w:sz w:val="28"/>
        </w:rPr>
      </w:pPr>
      <w:bookmarkStart w:id="124" w:name="_Toc102600742"/>
      <w:bookmarkStart w:id="125" w:name="_Toc103078331"/>
      <w:r>
        <w:rPr>
          <w:rFonts w:ascii="黑体" w:eastAsia="黑体" w:hAnsi="黑体"/>
          <w:bCs/>
          <w:sz w:val="28"/>
        </w:rPr>
        <w:t>4.3.1</w:t>
      </w:r>
      <w:r>
        <w:rPr>
          <w:rFonts w:eastAsia="黑体"/>
          <w:bCs/>
          <w:sz w:val="28"/>
        </w:rPr>
        <w:t xml:space="preserve"> </w:t>
      </w:r>
      <w:r>
        <w:rPr>
          <w:rFonts w:eastAsia="黑体"/>
          <w:bCs/>
          <w:sz w:val="28"/>
        </w:rPr>
        <w:t>模型评估</w:t>
      </w:r>
      <w:bookmarkEnd w:id="124"/>
      <w:bookmarkEnd w:id="125"/>
    </w:p>
    <w:p w14:paraId="4121E173" w14:textId="77777777" w:rsidR="00835017" w:rsidRDefault="00926E61">
      <w:pPr>
        <w:spacing w:line="400" w:lineRule="exact"/>
        <w:jc w:val="left"/>
        <w:rPr>
          <w:sz w:val="24"/>
          <w:szCs w:val="32"/>
        </w:rPr>
      </w:pPr>
      <w:r>
        <w:tab/>
      </w:r>
      <w:r>
        <w:rPr>
          <w:sz w:val="24"/>
          <w:szCs w:val="32"/>
        </w:rPr>
        <w:t>我们对不同长度的服务功能链序列进行了测试，长度为</w:t>
      </w:r>
      <w:r>
        <w:rPr>
          <w:sz w:val="24"/>
          <w:szCs w:val="32"/>
        </w:rPr>
        <w:t>12</w:t>
      </w:r>
      <w:r>
        <w:rPr>
          <w:sz w:val="24"/>
          <w:szCs w:val="32"/>
        </w:rPr>
        <w:t>，</w:t>
      </w:r>
      <w:r>
        <w:rPr>
          <w:sz w:val="24"/>
          <w:szCs w:val="32"/>
        </w:rPr>
        <w:t>14</w:t>
      </w:r>
      <w:r>
        <w:rPr>
          <w:sz w:val="24"/>
          <w:szCs w:val="32"/>
        </w:rPr>
        <w:t>，</w:t>
      </w:r>
      <w:r>
        <w:rPr>
          <w:sz w:val="24"/>
          <w:szCs w:val="32"/>
        </w:rPr>
        <w:t>16</w:t>
      </w:r>
      <w:r>
        <w:rPr>
          <w:sz w:val="24"/>
          <w:szCs w:val="32"/>
        </w:rPr>
        <w:t>，</w:t>
      </w:r>
      <w:r>
        <w:rPr>
          <w:sz w:val="24"/>
          <w:szCs w:val="32"/>
        </w:rPr>
        <w:t>18</w:t>
      </w:r>
      <w:r>
        <w:rPr>
          <w:sz w:val="24"/>
          <w:szCs w:val="32"/>
        </w:rPr>
        <w:t>的服务功能链将放置在小规模的</w:t>
      </w:r>
      <w:r>
        <w:rPr>
          <w:rFonts w:hint="eastAsia"/>
          <w:sz w:val="24"/>
          <w:szCs w:val="32"/>
        </w:rPr>
        <w:t>网络环境实例</w:t>
      </w:r>
      <w:r>
        <w:rPr>
          <w:sz w:val="24"/>
          <w:szCs w:val="32"/>
        </w:rPr>
        <w:t>上，长度为</w:t>
      </w:r>
      <w:r>
        <w:rPr>
          <w:sz w:val="24"/>
          <w:szCs w:val="32"/>
        </w:rPr>
        <w:t>20</w:t>
      </w:r>
      <w:r>
        <w:rPr>
          <w:sz w:val="24"/>
          <w:szCs w:val="32"/>
        </w:rPr>
        <w:t>，</w:t>
      </w:r>
      <w:r>
        <w:rPr>
          <w:sz w:val="24"/>
          <w:szCs w:val="32"/>
        </w:rPr>
        <w:t>24</w:t>
      </w:r>
      <w:r>
        <w:rPr>
          <w:sz w:val="24"/>
          <w:szCs w:val="32"/>
        </w:rPr>
        <w:t>，</w:t>
      </w:r>
      <w:r>
        <w:rPr>
          <w:sz w:val="24"/>
          <w:szCs w:val="32"/>
        </w:rPr>
        <w:t>28</w:t>
      </w:r>
      <w:r>
        <w:rPr>
          <w:sz w:val="24"/>
          <w:szCs w:val="32"/>
        </w:rPr>
        <w:t>，</w:t>
      </w:r>
      <w:r>
        <w:rPr>
          <w:sz w:val="24"/>
          <w:szCs w:val="32"/>
        </w:rPr>
        <w:t>30</w:t>
      </w:r>
      <w:r>
        <w:rPr>
          <w:sz w:val="24"/>
          <w:szCs w:val="32"/>
        </w:rPr>
        <w:t>的服务功能链将放置在大规模的服务器集群上。</w:t>
      </w:r>
    </w:p>
    <w:p w14:paraId="4BD2D949" w14:textId="77777777" w:rsidR="00835017" w:rsidRDefault="00926E61">
      <w:pPr>
        <w:jc w:val="center"/>
      </w:pPr>
      <w:r>
        <w:rPr>
          <w:noProof/>
        </w:rPr>
        <w:lastRenderedPageBreak/>
        <w:drawing>
          <wp:inline distT="0" distB="0" distL="0" distR="0" wp14:anchorId="3516DF37" wp14:editId="497E1234">
            <wp:extent cx="5180330" cy="3884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192534" cy="3894248"/>
                    </a:xfrm>
                    <a:prstGeom prst="rect">
                      <a:avLst/>
                    </a:prstGeom>
                    <a:noFill/>
                    <a:ln>
                      <a:noFill/>
                    </a:ln>
                  </pic:spPr>
                </pic:pic>
              </a:graphicData>
            </a:graphic>
          </wp:inline>
        </w:drawing>
      </w:r>
    </w:p>
    <w:p w14:paraId="72E69D8F" w14:textId="77777777" w:rsidR="00835017" w:rsidRDefault="00926E61">
      <w:pPr>
        <w:jc w:val="center"/>
      </w:pPr>
      <w:r>
        <w:rPr>
          <w:rFonts w:hint="eastAsia"/>
        </w:rPr>
        <w:t>图</w:t>
      </w:r>
      <w:r>
        <w:rPr>
          <w:rFonts w:hint="eastAsia"/>
        </w:rPr>
        <w:t>4</w:t>
      </w:r>
      <w:r>
        <w:t>.1</w:t>
      </w:r>
      <w:r>
        <w:rPr>
          <w:rFonts w:hint="eastAsia"/>
        </w:rPr>
        <w:t xml:space="preserve"> </w:t>
      </w:r>
      <w:r>
        <w:rPr>
          <w:rFonts w:hint="eastAsia"/>
        </w:rPr>
        <w:t>小规模低占用</w:t>
      </w:r>
      <w:proofErr w:type="gramStart"/>
      <w:r>
        <w:rPr>
          <w:rFonts w:hint="eastAsia"/>
        </w:rPr>
        <w:t>率网络</w:t>
      </w:r>
      <w:proofErr w:type="gramEnd"/>
      <w:r>
        <w:rPr>
          <w:rFonts w:hint="eastAsia"/>
        </w:rPr>
        <w:t>环境实例下训练过程</w:t>
      </w:r>
    </w:p>
    <w:p w14:paraId="14376133" w14:textId="77777777" w:rsidR="00835017" w:rsidRDefault="00835017">
      <w:pPr>
        <w:jc w:val="center"/>
      </w:pPr>
    </w:p>
    <w:p w14:paraId="2B98AAE2" w14:textId="77777777" w:rsidR="00835017" w:rsidRDefault="00926E61">
      <w:pPr>
        <w:jc w:val="center"/>
      </w:pPr>
      <w:r>
        <w:rPr>
          <w:noProof/>
        </w:rPr>
        <w:drawing>
          <wp:inline distT="0" distB="0" distL="0" distR="0" wp14:anchorId="048D2AD6" wp14:editId="36B11455">
            <wp:extent cx="5053330" cy="37903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057700" cy="3793127"/>
                    </a:xfrm>
                    <a:prstGeom prst="rect">
                      <a:avLst/>
                    </a:prstGeom>
                    <a:noFill/>
                    <a:ln>
                      <a:noFill/>
                    </a:ln>
                  </pic:spPr>
                </pic:pic>
              </a:graphicData>
            </a:graphic>
          </wp:inline>
        </w:drawing>
      </w:r>
    </w:p>
    <w:p w14:paraId="1AE07346" w14:textId="77777777" w:rsidR="00835017" w:rsidRDefault="00926E61">
      <w:pPr>
        <w:jc w:val="center"/>
      </w:pPr>
      <w:r>
        <w:rPr>
          <w:rFonts w:hint="eastAsia"/>
        </w:rPr>
        <w:t>图</w:t>
      </w:r>
      <w:r>
        <w:rPr>
          <w:rFonts w:hint="eastAsia"/>
        </w:rPr>
        <w:t>4</w:t>
      </w:r>
      <w:r>
        <w:t>.2</w:t>
      </w:r>
      <w:r>
        <w:rPr>
          <w:rFonts w:hint="eastAsia"/>
        </w:rPr>
        <w:t xml:space="preserve"> </w:t>
      </w:r>
      <w:r>
        <w:rPr>
          <w:rFonts w:hint="eastAsia"/>
        </w:rPr>
        <w:t>小规模高占用</w:t>
      </w:r>
      <w:proofErr w:type="gramStart"/>
      <w:r>
        <w:rPr>
          <w:rFonts w:hint="eastAsia"/>
        </w:rPr>
        <w:t>率网络</w:t>
      </w:r>
      <w:proofErr w:type="gramEnd"/>
      <w:r>
        <w:rPr>
          <w:rFonts w:hint="eastAsia"/>
        </w:rPr>
        <w:t>环境实例下训练过程</w:t>
      </w:r>
    </w:p>
    <w:p w14:paraId="2FB30FBC" w14:textId="77777777" w:rsidR="00835017" w:rsidRDefault="00835017">
      <w:pPr>
        <w:jc w:val="center"/>
      </w:pPr>
    </w:p>
    <w:p w14:paraId="036F67D5" w14:textId="77777777" w:rsidR="00835017" w:rsidRDefault="00926E61">
      <w:pPr>
        <w:jc w:val="center"/>
      </w:pPr>
      <w:r>
        <w:rPr>
          <w:noProof/>
        </w:rPr>
        <w:lastRenderedPageBreak/>
        <w:drawing>
          <wp:inline distT="0" distB="0" distL="0" distR="0" wp14:anchorId="4265CA62" wp14:editId="5611F2B5">
            <wp:extent cx="5224145" cy="391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24266" cy="3918046"/>
                    </a:xfrm>
                    <a:prstGeom prst="rect">
                      <a:avLst/>
                    </a:prstGeom>
                    <a:noFill/>
                    <a:ln>
                      <a:noFill/>
                    </a:ln>
                  </pic:spPr>
                </pic:pic>
              </a:graphicData>
            </a:graphic>
          </wp:inline>
        </w:drawing>
      </w:r>
    </w:p>
    <w:p w14:paraId="63EF0342" w14:textId="77777777" w:rsidR="00835017" w:rsidRDefault="00926E61">
      <w:pPr>
        <w:jc w:val="center"/>
      </w:pPr>
      <w:r>
        <w:rPr>
          <w:rFonts w:hint="eastAsia"/>
        </w:rPr>
        <w:t>图</w:t>
      </w:r>
      <w:r>
        <w:rPr>
          <w:rFonts w:hint="eastAsia"/>
        </w:rPr>
        <w:t>4.</w:t>
      </w:r>
      <w:r>
        <w:t>3</w:t>
      </w:r>
      <w:r>
        <w:rPr>
          <w:rFonts w:hint="eastAsia"/>
        </w:rPr>
        <w:t xml:space="preserve"> </w:t>
      </w:r>
      <w:r>
        <w:rPr>
          <w:rFonts w:hint="eastAsia"/>
        </w:rPr>
        <w:t>大规模低占用</w:t>
      </w:r>
      <w:proofErr w:type="gramStart"/>
      <w:r>
        <w:rPr>
          <w:rFonts w:hint="eastAsia"/>
        </w:rPr>
        <w:t>率网络</w:t>
      </w:r>
      <w:proofErr w:type="gramEnd"/>
      <w:r>
        <w:rPr>
          <w:rFonts w:hint="eastAsia"/>
        </w:rPr>
        <w:t>环境训练过程</w:t>
      </w:r>
    </w:p>
    <w:p w14:paraId="635CF39C" w14:textId="77777777" w:rsidR="00835017" w:rsidRDefault="00835017">
      <w:pPr>
        <w:jc w:val="center"/>
      </w:pPr>
    </w:p>
    <w:p w14:paraId="7FFA9271" w14:textId="77777777" w:rsidR="00835017" w:rsidRDefault="00926E61">
      <w:pPr>
        <w:jc w:val="center"/>
      </w:pPr>
      <w:r>
        <w:rPr>
          <w:noProof/>
        </w:rPr>
        <w:drawing>
          <wp:inline distT="0" distB="0" distL="0" distR="0" wp14:anchorId="0998F32F" wp14:editId="4BB5F4FE">
            <wp:extent cx="4707890" cy="35312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718028" cy="3538382"/>
                    </a:xfrm>
                    <a:prstGeom prst="rect">
                      <a:avLst/>
                    </a:prstGeom>
                    <a:noFill/>
                    <a:ln>
                      <a:noFill/>
                    </a:ln>
                  </pic:spPr>
                </pic:pic>
              </a:graphicData>
            </a:graphic>
          </wp:inline>
        </w:drawing>
      </w:r>
    </w:p>
    <w:p w14:paraId="4AD0F309" w14:textId="77777777" w:rsidR="00835017" w:rsidRDefault="00926E61">
      <w:pPr>
        <w:jc w:val="center"/>
      </w:pPr>
      <w:r>
        <w:rPr>
          <w:rFonts w:hint="eastAsia"/>
        </w:rPr>
        <w:t>图</w:t>
      </w:r>
      <w:r>
        <w:rPr>
          <w:rFonts w:hint="eastAsia"/>
        </w:rPr>
        <w:t>4.</w:t>
      </w:r>
      <w:r>
        <w:t>4</w:t>
      </w:r>
      <w:r>
        <w:rPr>
          <w:rFonts w:hint="eastAsia"/>
        </w:rPr>
        <w:t xml:space="preserve"> </w:t>
      </w:r>
      <w:r>
        <w:rPr>
          <w:rFonts w:hint="eastAsia"/>
        </w:rPr>
        <w:t>大规模高占用</w:t>
      </w:r>
      <w:proofErr w:type="gramStart"/>
      <w:r>
        <w:rPr>
          <w:rFonts w:hint="eastAsia"/>
        </w:rPr>
        <w:t>率网络</w:t>
      </w:r>
      <w:proofErr w:type="gramEnd"/>
      <w:r>
        <w:rPr>
          <w:rFonts w:hint="eastAsia"/>
        </w:rPr>
        <w:t>环境训练过程</w:t>
      </w:r>
    </w:p>
    <w:p w14:paraId="4D086F05" w14:textId="77777777" w:rsidR="00835017" w:rsidRDefault="00835017">
      <w:pPr>
        <w:jc w:val="center"/>
      </w:pPr>
    </w:p>
    <w:p w14:paraId="5797E8FC" w14:textId="77777777" w:rsidR="00835017" w:rsidRDefault="00926E61">
      <w:pPr>
        <w:spacing w:line="400" w:lineRule="exact"/>
        <w:ind w:firstLine="420"/>
        <w:jc w:val="left"/>
        <w:rPr>
          <w:sz w:val="24"/>
          <w:szCs w:val="32"/>
        </w:rPr>
      </w:pPr>
      <w:r>
        <w:rPr>
          <w:rFonts w:hint="eastAsia"/>
          <w:sz w:val="24"/>
          <w:szCs w:val="32"/>
        </w:rPr>
        <w:t>我们将模型的学习过程分为四种情况进行对比，图</w:t>
      </w:r>
      <w:r>
        <w:rPr>
          <w:rFonts w:hint="eastAsia"/>
          <w:sz w:val="24"/>
          <w:szCs w:val="32"/>
        </w:rPr>
        <w:t>4</w:t>
      </w:r>
      <w:r>
        <w:rPr>
          <w:sz w:val="24"/>
          <w:szCs w:val="32"/>
        </w:rPr>
        <w:t>.1</w:t>
      </w:r>
      <w:r>
        <w:rPr>
          <w:rFonts w:hint="eastAsia"/>
          <w:sz w:val="24"/>
          <w:szCs w:val="32"/>
        </w:rPr>
        <w:t>，</w:t>
      </w:r>
      <w:r>
        <w:rPr>
          <w:rFonts w:hint="eastAsia"/>
          <w:sz w:val="24"/>
          <w:szCs w:val="32"/>
        </w:rPr>
        <w:t>4</w:t>
      </w:r>
      <w:r>
        <w:rPr>
          <w:sz w:val="24"/>
          <w:szCs w:val="32"/>
        </w:rPr>
        <w:t>.2</w:t>
      </w:r>
      <w:r>
        <w:rPr>
          <w:rFonts w:hint="eastAsia"/>
          <w:sz w:val="24"/>
          <w:szCs w:val="32"/>
        </w:rPr>
        <w:t>分别代表小规模</w:t>
      </w:r>
      <w:r>
        <w:rPr>
          <w:rFonts w:hint="eastAsia"/>
          <w:sz w:val="24"/>
          <w:szCs w:val="32"/>
        </w:rPr>
        <w:lastRenderedPageBreak/>
        <w:t>网络环境下低占用率与高占用率的学习过程，图</w:t>
      </w:r>
      <w:r>
        <w:rPr>
          <w:rFonts w:hint="eastAsia"/>
          <w:sz w:val="24"/>
          <w:szCs w:val="32"/>
        </w:rPr>
        <w:t>4</w:t>
      </w:r>
      <w:r>
        <w:rPr>
          <w:sz w:val="24"/>
          <w:szCs w:val="32"/>
        </w:rPr>
        <w:t>.3</w:t>
      </w:r>
      <w:r>
        <w:rPr>
          <w:rFonts w:hint="eastAsia"/>
          <w:sz w:val="24"/>
          <w:szCs w:val="32"/>
        </w:rPr>
        <w:t>，</w:t>
      </w:r>
      <w:r>
        <w:rPr>
          <w:rFonts w:hint="eastAsia"/>
          <w:sz w:val="24"/>
          <w:szCs w:val="32"/>
        </w:rPr>
        <w:t>4</w:t>
      </w:r>
      <w:r>
        <w:rPr>
          <w:sz w:val="24"/>
          <w:szCs w:val="32"/>
        </w:rPr>
        <w:t>.4</w:t>
      </w:r>
      <w:r>
        <w:rPr>
          <w:rFonts w:hint="eastAsia"/>
          <w:sz w:val="24"/>
          <w:szCs w:val="32"/>
        </w:rPr>
        <w:t>分别代表大规模网络环境下低占用率与高占用率的学习过程。占用率的变化是通过改变服务功能链的长度，即改变需要放置在服务器上的虚拟网络功能数量实现的。在小规模网络环境中，选取长度为</w:t>
      </w:r>
      <w:r>
        <w:rPr>
          <w:sz w:val="24"/>
          <w:szCs w:val="32"/>
        </w:rPr>
        <w:t>12</w:t>
      </w:r>
      <w:r>
        <w:rPr>
          <w:rFonts w:hint="eastAsia"/>
          <w:sz w:val="24"/>
          <w:szCs w:val="32"/>
        </w:rPr>
        <w:t>的服务功能链序列的模型学习过程作为低占用率的图像，选取长度为</w:t>
      </w:r>
      <w:r>
        <w:rPr>
          <w:sz w:val="24"/>
          <w:szCs w:val="32"/>
        </w:rPr>
        <w:t>18</w:t>
      </w:r>
      <w:r>
        <w:rPr>
          <w:rFonts w:hint="eastAsia"/>
          <w:sz w:val="24"/>
          <w:szCs w:val="32"/>
        </w:rPr>
        <w:t>的服务功能链序列的模型学习过程作为高占用率的图像；在大规模网络环境中，选取长度为</w:t>
      </w:r>
      <w:r>
        <w:rPr>
          <w:rFonts w:hint="eastAsia"/>
          <w:sz w:val="24"/>
          <w:szCs w:val="32"/>
        </w:rPr>
        <w:t>2</w:t>
      </w:r>
      <w:r>
        <w:rPr>
          <w:sz w:val="24"/>
          <w:szCs w:val="32"/>
        </w:rPr>
        <w:t>0</w:t>
      </w:r>
      <w:r>
        <w:rPr>
          <w:rFonts w:hint="eastAsia"/>
          <w:sz w:val="24"/>
          <w:szCs w:val="32"/>
        </w:rPr>
        <w:t>的服务功能链序列的模型学习过程作为低占用率的图像，选取长度为</w:t>
      </w:r>
      <w:r>
        <w:rPr>
          <w:rFonts w:hint="eastAsia"/>
          <w:sz w:val="24"/>
          <w:szCs w:val="32"/>
        </w:rPr>
        <w:t>3</w:t>
      </w:r>
      <w:r>
        <w:rPr>
          <w:sz w:val="24"/>
          <w:szCs w:val="32"/>
        </w:rPr>
        <w:t>0</w:t>
      </w:r>
      <w:r>
        <w:rPr>
          <w:rFonts w:hint="eastAsia"/>
          <w:sz w:val="24"/>
          <w:szCs w:val="32"/>
        </w:rPr>
        <w:t>的服务功能链序列的模型学习过程作为高占用率的图像。</w:t>
      </w:r>
    </w:p>
    <w:p w14:paraId="79D1E109" w14:textId="77777777" w:rsidR="00835017" w:rsidRDefault="00926E61">
      <w:pPr>
        <w:spacing w:line="400" w:lineRule="exact"/>
        <w:ind w:firstLine="420"/>
        <w:jc w:val="left"/>
      </w:pPr>
      <w:r>
        <w:rPr>
          <w:rFonts w:hint="eastAsia"/>
          <w:sz w:val="24"/>
          <w:szCs w:val="32"/>
        </w:rPr>
        <w:t>上半部分子图为能耗</w:t>
      </w:r>
      <w:r>
        <w:rPr>
          <w:rFonts w:hint="eastAsia"/>
          <w:sz w:val="24"/>
          <w:szCs w:val="32"/>
        </w:rPr>
        <w:t>energy</w:t>
      </w:r>
      <w:r>
        <w:rPr>
          <w:rFonts w:hint="eastAsia"/>
          <w:sz w:val="24"/>
          <w:szCs w:val="32"/>
        </w:rPr>
        <w:t>，基线</w:t>
      </w:r>
      <w:r>
        <w:rPr>
          <w:rFonts w:hint="eastAsia"/>
          <w:sz w:val="24"/>
          <w:szCs w:val="32"/>
        </w:rPr>
        <w:t>baseline</w:t>
      </w:r>
      <w:r>
        <w:rPr>
          <w:rFonts w:hint="eastAsia"/>
          <w:sz w:val="24"/>
          <w:szCs w:val="32"/>
        </w:rPr>
        <w:t>，约束惩罚</w:t>
      </w:r>
      <w:r>
        <w:rPr>
          <w:rFonts w:hint="eastAsia"/>
          <w:sz w:val="24"/>
          <w:szCs w:val="32"/>
        </w:rPr>
        <w:t>penalty</w:t>
      </w:r>
      <w:r>
        <w:rPr>
          <w:rFonts w:hint="eastAsia"/>
          <w:sz w:val="24"/>
          <w:szCs w:val="32"/>
        </w:rPr>
        <w:t>以及目标函数</w:t>
      </w:r>
      <w:r>
        <w:rPr>
          <w:rFonts w:hint="eastAsia"/>
          <w:sz w:val="24"/>
          <w:szCs w:val="32"/>
        </w:rPr>
        <w:t>target</w:t>
      </w:r>
      <w:proofErr w:type="gramStart"/>
      <w:r>
        <w:rPr>
          <w:rFonts w:hint="eastAsia"/>
          <w:sz w:val="24"/>
          <w:szCs w:val="32"/>
        </w:rPr>
        <w:t>随训练</w:t>
      </w:r>
      <w:proofErr w:type="gramEnd"/>
      <w:r>
        <w:rPr>
          <w:rFonts w:hint="eastAsia"/>
          <w:sz w:val="24"/>
          <w:szCs w:val="32"/>
        </w:rPr>
        <w:t>过程的曲线；下半部分为强化学习</w:t>
      </w:r>
      <w:r>
        <w:rPr>
          <w:rFonts w:hint="eastAsia"/>
          <w:sz w:val="24"/>
          <w:szCs w:val="32"/>
        </w:rPr>
        <w:t>Agent</w:t>
      </w:r>
      <w:r>
        <w:rPr>
          <w:rFonts w:hint="eastAsia"/>
          <w:sz w:val="24"/>
          <w:szCs w:val="32"/>
        </w:rPr>
        <w:t>在训练过程中的</w:t>
      </w:r>
      <w:r>
        <w:rPr>
          <w:rFonts w:hint="eastAsia"/>
          <w:sz w:val="24"/>
          <w:szCs w:val="32"/>
        </w:rPr>
        <w:t>loss</w:t>
      </w:r>
      <w:r>
        <w:rPr>
          <w:rFonts w:hint="eastAsia"/>
          <w:sz w:val="24"/>
          <w:szCs w:val="32"/>
        </w:rPr>
        <w:t>曲线。可以看到，两种环境下能耗</w:t>
      </w:r>
      <w:r>
        <w:rPr>
          <w:rFonts w:hint="eastAsia"/>
          <w:sz w:val="24"/>
          <w:szCs w:val="32"/>
        </w:rPr>
        <w:t>energy</w:t>
      </w:r>
      <w:r>
        <w:rPr>
          <w:rFonts w:hint="eastAsia"/>
          <w:sz w:val="24"/>
          <w:szCs w:val="32"/>
        </w:rPr>
        <w:t>在逐步下降，最终趋于稳定。基线</w:t>
      </w:r>
      <w:r>
        <w:rPr>
          <w:rFonts w:hint="eastAsia"/>
          <w:sz w:val="24"/>
          <w:szCs w:val="32"/>
        </w:rPr>
        <w:t>baseline</w:t>
      </w:r>
      <w:r>
        <w:rPr>
          <w:rFonts w:hint="eastAsia"/>
          <w:sz w:val="24"/>
          <w:szCs w:val="32"/>
        </w:rPr>
        <w:t>在训练过程中逐渐上升并稳定，在稳定后与</w:t>
      </w:r>
      <w:r>
        <w:rPr>
          <w:rFonts w:hint="eastAsia"/>
          <w:sz w:val="24"/>
          <w:szCs w:val="32"/>
        </w:rPr>
        <w:t>target</w:t>
      </w:r>
      <w:r>
        <w:rPr>
          <w:rFonts w:hint="eastAsia"/>
          <w:sz w:val="24"/>
          <w:szCs w:val="32"/>
        </w:rPr>
        <w:t>值基本重合，可以看到</w:t>
      </w:r>
      <w:r>
        <w:rPr>
          <w:rFonts w:hint="eastAsia"/>
          <w:sz w:val="24"/>
          <w:szCs w:val="32"/>
        </w:rPr>
        <w:t>C</w:t>
      </w:r>
      <w:r>
        <w:rPr>
          <w:sz w:val="24"/>
          <w:szCs w:val="32"/>
        </w:rPr>
        <w:t>ritic</w:t>
      </w:r>
      <w:r>
        <w:rPr>
          <w:sz w:val="24"/>
          <w:szCs w:val="32"/>
        </w:rPr>
        <w:t>网络训练的结果</w:t>
      </w:r>
      <w:r>
        <w:rPr>
          <w:rFonts w:hint="eastAsia"/>
          <w:sz w:val="24"/>
          <w:szCs w:val="32"/>
        </w:rPr>
        <w:t>是非常理想的。约束惩罚</w:t>
      </w:r>
      <w:r>
        <w:rPr>
          <w:rFonts w:hint="eastAsia"/>
          <w:sz w:val="24"/>
          <w:szCs w:val="32"/>
        </w:rPr>
        <w:t>penalty</w:t>
      </w:r>
      <w:r>
        <w:rPr>
          <w:rFonts w:hint="eastAsia"/>
          <w:sz w:val="24"/>
          <w:szCs w:val="32"/>
        </w:rPr>
        <w:t>也在训练过程中逐渐下降并稳定。</w:t>
      </w:r>
      <w:r>
        <w:rPr>
          <w:rFonts w:hint="eastAsia"/>
          <w:sz w:val="24"/>
          <w:szCs w:val="32"/>
        </w:rPr>
        <w:t>target</w:t>
      </w:r>
      <w:r>
        <w:rPr>
          <w:rFonts w:hint="eastAsia"/>
          <w:sz w:val="24"/>
          <w:szCs w:val="32"/>
        </w:rPr>
        <w:t>的值等于能耗与惩罚之和，它也是基线的训练目标值，可以看到在模型收敛后它与基线基本相等；而下半部分</w:t>
      </w:r>
      <w:r>
        <w:rPr>
          <w:rFonts w:hint="eastAsia"/>
          <w:sz w:val="24"/>
          <w:szCs w:val="32"/>
        </w:rPr>
        <w:t>Agent</w:t>
      </w:r>
      <w:r>
        <w:rPr>
          <w:rFonts w:hint="eastAsia"/>
          <w:sz w:val="24"/>
          <w:szCs w:val="32"/>
        </w:rPr>
        <w:t>的损失为负值，因为我们求得是最小值，而强化学习中往往是想要最大化奖励。它随着训练逐渐上升并稳定。模型在训练过程中收敛。</w:t>
      </w:r>
    </w:p>
    <w:p w14:paraId="03B32024" w14:textId="77777777" w:rsidR="00835017" w:rsidRDefault="00926E61">
      <w:pPr>
        <w:spacing w:line="400" w:lineRule="exact"/>
        <w:ind w:firstLine="420"/>
        <w:jc w:val="left"/>
        <w:rPr>
          <w:sz w:val="24"/>
          <w:szCs w:val="32"/>
        </w:rPr>
      </w:pPr>
      <w:r>
        <w:rPr>
          <w:rFonts w:hint="eastAsia"/>
          <w:sz w:val="24"/>
          <w:szCs w:val="32"/>
        </w:rPr>
        <w:t>可以看到，两种网络环境下低占用率的学习过程中，在模型的开始阶段，</w:t>
      </w:r>
      <w:r>
        <w:rPr>
          <w:sz w:val="24"/>
          <w:szCs w:val="32"/>
        </w:rPr>
        <w:t>A</w:t>
      </w:r>
      <w:r>
        <w:rPr>
          <w:rFonts w:hint="eastAsia"/>
          <w:sz w:val="24"/>
          <w:szCs w:val="32"/>
        </w:rPr>
        <w:t>gent</w:t>
      </w:r>
      <w:r>
        <w:rPr>
          <w:rFonts w:hint="eastAsia"/>
          <w:sz w:val="24"/>
          <w:szCs w:val="32"/>
        </w:rPr>
        <w:t>产生的随机序列违反了许多约束条件，导致这些放置策略会产生很高的惩罚项。随着学习的进展，</w:t>
      </w:r>
      <w:r>
        <w:rPr>
          <w:rFonts w:hint="eastAsia"/>
          <w:sz w:val="24"/>
          <w:szCs w:val="32"/>
        </w:rPr>
        <w:t>Agent</w:t>
      </w:r>
      <w:r>
        <w:rPr>
          <w:rFonts w:hint="eastAsia"/>
          <w:sz w:val="24"/>
          <w:szCs w:val="32"/>
        </w:rPr>
        <w:t>通过随机梯度下降优化网络参数，改进它产生的放置策略，来最小化训练目标</w:t>
      </w:r>
      <w:r>
        <w:rPr>
          <w:rFonts w:hint="eastAsia"/>
          <w:sz w:val="24"/>
          <w:szCs w:val="32"/>
        </w:rPr>
        <w:t>target</w:t>
      </w:r>
      <w:r>
        <w:rPr>
          <w:rFonts w:hint="eastAsia"/>
          <w:sz w:val="24"/>
          <w:szCs w:val="32"/>
        </w:rPr>
        <w:t>。在训练结束时，由于违反限制而产生的惩罚</w:t>
      </w:r>
      <w:proofErr w:type="gramStart"/>
      <w:r>
        <w:rPr>
          <w:rFonts w:hint="eastAsia"/>
          <w:sz w:val="24"/>
          <w:szCs w:val="32"/>
        </w:rPr>
        <w:t>项几乎</w:t>
      </w:r>
      <w:proofErr w:type="gramEnd"/>
      <w:r>
        <w:rPr>
          <w:rFonts w:hint="eastAsia"/>
          <w:sz w:val="24"/>
          <w:szCs w:val="32"/>
        </w:rPr>
        <w:t>为</w:t>
      </w:r>
      <w:r>
        <w:rPr>
          <w:rFonts w:hint="eastAsia"/>
          <w:sz w:val="24"/>
          <w:szCs w:val="32"/>
        </w:rPr>
        <w:t>0</w:t>
      </w:r>
      <w:r>
        <w:rPr>
          <w:rFonts w:hint="eastAsia"/>
          <w:sz w:val="24"/>
          <w:szCs w:val="32"/>
        </w:rPr>
        <w:t>。</w:t>
      </w:r>
    </w:p>
    <w:p w14:paraId="09E4C0F3" w14:textId="77777777" w:rsidR="00835017" w:rsidRDefault="00926E61">
      <w:pPr>
        <w:spacing w:line="400" w:lineRule="exact"/>
        <w:ind w:firstLine="420"/>
        <w:jc w:val="left"/>
        <w:rPr>
          <w:sz w:val="24"/>
          <w:szCs w:val="32"/>
        </w:rPr>
      </w:pPr>
      <w:r>
        <w:rPr>
          <w:rFonts w:hint="eastAsia"/>
          <w:sz w:val="24"/>
          <w:szCs w:val="32"/>
        </w:rPr>
        <w:t>在高占用率的情况下学习过程与低占用率的学习过程中也类似，但是由于序列过长，很有可能在网络环境中无法寻找到能够满足限制的策略，因此在学习过程结束时低占用率和高占用率的惩罚项分别收敛到</w:t>
      </w:r>
      <w:r>
        <w:rPr>
          <w:rFonts w:hint="eastAsia"/>
          <w:sz w:val="24"/>
          <w:szCs w:val="32"/>
        </w:rPr>
        <w:t>8</w:t>
      </w:r>
      <w:r>
        <w:rPr>
          <w:sz w:val="24"/>
          <w:szCs w:val="32"/>
        </w:rPr>
        <w:t>000</w:t>
      </w:r>
      <w:r>
        <w:rPr>
          <w:rFonts w:hint="eastAsia"/>
          <w:sz w:val="24"/>
          <w:szCs w:val="32"/>
        </w:rPr>
        <w:t>，</w:t>
      </w:r>
      <w:r>
        <w:rPr>
          <w:rFonts w:hint="eastAsia"/>
          <w:sz w:val="24"/>
          <w:szCs w:val="32"/>
        </w:rPr>
        <w:t>4</w:t>
      </w:r>
      <w:r>
        <w:rPr>
          <w:sz w:val="24"/>
          <w:szCs w:val="32"/>
        </w:rPr>
        <w:t>000</w:t>
      </w:r>
      <w:r>
        <w:rPr>
          <w:rFonts w:hint="eastAsia"/>
          <w:sz w:val="24"/>
          <w:szCs w:val="32"/>
        </w:rPr>
        <w:t>左右。</w:t>
      </w:r>
    </w:p>
    <w:p w14:paraId="27CAE2C6" w14:textId="77777777" w:rsidR="00835017" w:rsidRDefault="00835017">
      <w:pPr>
        <w:spacing w:line="400" w:lineRule="exact"/>
        <w:ind w:firstLine="420"/>
        <w:jc w:val="left"/>
        <w:rPr>
          <w:sz w:val="24"/>
          <w:szCs w:val="32"/>
        </w:rPr>
      </w:pPr>
    </w:p>
    <w:p w14:paraId="2D6A9E1F" w14:textId="77777777" w:rsidR="00835017" w:rsidRDefault="00926E61">
      <w:pPr>
        <w:jc w:val="left"/>
      </w:pPr>
      <w:r>
        <w:rPr>
          <w:noProof/>
        </w:rPr>
        <w:lastRenderedPageBreak/>
        <w:drawing>
          <wp:inline distT="0" distB="0" distL="0" distR="0" wp14:anchorId="1E84807A" wp14:editId="5C4197BE">
            <wp:extent cx="5163185" cy="38722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163222" cy="3872265"/>
                    </a:xfrm>
                    <a:prstGeom prst="rect">
                      <a:avLst/>
                    </a:prstGeom>
                    <a:noFill/>
                    <a:ln>
                      <a:noFill/>
                    </a:ln>
                  </pic:spPr>
                </pic:pic>
              </a:graphicData>
            </a:graphic>
          </wp:inline>
        </w:drawing>
      </w:r>
    </w:p>
    <w:p w14:paraId="6E40DD15" w14:textId="77777777" w:rsidR="00835017" w:rsidRDefault="00926E61">
      <w:pPr>
        <w:jc w:val="center"/>
      </w:pPr>
      <w:r>
        <w:rPr>
          <w:rFonts w:hint="eastAsia"/>
        </w:rPr>
        <w:t>图</w:t>
      </w:r>
      <w:r>
        <w:rPr>
          <w:rFonts w:hint="eastAsia"/>
        </w:rPr>
        <w:t>4</w:t>
      </w:r>
      <w:r>
        <w:t xml:space="preserve">.5 </w:t>
      </w:r>
      <w:r>
        <w:t>三种</w:t>
      </w:r>
      <w:r>
        <w:rPr>
          <w:rFonts w:hint="eastAsia"/>
        </w:rPr>
        <w:t>资源</w:t>
      </w:r>
      <w:r>
        <w:t>限制违反率随服务功能链请求序列</w:t>
      </w:r>
      <w:r>
        <w:rPr>
          <w:rFonts w:hint="eastAsia"/>
        </w:rPr>
        <w:t>长度增长的变化</w:t>
      </w:r>
    </w:p>
    <w:p w14:paraId="496E55F4" w14:textId="77777777" w:rsidR="00835017" w:rsidRDefault="00835017">
      <w:pPr>
        <w:jc w:val="center"/>
      </w:pPr>
    </w:p>
    <w:p w14:paraId="28E45E10" w14:textId="77777777" w:rsidR="00835017" w:rsidRDefault="00926E61">
      <w:pPr>
        <w:spacing w:line="400" w:lineRule="exact"/>
        <w:ind w:firstLine="420"/>
        <w:jc w:val="left"/>
        <w:rPr>
          <w:sz w:val="24"/>
          <w:szCs w:val="32"/>
        </w:rPr>
      </w:pPr>
      <w:r>
        <w:rPr>
          <w:sz w:val="24"/>
          <w:szCs w:val="32"/>
        </w:rPr>
        <w:t>图</w:t>
      </w:r>
      <w:r>
        <w:rPr>
          <w:rFonts w:hint="eastAsia"/>
          <w:sz w:val="24"/>
          <w:szCs w:val="32"/>
        </w:rPr>
        <w:t>4</w:t>
      </w:r>
      <w:r>
        <w:rPr>
          <w:sz w:val="24"/>
          <w:szCs w:val="32"/>
        </w:rPr>
        <w:t>.5</w:t>
      </w:r>
      <w:r>
        <w:rPr>
          <w:sz w:val="24"/>
          <w:szCs w:val="32"/>
        </w:rPr>
        <w:t>显示</w:t>
      </w:r>
      <w:r>
        <w:rPr>
          <w:rFonts w:hint="eastAsia"/>
          <w:sz w:val="24"/>
          <w:szCs w:val="32"/>
        </w:rPr>
        <w:t>随着服务功能链序列长度的增长，</w:t>
      </w:r>
      <w:r>
        <w:rPr>
          <w:sz w:val="24"/>
        </w:rPr>
        <w:t>三种</w:t>
      </w:r>
      <w:r>
        <w:rPr>
          <w:rFonts w:hint="eastAsia"/>
          <w:sz w:val="24"/>
        </w:rPr>
        <w:t>底层网络资源</w:t>
      </w:r>
      <w:r>
        <w:rPr>
          <w:sz w:val="24"/>
        </w:rPr>
        <w:t>限制</w:t>
      </w:r>
      <w:r>
        <w:rPr>
          <w:rFonts w:hint="eastAsia"/>
          <w:sz w:val="24"/>
        </w:rPr>
        <w:t>的</w:t>
      </w:r>
      <w:r>
        <w:rPr>
          <w:sz w:val="24"/>
        </w:rPr>
        <w:t>违反率</w:t>
      </w:r>
      <w:r>
        <w:rPr>
          <w:rFonts w:hint="eastAsia"/>
          <w:sz w:val="24"/>
        </w:rPr>
        <w:t>的变化。</w:t>
      </w:r>
      <w:r>
        <w:rPr>
          <w:rFonts w:hint="eastAsia"/>
          <w:sz w:val="24"/>
          <w:szCs w:val="32"/>
        </w:rPr>
        <w:t>最为明显的是</w:t>
      </w:r>
      <w:r>
        <w:rPr>
          <w:rFonts w:hint="eastAsia"/>
          <w:sz w:val="24"/>
          <w:szCs w:val="32"/>
        </w:rPr>
        <w:t>C</w:t>
      </w:r>
      <w:r>
        <w:rPr>
          <w:sz w:val="24"/>
          <w:szCs w:val="32"/>
        </w:rPr>
        <w:t>PU</w:t>
      </w:r>
      <w:r>
        <w:rPr>
          <w:sz w:val="24"/>
          <w:szCs w:val="32"/>
        </w:rPr>
        <w:t>资源限制的违反</w:t>
      </w:r>
      <w:r>
        <w:rPr>
          <w:rFonts w:hint="eastAsia"/>
          <w:sz w:val="24"/>
          <w:szCs w:val="32"/>
        </w:rPr>
        <w:t>，它随着服务功能链序列长度的增长大幅度增长。服务功能链长度为</w:t>
      </w:r>
      <w:r>
        <w:rPr>
          <w:rFonts w:hint="eastAsia"/>
          <w:sz w:val="24"/>
          <w:szCs w:val="32"/>
        </w:rPr>
        <w:t>1</w:t>
      </w:r>
      <w:r>
        <w:rPr>
          <w:sz w:val="24"/>
          <w:szCs w:val="32"/>
        </w:rPr>
        <w:t>2~</w:t>
      </w:r>
      <w:r>
        <w:rPr>
          <w:rFonts w:hint="eastAsia"/>
          <w:sz w:val="24"/>
          <w:szCs w:val="32"/>
        </w:rPr>
        <w:t>1</w:t>
      </w:r>
      <w:r>
        <w:rPr>
          <w:sz w:val="24"/>
          <w:szCs w:val="32"/>
        </w:rPr>
        <w:t>8</w:t>
      </w:r>
      <w:r>
        <w:rPr>
          <w:sz w:val="24"/>
          <w:szCs w:val="32"/>
        </w:rPr>
        <w:t>的为小规模网络环境</w:t>
      </w:r>
      <w:r>
        <w:rPr>
          <w:rFonts w:hint="eastAsia"/>
          <w:sz w:val="24"/>
          <w:szCs w:val="32"/>
        </w:rPr>
        <w:t>，长度为</w:t>
      </w:r>
      <w:r>
        <w:rPr>
          <w:rFonts w:hint="eastAsia"/>
          <w:sz w:val="24"/>
          <w:szCs w:val="32"/>
        </w:rPr>
        <w:t>2</w:t>
      </w:r>
      <w:r>
        <w:rPr>
          <w:sz w:val="24"/>
          <w:szCs w:val="32"/>
        </w:rPr>
        <w:t>0~30</w:t>
      </w:r>
      <w:r>
        <w:rPr>
          <w:sz w:val="24"/>
          <w:szCs w:val="32"/>
        </w:rPr>
        <w:t>的为大规模网络环境，在这两部分</w:t>
      </w:r>
      <w:r>
        <w:rPr>
          <w:rFonts w:hint="eastAsia"/>
          <w:sz w:val="24"/>
          <w:szCs w:val="32"/>
        </w:rPr>
        <w:t>网络环境中，服务功能链序列在逐渐增加时</w:t>
      </w:r>
      <w:r>
        <w:rPr>
          <w:sz w:val="24"/>
          <w:szCs w:val="32"/>
        </w:rPr>
        <w:t>，网络的占用率</w:t>
      </w:r>
      <w:r>
        <w:rPr>
          <w:rFonts w:hint="eastAsia"/>
          <w:sz w:val="24"/>
          <w:szCs w:val="32"/>
        </w:rPr>
        <w:t>是逐渐增加的，因此违反</w:t>
      </w:r>
      <w:r>
        <w:rPr>
          <w:rFonts w:hint="eastAsia"/>
          <w:sz w:val="24"/>
          <w:szCs w:val="32"/>
        </w:rPr>
        <w:t>C</w:t>
      </w:r>
      <w:r>
        <w:rPr>
          <w:sz w:val="24"/>
          <w:szCs w:val="32"/>
        </w:rPr>
        <w:t>PU</w:t>
      </w:r>
      <w:r>
        <w:rPr>
          <w:sz w:val="24"/>
          <w:szCs w:val="32"/>
        </w:rPr>
        <w:t>资源限制的比率也在逐渐增加</w:t>
      </w:r>
      <w:r>
        <w:rPr>
          <w:rFonts w:hint="eastAsia"/>
          <w:sz w:val="24"/>
          <w:szCs w:val="32"/>
        </w:rPr>
        <w:t>。</w:t>
      </w:r>
      <w:proofErr w:type="gramStart"/>
      <w:r>
        <w:rPr>
          <w:rFonts w:hint="eastAsia"/>
          <w:sz w:val="24"/>
          <w:szCs w:val="32"/>
        </w:rPr>
        <w:t>其中服务</w:t>
      </w:r>
      <w:proofErr w:type="gramEnd"/>
      <w:r>
        <w:rPr>
          <w:rFonts w:hint="eastAsia"/>
          <w:sz w:val="24"/>
          <w:szCs w:val="32"/>
        </w:rPr>
        <w:t>功能链长度为</w:t>
      </w:r>
      <w:r>
        <w:rPr>
          <w:rFonts w:hint="eastAsia"/>
          <w:sz w:val="24"/>
          <w:szCs w:val="32"/>
        </w:rPr>
        <w:t>1</w:t>
      </w:r>
      <w:r>
        <w:rPr>
          <w:sz w:val="24"/>
          <w:szCs w:val="32"/>
        </w:rPr>
        <w:t>6</w:t>
      </w:r>
      <w:r>
        <w:rPr>
          <w:sz w:val="24"/>
          <w:szCs w:val="32"/>
        </w:rPr>
        <w:t>时</w:t>
      </w:r>
      <w:r>
        <w:rPr>
          <w:rFonts w:hint="eastAsia"/>
          <w:sz w:val="24"/>
          <w:szCs w:val="32"/>
        </w:rPr>
        <w:t>的测试结果中</w:t>
      </w:r>
      <w:r>
        <w:rPr>
          <w:sz w:val="24"/>
          <w:szCs w:val="32"/>
        </w:rPr>
        <w:t>违反</w:t>
      </w:r>
      <w:r>
        <w:rPr>
          <w:rFonts w:hint="eastAsia"/>
          <w:sz w:val="24"/>
          <w:szCs w:val="32"/>
        </w:rPr>
        <w:t>C</w:t>
      </w:r>
      <w:r>
        <w:rPr>
          <w:sz w:val="24"/>
          <w:szCs w:val="32"/>
        </w:rPr>
        <w:t>PU</w:t>
      </w:r>
      <w:r>
        <w:rPr>
          <w:sz w:val="24"/>
          <w:szCs w:val="32"/>
        </w:rPr>
        <w:t>资源限制的比率大于长度为</w:t>
      </w:r>
      <w:r>
        <w:rPr>
          <w:rFonts w:hint="eastAsia"/>
          <w:sz w:val="24"/>
          <w:szCs w:val="32"/>
        </w:rPr>
        <w:t>1</w:t>
      </w:r>
      <w:r>
        <w:rPr>
          <w:sz w:val="24"/>
          <w:szCs w:val="32"/>
        </w:rPr>
        <w:t>8</w:t>
      </w:r>
      <w:r>
        <w:rPr>
          <w:sz w:val="24"/>
          <w:szCs w:val="32"/>
        </w:rPr>
        <w:t>时违反</w:t>
      </w:r>
      <w:r>
        <w:rPr>
          <w:rFonts w:hint="eastAsia"/>
          <w:sz w:val="24"/>
          <w:szCs w:val="32"/>
        </w:rPr>
        <w:t>C</w:t>
      </w:r>
      <w:r>
        <w:rPr>
          <w:sz w:val="24"/>
          <w:szCs w:val="32"/>
        </w:rPr>
        <w:t>PU</w:t>
      </w:r>
      <w:r>
        <w:rPr>
          <w:sz w:val="24"/>
          <w:szCs w:val="32"/>
        </w:rPr>
        <w:t>资源限制的比率</w:t>
      </w:r>
      <w:r>
        <w:rPr>
          <w:rFonts w:hint="eastAsia"/>
          <w:sz w:val="24"/>
          <w:szCs w:val="32"/>
        </w:rPr>
        <w:t>，我猜想是长度为</w:t>
      </w:r>
      <w:r>
        <w:rPr>
          <w:rFonts w:hint="eastAsia"/>
          <w:sz w:val="24"/>
          <w:szCs w:val="32"/>
        </w:rPr>
        <w:t>1</w:t>
      </w:r>
      <w:r>
        <w:rPr>
          <w:sz w:val="24"/>
          <w:szCs w:val="32"/>
        </w:rPr>
        <w:t>6</w:t>
      </w:r>
      <w:r>
        <w:rPr>
          <w:sz w:val="24"/>
          <w:szCs w:val="32"/>
        </w:rPr>
        <w:t>时训练的模型找到的是局部最优解。</w:t>
      </w:r>
    </w:p>
    <w:p w14:paraId="5BF95F48" w14:textId="77777777" w:rsidR="00835017" w:rsidRDefault="00926E61">
      <w:pPr>
        <w:spacing w:line="400" w:lineRule="exact"/>
        <w:ind w:firstLine="420"/>
        <w:jc w:val="left"/>
        <w:rPr>
          <w:sz w:val="24"/>
          <w:szCs w:val="32"/>
        </w:rPr>
      </w:pPr>
      <w:r>
        <w:rPr>
          <w:sz w:val="24"/>
          <w:szCs w:val="32"/>
        </w:rPr>
        <w:t>另外</w:t>
      </w:r>
      <w:r>
        <w:rPr>
          <w:rFonts w:hint="eastAsia"/>
          <w:sz w:val="24"/>
          <w:szCs w:val="32"/>
        </w:rPr>
        <w:t>两项资源限制分别是带宽限制和时延的限制。带宽限制的违反只出现在服务功能链长度为</w:t>
      </w:r>
      <w:r>
        <w:rPr>
          <w:rFonts w:hint="eastAsia"/>
          <w:sz w:val="24"/>
          <w:szCs w:val="32"/>
        </w:rPr>
        <w:t>1</w:t>
      </w:r>
      <w:r>
        <w:rPr>
          <w:sz w:val="24"/>
          <w:szCs w:val="32"/>
        </w:rPr>
        <w:t>6</w:t>
      </w:r>
      <w:r>
        <w:rPr>
          <w:sz w:val="24"/>
          <w:szCs w:val="32"/>
        </w:rPr>
        <w:t>和</w:t>
      </w:r>
      <w:r>
        <w:rPr>
          <w:rFonts w:hint="eastAsia"/>
          <w:sz w:val="24"/>
          <w:szCs w:val="32"/>
        </w:rPr>
        <w:t>1</w:t>
      </w:r>
      <w:r>
        <w:rPr>
          <w:sz w:val="24"/>
          <w:szCs w:val="32"/>
        </w:rPr>
        <w:t>8</w:t>
      </w:r>
      <w:r>
        <w:rPr>
          <w:sz w:val="24"/>
          <w:szCs w:val="32"/>
        </w:rPr>
        <w:t>的测试结果中，而时延限制的违反</w:t>
      </w:r>
      <w:r>
        <w:rPr>
          <w:rFonts w:hint="eastAsia"/>
          <w:sz w:val="24"/>
          <w:szCs w:val="32"/>
        </w:rPr>
        <w:t>则从未出现过。这有可能是在定义违反的阈值时将其定义的过大，后续可以对其进行改进。</w:t>
      </w:r>
    </w:p>
    <w:p w14:paraId="08C93456" w14:textId="77777777" w:rsidR="00835017" w:rsidRDefault="00835017">
      <w:pPr>
        <w:jc w:val="center"/>
      </w:pPr>
    </w:p>
    <w:p w14:paraId="29E97F4A" w14:textId="77777777" w:rsidR="00835017" w:rsidRDefault="00926E61">
      <w:pPr>
        <w:keepNext/>
        <w:spacing w:line="400" w:lineRule="exact"/>
        <w:jc w:val="left"/>
        <w:outlineLvl w:val="2"/>
        <w:rPr>
          <w:rFonts w:eastAsia="黑体"/>
          <w:bCs/>
          <w:sz w:val="28"/>
        </w:rPr>
      </w:pPr>
      <w:bookmarkStart w:id="126" w:name="_Toc103078332"/>
      <w:bookmarkStart w:id="127" w:name="_Toc102600743"/>
      <w:r>
        <w:rPr>
          <w:rFonts w:ascii="黑体" w:eastAsia="黑体" w:hAnsi="黑体"/>
          <w:bCs/>
          <w:sz w:val="28"/>
        </w:rPr>
        <w:t xml:space="preserve">4.3.2 </w:t>
      </w:r>
      <w:r>
        <w:rPr>
          <w:rFonts w:eastAsia="黑体"/>
          <w:bCs/>
          <w:sz w:val="28"/>
        </w:rPr>
        <w:t>算法对比</w:t>
      </w:r>
      <w:bookmarkEnd w:id="126"/>
      <w:bookmarkEnd w:id="127"/>
    </w:p>
    <w:p w14:paraId="0BCEFAAD" w14:textId="0202A0DB" w:rsidR="00835017" w:rsidRDefault="00926E61">
      <w:pPr>
        <w:spacing w:line="400" w:lineRule="exact"/>
        <w:ind w:firstLine="420"/>
        <w:jc w:val="left"/>
        <w:rPr>
          <w:sz w:val="24"/>
          <w:szCs w:val="32"/>
        </w:rPr>
      </w:pPr>
      <w:r>
        <w:rPr>
          <w:sz w:val="24"/>
          <w:szCs w:val="32"/>
        </w:rPr>
        <w:t>我们在用于解决离线</w:t>
      </w:r>
      <w:r>
        <w:rPr>
          <w:sz w:val="24"/>
          <w:szCs w:val="32"/>
        </w:rPr>
        <w:t>VNF-FGE</w:t>
      </w:r>
      <w:r>
        <w:rPr>
          <w:sz w:val="24"/>
          <w:szCs w:val="32"/>
        </w:rPr>
        <w:t>问题的启发式算法和元启发式算法中分别挑选了一种</w:t>
      </w:r>
      <w:r>
        <w:rPr>
          <w:rFonts w:hint="eastAsia"/>
          <w:sz w:val="24"/>
          <w:szCs w:val="32"/>
        </w:rPr>
        <w:t>并实现</w:t>
      </w:r>
      <w:r>
        <w:rPr>
          <w:sz w:val="24"/>
          <w:szCs w:val="32"/>
        </w:rPr>
        <w:t>，来与我们的算法进行对比。其中启发式算法挑选的是</w:t>
      </w:r>
      <w:r>
        <w:rPr>
          <w:sz w:val="24"/>
          <w:szCs w:val="32"/>
        </w:rPr>
        <w:t>First-Fit</w:t>
      </w:r>
      <w:r>
        <w:rPr>
          <w:sz w:val="24"/>
          <w:szCs w:val="32"/>
        </w:rPr>
        <w:t>算法，</w:t>
      </w:r>
      <w:r>
        <w:rPr>
          <w:sz w:val="24"/>
          <w:szCs w:val="32"/>
        </w:rPr>
        <w:t>First-Fit</w:t>
      </w:r>
      <w:r>
        <w:rPr>
          <w:sz w:val="24"/>
          <w:szCs w:val="32"/>
        </w:rPr>
        <w:t>算法大体思想是寻找到第一个能够放置的位置，且将</w:t>
      </w:r>
      <w:r>
        <w:rPr>
          <w:sz w:val="24"/>
          <w:szCs w:val="32"/>
        </w:rPr>
        <w:t>VNF</w:t>
      </w:r>
      <w:r>
        <w:rPr>
          <w:sz w:val="24"/>
          <w:szCs w:val="32"/>
        </w:rPr>
        <w:t>放置在这里不会违反任何约束，与操作系统中物理内存分配算法的</w:t>
      </w:r>
      <w:r>
        <w:rPr>
          <w:sz w:val="24"/>
          <w:szCs w:val="32"/>
        </w:rPr>
        <w:t>First-Fit</w:t>
      </w:r>
      <w:r>
        <w:rPr>
          <w:sz w:val="24"/>
          <w:szCs w:val="32"/>
        </w:rPr>
        <w:t>类似，因此</w:t>
      </w:r>
      <w:r>
        <w:rPr>
          <w:sz w:val="24"/>
          <w:szCs w:val="32"/>
        </w:rPr>
        <w:lastRenderedPageBreak/>
        <w:t>它得出的放置策略是不存在违反约束的情况的。如果</w:t>
      </w:r>
      <w:proofErr w:type="gramStart"/>
      <w:r>
        <w:rPr>
          <w:sz w:val="24"/>
          <w:szCs w:val="32"/>
        </w:rPr>
        <w:t>某个服务</w:t>
      </w:r>
      <w:proofErr w:type="gramEnd"/>
      <w:r>
        <w:rPr>
          <w:sz w:val="24"/>
          <w:szCs w:val="32"/>
        </w:rPr>
        <w:t>功能链请求无论如何都无法满足，则</w:t>
      </w:r>
      <w:r>
        <w:rPr>
          <w:sz w:val="24"/>
          <w:szCs w:val="32"/>
        </w:rPr>
        <w:t>First-Fit</w:t>
      </w:r>
      <w:r>
        <w:rPr>
          <w:sz w:val="24"/>
          <w:szCs w:val="32"/>
        </w:rPr>
        <w:t>将无法找到可行解。它的伪代码实现见附录</w:t>
      </w:r>
      <w:r>
        <w:rPr>
          <w:sz w:val="24"/>
          <w:szCs w:val="32"/>
        </w:rPr>
        <w:t>6.2</w:t>
      </w:r>
      <w:r>
        <w:rPr>
          <w:sz w:val="24"/>
          <w:szCs w:val="32"/>
        </w:rPr>
        <w:t>节；元启发式算法挑选的是遗传算法，它的伪代码实现见附录</w:t>
      </w:r>
      <w:r>
        <w:rPr>
          <w:sz w:val="24"/>
          <w:szCs w:val="32"/>
        </w:rPr>
        <w:t>6.3</w:t>
      </w:r>
      <w:r>
        <w:rPr>
          <w:sz w:val="24"/>
          <w:szCs w:val="32"/>
        </w:rPr>
        <w:t>节。三种算法效果对比情况如图</w:t>
      </w:r>
      <w:r>
        <w:rPr>
          <w:sz w:val="24"/>
          <w:szCs w:val="32"/>
        </w:rPr>
        <w:t>4.5</w:t>
      </w:r>
      <w:r>
        <w:rPr>
          <w:sz w:val="24"/>
          <w:szCs w:val="32"/>
        </w:rPr>
        <w:t>所示</w:t>
      </w:r>
      <w:r>
        <w:rPr>
          <w:rFonts w:hint="eastAsia"/>
          <w:sz w:val="24"/>
          <w:szCs w:val="32"/>
        </w:rPr>
        <w:t>：</w:t>
      </w:r>
    </w:p>
    <w:p w14:paraId="1E737DB7" w14:textId="77777777" w:rsidR="00835017" w:rsidRDefault="00926E61">
      <w:pPr>
        <w:ind w:firstLine="420"/>
        <w:jc w:val="center"/>
      </w:pPr>
      <w:r>
        <w:rPr>
          <w:noProof/>
        </w:rPr>
        <w:drawing>
          <wp:inline distT="0" distB="0" distL="0" distR="0" wp14:anchorId="5B67428B" wp14:editId="2370A544">
            <wp:extent cx="5399405" cy="4049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399405" cy="4049395"/>
                    </a:xfrm>
                    <a:prstGeom prst="rect">
                      <a:avLst/>
                    </a:prstGeom>
                    <a:noFill/>
                    <a:ln>
                      <a:noFill/>
                    </a:ln>
                  </pic:spPr>
                </pic:pic>
              </a:graphicData>
            </a:graphic>
          </wp:inline>
        </w:drawing>
      </w:r>
    </w:p>
    <w:p w14:paraId="5E9C766C" w14:textId="1256F9C5" w:rsidR="00835017" w:rsidRDefault="00926E61">
      <w:pPr>
        <w:ind w:firstLine="420"/>
        <w:jc w:val="center"/>
      </w:pPr>
      <w:r>
        <w:t>图</w:t>
      </w:r>
      <w:r>
        <w:t>4.5</w:t>
      </w:r>
      <w:r>
        <w:rPr>
          <w:rFonts w:hint="eastAsia"/>
        </w:rPr>
        <w:t xml:space="preserve"> </w:t>
      </w:r>
      <w:r>
        <w:t>强化学习，遗传算法，</w:t>
      </w:r>
      <w:r>
        <w:t>First-Fit</w:t>
      </w:r>
      <w:r>
        <w:t>算法效果对比</w:t>
      </w:r>
    </w:p>
    <w:p w14:paraId="1AF3E98D" w14:textId="6BFEFD27" w:rsidR="00B75F51" w:rsidRDefault="00926E61" w:rsidP="0097157D">
      <w:pPr>
        <w:widowControl/>
        <w:spacing w:line="400" w:lineRule="exact"/>
        <w:ind w:firstLineChars="200" w:firstLine="480"/>
        <w:jc w:val="left"/>
        <w:rPr>
          <w:sz w:val="24"/>
          <w:szCs w:val="32"/>
        </w:rPr>
      </w:pPr>
      <w:r>
        <w:rPr>
          <w:sz w:val="24"/>
          <w:szCs w:val="32"/>
        </w:rPr>
        <w:t>我们将服务功能链长度作为横坐标，将三种算法产生的能耗与限制产生的惩罚</w:t>
      </w:r>
      <w:r>
        <w:rPr>
          <w:rFonts w:hint="eastAsia"/>
          <w:sz w:val="24"/>
          <w:szCs w:val="32"/>
        </w:rPr>
        <w:t>在图</w:t>
      </w:r>
      <w:r>
        <w:rPr>
          <w:rFonts w:hint="eastAsia"/>
          <w:sz w:val="24"/>
          <w:szCs w:val="32"/>
        </w:rPr>
        <w:t>4</w:t>
      </w:r>
      <w:r>
        <w:rPr>
          <w:sz w:val="24"/>
          <w:szCs w:val="32"/>
        </w:rPr>
        <w:t>.5</w:t>
      </w:r>
      <w:r>
        <w:rPr>
          <w:rFonts w:hint="eastAsia"/>
          <w:sz w:val="24"/>
          <w:szCs w:val="32"/>
        </w:rPr>
        <w:t>中</w:t>
      </w:r>
      <w:r>
        <w:rPr>
          <w:sz w:val="24"/>
          <w:szCs w:val="32"/>
        </w:rPr>
        <w:t>进行对比。</w:t>
      </w:r>
      <w:r>
        <w:rPr>
          <w:rFonts w:hint="eastAsia"/>
          <w:sz w:val="24"/>
          <w:szCs w:val="32"/>
        </w:rPr>
        <w:t>测试包含</w:t>
      </w:r>
      <w:r>
        <w:rPr>
          <w:rFonts w:hint="eastAsia"/>
          <w:sz w:val="24"/>
          <w:szCs w:val="32"/>
        </w:rPr>
        <w:t>1</w:t>
      </w:r>
      <w:r>
        <w:rPr>
          <w:sz w:val="24"/>
          <w:szCs w:val="32"/>
        </w:rPr>
        <w:t>28</w:t>
      </w:r>
      <w:r>
        <w:rPr>
          <w:rFonts w:hint="eastAsia"/>
          <w:sz w:val="24"/>
          <w:szCs w:val="32"/>
        </w:rPr>
        <w:t>个</w:t>
      </w:r>
      <w:r>
        <w:rPr>
          <w:rFonts w:hint="eastAsia"/>
          <w:sz w:val="24"/>
          <w:szCs w:val="32"/>
        </w:rPr>
        <w:t>batch</w:t>
      </w:r>
      <w:r>
        <w:rPr>
          <w:rFonts w:hint="eastAsia"/>
          <w:sz w:val="24"/>
          <w:szCs w:val="32"/>
        </w:rPr>
        <w:t>，每个</w:t>
      </w:r>
      <w:r>
        <w:rPr>
          <w:rFonts w:hint="eastAsia"/>
          <w:sz w:val="24"/>
          <w:szCs w:val="32"/>
        </w:rPr>
        <w:t>batch</w:t>
      </w:r>
      <w:r>
        <w:rPr>
          <w:rFonts w:hint="eastAsia"/>
          <w:sz w:val="24"/>
          <w:szCs w:val="32"/>
        </w:rPr>
        <w:t>都会根据</w:t>
      </w:r>
      <w:r>
        <w:rPr>
          <w:rFonts w:hint="eastAsia"/>
          <w:sz w:val="24"/>
          <w:szCs w:val="32"/>
        </w:rPr>
        <w:t>V</w:t>
      </w:r>
      <w:r>
        <w:rPr>
          <w:sz w:val="24"/>
          <w:szCs w:val="32"/>
        </w:rPr>
        <w:t>NF</w:t>
      </w:r>
      <w:r>
        <w:rPr>
          <w:rFonts w:hint="eastAsia"/>
          <w:sz w:val="24"/>
          <w:szCs w:val="32"/>
        </w:rPr>
        <w:t>字典生成随机的服务功能链序列。</w:t>
      </w:r>
      <w:r>
        <w:rPr>
          <w:sz w:val="24"/>
          <w:szCs w:val="32"/>
        </w:rPr>
        <w:t>可以看到，使用</w:t>
      </w:r>
      <w:r>
        <w:rPr>
          <w:rFonts w:hint="eastAsia"/>
          <w:sz w:val="24"/>
          <w:szCs w:val="32"/>
        </w:rPr>
        <w:t>本文提出的算法</w:t>
      </w:r>
      <w:r>
        <w:rPr>
          <w:sz w:val="24"/>
          <w:szCs w:val="32"/>
        </w:rPr>
        <w:t>产生的结果介于</w:t>
      </w:r>
      <w:r>
        <w:rPr>
          <w:sz w:val="24"/>
          <w:szCs w:val="32"/>
        </w:rPr>
        <w:t>First-Fit</w:t>
      </w:r>
      <w:r>
        <w:rPr>
          <w:sz w:val="24"/>
          <w:szCs w:val="32"/>
        </w:rPr>
        <w:t>算法和遗传算法之间</w:t>
      </w:r>
      <w:r>
        <w:rPr>
          <w:rFonts w:hint="eastAsia"/>
          <w:sz w:val="24"/>
          <w:szCs w:val="32"/>
        </w:rPr>
        <w:t>，且此处统计的</w:t>
      </w:r>
      <w:r>
        <w:rPr>
          <w:rFonts w:hint="eastAsia"/>
          <w:sz w:val="24"/>
          <w:szCs w:val="32"/>
        </w:rPr>
        <w:t>First</w:t>
      </w:r>
      <w:r>
        <w:rPr>
          <w:sz w:val="24"/>
          <w:szCs w:val="32"/>
        </w:rPr>
        <w:t>-F</w:t>
      </w:r>
      <w:r>
        <w:rPr>
          <w:rFonts w:hint="eastAsia"/>
          <w:sz w:val="24"/>
          <w:szCs w:val="32"/>
        </w:rPr>
        <w:t>it</w:t>
      </w:r>
      <w:r>
        <w:rPr>
          <w:rFonts w:hint="eastAsia"/>
          <w:sz w:val="24"/>
          <w:szCs w:val="32"/>
        </w:rPr>
        <w:t>算法产生的能耗均不包括无法找到可行解的情况；由于</w:t>
      </w:r>
      <w:r>
        <w:rPr>
          <w:rFonts w:hint="eastAsia"/>
          <w:sz w:val="24"/>
          <w:szCs w:val="32"/>
        </w:rPr>
        <w:t>First</w:t>
      </w:r>
      <w:r>
        <w:rPr>
          <w:sz w:val="24"/>
          <w:szCs w:val="32"/>
        </w:rPr>
        <w:t>-F</w:t>
      </w:r>
      <w:r>
        <w:rPr>
          <w:rFonts w:hint="eastAsia"/>
          <w:sz w:val="24"/>
          <w:szCs w:val="32"/>
        </w:rPr>
        <w:t>it</w:t>
      </w:r>
      <w:r>
        <w:rPr>
          <w:rFonts w:hint="eastAsia"/>
          <w:sz w:val="24"/>
          <w:szCs w:val="32"/>
        </w:rPr>
        <w:t>算法不会有</w:t>
      </w:r>
      <w:r>
        <w:rPr>
          <w:sz w:val="24"/>
          <w:szCs w:val="32"/>
        </w:rPr>
        <w:t>违反限制而产生的惩罚</w:t>
      </w:r>
      <w:r>
        <w:rPr>
          <w:rFonts w:hint="eastAsia"/>
          <w:sz w:val="24"/>
          <w:szCs w:val="32"/>
        </w:rPr>
        <w:t>，我们将本文提出的算法与遗传算法进行对比，可以看到随着服务功能链长度的增加，遗传算法产生的惩罚也在逐渐增加，而强化学习方法产生的惩罚则变化不大，相较于</w:t>
      </w:r>
      <w:r>
        <w:rPr>
          <w:sz w:val="24"/>
          <w:szCs w:val="32"/>
        </w:rPr>
        <w:t>遗传算法</w:t>
      </w:r>
      <w:r>
        <w:rPr>
          <w:rFonts w:hint="eastAsia"/>
          <w:sz w:val="24"/>
          <w:szCs w:val="32"/>
        </w:rPr>
        <w:t>的惩罚</w:t>
      </w:r>
      <w:r>
        <w:rPr>
          <w:sz w:val="24"/>
          <w:szCs w:val="32"/>
        </w:rPr>
        <w:t>要小很多</w:t>
      </w:r>
      <w:r>
        <w:rPr>
          <w:rFonts w:hint="eastAsia"/>
          <w:sz w:val="24"/>
          <w:szCs w:val="32"/>
        </w:rPr>
        <w:t>，将能耗与惩罚项相加，</w:t>
      </w:r>
      <w:r>
        <w:rPr>
          <w:rFonts w:hint="eastAsia"/>
          <w:sz w:val="24"/>
        </w:rPr>
        <w:t>求出的目标函数值相较于遗传算法平均降低了</w:t>
      </w:r>
      <w:r>
        <w:rPr>
          <w:rFonts w:hint="eastAsia"/>
          <w:sz w:val="24"/>
        </w:rPr>
        <w:t>5</w:t>
      </w:r>
      <w:r>
        <w:rPr>
          <w:sz w:val="24"/>
        </w:rPr>
        <w:t>9.1%</w:t>
      </w:r>
      <w:r>
        <w:rPr>
          <w:rFonts w:hint="eastAsia"/>
          <w:sz w:val="24"/>
        </w:rPr>
        <w:t>；在高占用率的网络环境中，本文提出的算法仍能够找到较优的可行解，而</w:t>
      </w:r>
      <w:r>
        <w:rPr>
          <w:rFonts w:hint="eastAsia"/>
          <w:sz w:val="24"/>
        </w:rPr>
        <w:t>First</w:t>
      </w:r>
      <w:r>
        <w:rPr>
          <w:sz w:val="24"/>
        </w:rPr>
        <w:t>-F</w:t>
      </w:r>
      <w:r>
        <w:rPr>
          <w:rFonts w:hint="eastAsia"/>
          <w:sz w:val="24"/>
        </w:rPr>
        <w:t>it</w:t>
      </w:r>
      <w:r>
        <w:rPr>
          <w:rFonts w:hint="eastAsia"/>
          <w:sz w:val="24"/>
        </w:rPr>
        <w:t>算法则很难找到可行解。在高占用率的网络环境下，</w:t>
      </w:r>
      <w:r>
        <w:rPr>
          <w:rFonts w:hint="eastAsia"/>
          <w:sz w:val="24"/>
        </w:rPr>
        <w:t>First</w:t>
      </w:r>
      <w:r>
        <w:rPr>
          <w:sz w:val="24"/>
        </w:rPr>
        <w:t>-F</w:t>
      </w:r>
      <w:r>
        <w:rPr>
          <w:rFonts w:hint="eastAsia"/>
          <w:sz w:val="24"/>
        </w:rPr>
        <w:t>it</w:t>
      </w:r>
      <w:r>
        <w:rPr>
          <w:rFonts w:hint="eastAsia"/>
          <w:sz w:val="24"/>
        </w:rPr>
        <w:t>算法能够找到的可行解不超过所有测试个数的</w:t>
      </w:r>
      <w:r>
        <w:rPr>
          <w:rFonts w:hint="eastAsia"/>
          <w:sz w:val="24"/>
        </w:rPr>
        <w:t>4</w:t>
      </w:r>
      <w:r>
        <w:rPr>
          <w:sz w:val="24"/>
        </w:rPr>
        <w:t>0%</w:t>
      </w:r>
      <w:r>
        <w:rPr>
          <w:sz w:val="24"/>
        </w:rPr>
        <w:t>。</w:t>
      </w:r>
      <w:r>
        <w:rPr>
          <w:rFonts w:hint="eastAsia"/>
          <w:sz w:val="24"/>
        </w:rPr>
        <w:t>同时，</w:t>
      </w:r>
      <w:r>
        <w:rPr>
          <w:rFonts w:hint="eastAsia"/>
          <w:sz w:val="24"/>
          <w:szCs w:val="32"/>
        </w:rPr>
        <w:t>在网络</w:t>
      </w:r>
      <w:proofErr w:type="gramStart"/>
      <w:r>
        <w:rPr>
          <w:rFonts w:hint="eastAsia"/>
          <w:sz w:val="24"/>
          <w:szCs w:val="32"/>
        </w:rPr>
        <w:t>占用率变小时</w:t>
      </w:r>
      <w:proofErr w:type="gramEnd"/>
      <w:r>
        <w:rPr>
          <w:rFonts w:hint="eastAsia"/>
          <w:sz w:val="24"/>
          <w:szCs w:val="32"/>
        </w:rPr>
        <w:t>，也就是服务功能链长度从</w:t>
      </w:r>
      <w:r>
        <w:rPr>
          <w:rFonts w:hint="eastAsia"/>
          <w:sz w:val="24"/>
          <w:szCs w:val="32"/>
        </w:rPr>
        <w:t>1</w:t>
      </w:r>
      <w:r>
        <w:rPr>
          <w:sz w:val="24"/>
          <w:szCs w:val="32"/>
        </w:rPr>
        <w:t>8</w:t>
      </w:r>
      <w:r>
        <w:rPr>
          <w:rFonts w:hint="eastAsia"/>
          <w:sz w:val="24"/>
          <w:szCs w:val="32"/>
        </w:rPr>
        <w:t>变为</w:t>
      </w:r>
      <w:r>
        <w:rPr>
          <w:rFonts w:hint="eastAsia"/>
          <w:sz w:val="24"/>
          <w:szCs w:val="32"/>
        </w:rPr>
        <w:t>2</w:t>
      </w:r>
      <w:r>
        <w:rPr>
          <w:sz w:val="24"/>
          <w:szCs w:val="32"/>
        </w:rPr>
        <w:t>0</w:t>
      </w:r>
      <w:r>
        <w:rPr>
          <w:rFonts w:hint="eastAsia"/>
          <w:sz w:val="24"/>
          <w:szCs w:val="32"/>
        </w:rPr>
        <w:t>，从小规模网络环境变为大规模</w:t>
      </w:r>
      <w:r>
        <w:rPr>
          <w:rFonts w:hint="eastAsia"/>
          <w:sz w:val="24"/>
          <w:szCs w:val="32"/>
        </w:rPr>
        <w:lastRenderedPageBreak/>
        <w:t>网络环境时，本文提出的算法的惩罚项有明显的减小，这与我们在模型评估时的想法是对应的</w:t>
      </w:r>
      <w:r>
        <w:rPr>
          <w:sz w:val="24"/>
          <w:szCs w:val="32"/>
        </w:rPr>
        <w:t>。</w:t>
      </w:r>
    </w:p>
    <w:p w14:paraId="3042C15F" w14:textId="77777777" w:rsidR="00B75F51" w:rsidRDefault="00B75F51">
      <w:pPr>
        <w:widowControl/>
        <w:jc w:val="left"/>
        <w:rPr>
          <w:sz w:val="24"/>
          <w:szCs w:val="32"/>
        </w:rPr>
      </w:pPr>
      <w:r>
        <w:rPr>
          <w:sz w:val="24"/>
          <w:szCs w:val="32"/>
        </w:rPr>
        <w:br w:type="page"/>
      </w:r>
    </w:p>
    <w:p w14:paraId="7FF16D67" w14:textId="255D9553" w:rsidR="00B75F51" w:rsidRDefault="00B75F51" w:rsidP="0097157D">
      <w:pPr>
        <w:widowControl/>
        <w:spacing w:line="400" w:lineRule="exact"/>
        <w:ind w:firstLineChars="200" w:firstLine="640"/>
        <w:jc w:val="left"/>
        <w:rPr>
          <w:rFonts w:ascii="黑体" w:eastAsia="黑体"/>
          <w:sz w:val="32"/>
        </w:rPr>
      </w:pPr>
    </w:p>
    <w:p w14:paraId="12365D6F" w14:textId="77777777" w:rsidR="00B75F51" w:rsidRDefault="00B75F51">
      <w:pPr>
        <w:widowControl/>
        <w:jc w:val="left"/>
        <w:rPr>
          <w:rFonts w:ascii="黑体" w:eastAsia="黑体"/>
          <w:sz w:val="32"/>
        </w:rPr>
      </w:pPr>
      <w:r>
        <w:rPr>
          <w:rFonts w:ascii="黑体" w:eastAsia="黑体"/>
          <w:sz w:val="32"/>
        </w:rPr>
        <w:br w:type="page"/>
      </w:r>
    </w:p>
    <w:p w14:paraId="294DB676" w14:textId="77777777" w:rsidR="00835017" w:rsidRDefault="00835017" w:rsidP="0097157D">
      <w:pPr>
        <w:widowControl/>
        <w:spacing w:line="400" w:lineRule="exact"/>
        <w:ind w:firstLineChars="200" w:firstLine="640"/>
        <w:jc w:val="left"/>
        <w:rPr>
          <w:rFonts w:ascii="黑体" w:eastAsia="黑体"/>
          <w:sz w:val="32"/>
        </w:rPr>
        <w:sectPr w:rsidR="00835017">
          <w:headerReference w:type="default" r:id="rId36"/>
          <w:pgSz w:w="11906" w:h="16838"/>
          <w:pgMar w:top="1701" w:right="1418" w:bottom="1418" w:left="1418" w:header="907" w:footer="851" w:gutter="567"/>
          <w:cols w:space="425"/>
          <w:docGrid w:type="lines" w:linePitch="312"/>
        </w:sectPr>
      </w:pPr>
    </w:p>
    <w:p w14:paraId="1A5379A0" w14:textId="77777777" w:rsidR="00835017" w:rsidRDefault="00835017">
      <w:pPr>
        <w:widowControl/>
        <w:jc w:val="left"/>
        <w:rPr>
          <w:rFonts w:ascii="黑体" w:eastAsia="黑体"/>
          <w:sz w:val="32"/>
        </w:rPr>
      </w:pPr>
    </w:p>
    <w:p w14:paraId="0F6DB9D5"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128" w:name="_Toc103078333"/>
      <w:r>
        <w:rPr>
          <w:rFonts w:ascii="黑体" w:eastAsia="黑体" w:hAnsi="黑体" w:cstheme="minorBidi"/>
          <w:bCs/>
          <w:color w:val="000000" w:themeColor="text1"/>
          <w:kern w:val="44"/>
          <w:szCs w:val="44"/>
        </w:rPr>
        <w:t>5</w:t>
      </w:r>
      <w:r>
        <w:rPr>
          <w:rFonts w:ascii="黑体" w:eastAsia="黑体" w:hAnsi="黑体" w:cstheme="minorBidi" w:hint="eastAsia"/>
          <w:bCs/>
          <w:color w:val="000000" w:themeColor="text1"/>
          <w:kern w:val="44"/>
          <w:szCs w:val="44"/>
        </w:rPr>
        <w:t xml:space="preserve"> 总结与展望</w:t>
      </w:r>
      <w:bookmarkEnd w:id="128"/>
    </w:p>
    <w:p w14:paraId="7F7ED786" w14:textId="77777777" w:rsidR="00835017" w:rsidRDefault="00835017">
      <w:pPr>
        <w:spacing w:line="400" w:lineRule="exact"/>
        <w:jc w:val="center"/>
        <w:rPr>
          <w:rFonts w:ascii="黑体" w:eastAsia="黑体"/>
          <w:sz w:val="32"/>
        </w:rPr>
      </w:pPr>
    </w:p>
    <w:p w14:paraId="401F23E5" w14:textId="77777777" w:rsidR="00835017" w:rsidRDefault="00926E61">
      <w:pPr>
        <w:keepNext/>
        <w:jc w:val="left"/>
        <w:outlineLvl w:val="1"/>
        <w:rPr>
          <w:rFonts w:eastAsia="黑体"/>
          <w:sz w:val="30"/>
        </w:rPr>
      </w:pPr>
      <w:bookmarkStart w:id="129" w:name="_Toc103078334"/>
      <w:r>
        <w:rPr>
          <w:rFonts w:ascii="黑体" w:eastAsia="黑体" w:hAnsi="黑体" w:hint="eastAsia"/>
          <w:sz w:val="30"/>
        </w:rPr>
        <w:t>5</w:t>
      </w:r>
      <w:r>
        <w:rPr>
          <w:rFonts w:ascii="黑体" w:eastAsia="黑体" w:hAnsi="黑体"/>
          <w:sz w:val="30"/>
        </w:rPr>
        <w:t>.1</w:t>
      </w:r>
      <w:r>
        <w:rPr>
          <w:rFonts w:eastAsia="黑体"/>
          <w:sz w:val="30"/>
        </w:rPr>
        <w:t xml:space="preserve"> </w:t>
      </w:r>
      <w:r>
        <w:rPr>
          <w:rFonts w:eastAsia="黑体" w:hint="eastAsia"/>
          <w:sz w:val="30"/>
        </w:rPr>
        <w:t>总结</w:t>
      </w:r>
      <w:bookmarkEnd w:id="129"/>
    </w:p>
    <w:p w14:paraId="05B0D78B" w14:textId="77777777" w:rsidR="00835017" w:rsidRDefault="00926E61">
      <w:pPr>
        <w:spacing w:line="400" w:lineRule="exact"/>
        <w:ind w:firstLine="420"/>
        <w:jc w:val="left"/>
        <w:rPr>
          <w:sz w:val="24"/>
          <w:szCs w:val="32"/>
        </w:rPr>
      </w:pPr>
      <w:r>
        <w:rPr>
          <w:rFonts w:hint="eastAsia"/>
          <w:sz w:val="24"/>
          <w:szCs w:val="32"/>
        </w:rPr>
        <w:t>网络功能虚拟</w:t>
      </w:r>
      <w:proofErr w:type="gramStart"/>
      <w:r>
        <w:rPr>
          <w:rFonts w:hint="eastAsia"/>
          <w:sz w:val="24"/>
          <w:szCs w:val="32"/>
        </w:rPr>
        <w:t>化通过</w:t>
      </w:r>
      <w:proofErr w:type="gramEnd"/>
      <w:r>
        <w:rPr>
          <w:rFonts w:hint="eastAsia"/>
          <w:sz w:val="24"/>
          <w:szCs w:val="32"/>
        </w:rPr>
        <w:t>利用标准的</w:t>
      </w:r>
      <w:r>
        <w:rPr>
          <w:rFonts w:hint="eastAsia"/>
          <w:sz w:val="24"/>
          <w:szCs w:val="32"/>
        </w:rPr>
        <w:t>IT</w:t>
      </w:r>
      <w:r>
        <w:rPr>
          <w:rFonts w:hint="eastAsia"/>
          <w:sz w:val="24"/>
          <w:szCs w:val="32"/>
        </w:rPr>
        <w:t>虚拟化技术，将许多网络设备类型整合到行业标准的大容量服务器、交换机和存储上，这些设备可以位于数据中心、网络节点和最终用户的场所。网络功能虚拟化适用于固定和移动网络基础设施中的任何数据面分组处理和控制面功能。网络功能虚拟化是对软件定义网络（</w:t>
      </w:r>
      <w:r>
        <w:rPr>
          <w:rFonts w:hint="eastAsia"/>
          <w:sz w:val="24"/>
          <w:szCs w:val="32"/>
        </w:rPr>
        <w:t>SDN</w:t>
      </w:r>
      <w:r>
        <w:rPr>
          <w:rFonts w:hint="eastAsia"/>
          <w:sz w:val="24"/>
          <w:szCs w:val="32"/>
        </w:rPr>
        <w:t>）的高度补充。这些主题是互利的，但不是相互依赖的。网络功能可以在不需要</w:t>
      </w:r>
      <w:r>
        <w:rPr>
          <w:rFonts w:hint="eastAsia"/>
          <w:sz w:val="24"/>
          <w:szCs w:val="32"/>
        </w:rPr>
        <w:t>SDN</w:t>
      </w:r>
      <w:r>
        <w:rPr>
          <w:rFonts w:hint="eastAsia"/>
          <w:sz w:val="24"/>
          <w:szCs w:val="32"/>
        </w:rPr>
        <w:t>的情况下进行虚拟化和放置，反之亦然。</w:t>
      </w:r>
    </w:p>
    <w:p w14:paraId="6C49B0AE" w14:textId="77777777" w:rsidR="00835017" w:rsidRDefault="00926E61">
      <w:pPr>
        <w:spacing w:line="400" w:lineRule="exact"/>
        <w:jc w:val="left"/>
        <w:rPr>
          <w:sz w:val="24"/>
          <w:szCs w:val="32"/>
        </w:rPr>
      </w:pPr>
      <w:r>
        <w:rPr>
          <w:sz w:val="24"/>
          <w:szCs w:val="32"/>
        </w:rPr>
        <w:tab/>
      </w:r>
      <w:r>
        <w:rPr>
          <w:rFonts w:hint="eastAsia"/>
          <w:sz w:val="24"/>
          <w:szCs w:val="32"/>
        </w:rPr>
        <w:t>网络功能虚拟化将网络功能以软件的形式进行封装，它需要找到放置策略将其映射到底层的物理网络上，而</w:t>
      </w:r>
      <w:r>
        <w:rPr>
          <w:rFonts w:hint="eastAsia"/>
          <w:sz w:val="24"/>
          <w:szCs w:val="32"/>
        </w:rPr>
        <w:t>V</w:t>
      </w:r>
      <w:r>
        <w:rPr>
          <w:sz w:val="24"/>
          <w:szCs w:val="32"/>
        </w:rPr>
        <w:t>NF-FGE</w:t>
      </w:r>
      <w:r>
        <w:rPr>
          <w:rFonts w:hint="eastAsia"/>
          <w:sz w:val="24"/>
          <w:szCs w:val="32"/>
        </w:rPr>
        <w:t>问题就是寻找</w:t>
      </w:r>
      <w:r>
        <w:rPr>
          <w:rFonts w:hint="eastAsia"/>
          <w:sz w:val="24"/>
          <w:szCs w:val="32"/>
        </w:rPr>
        <w:t>V</w:t>
      </w:r>
      <w:r>
        <w:rPr>
          <w:sz w:val="24"/>
          <w:szCs w:val="32"/>
        </w:rPr>
        <w:t>NF</w:t>
      </w:r>
      <w:r>
        <w:rPr>
          <w:rFonts w:hint="eastAsia"/>
          <w:sz w:val="24"/>
          <w:szCs w:val="32"/>
        </w:rPr>
        <w:t>放置策略，同时使得这组放置策略在满足</w:t>
      </w:r>
      <w:r>
        <w:rPr>
          <w:rFonts w:hint="eastAsia"/>
          <w:sz w:val="24"/>
          <w:szCs w:val="32"/>
        </w:rPr>
        <w:t>V</w:t>
      </w:r>
      <w:r>
        <w:rPr>
          <w:sz w:val="24"/>
          <w:szCs w:val="32"/>
        </w:rPr>
        <w:t>NF</w:t>
      </w:r>
      <w:r>
        <w:rPr>
          <w:rFonts w:hint="eastAsia"/>
          <w:sz w:val="24"/>
          <w:szCs w:val="32"/>
        </w:rPr>
        <w:t>要求的资源配置情况下，尽量满足底层网络的资源限制。现有大量解决</w:t>
      </w:r>
      <w:r>
        <w:rPr>
          <w:rFonts w:hint="eastAsia"/>
          <w:sz w:val="24"/>
          <w:szCs w:val="32"/>
        </w:rPr>
        <w:t>V</w:t>
      </w:r>
      <w:r>
        <w:rPr>
          <w:sz w:val="24"/>
          <w:szCs w:val="32"/>
        </w:rPr>
        <w:t>NF-FGE</w:t>
      </w:r>
      <w:r>
        <w:rPr>
          <w:rFonts w:hint="eastAsia"/>
          <w:sz w:val="24"/>
          <w:szCs w:val="32"/>
        </w:rPr>
        <w:t>问题的方法是基于启发式方法或是元启发式方法，然而想要推导出这两种方法需要大量时间以及推导过程相对复杂，现在的一些较新的文献开始采用强化学习方法来寻找</w:t>
      </w:r>
      <w:r>
        <w:rPr>
          <w:rFonts w:hint="eastAsia"/>
          <w:sz w:val="24"/>
          <w:szCs w:val="32"/>
        </w:rPr>
        <w:t>V</w:t>
      </w:r>
      <w:r>
        <w:rPr>
          <w:sz w:val="24"/>
          <w:szCs w:val="32"/>
        </w:rPr>
        <w:t>NF</w:t>
      </w:r>
      <w:r>
        <w:rPr>
          <w:rFonts w:hint="eastAsia"/>
          <w:sz w:val="24"/>
          <w:szCs w:val="32"/>
        </w:rPr>
        <w:t>的最优放置策略。</w:t>
      </w:r>
    </w:p>
    <w:p w14:paraId="620C0476" w14:textId="77777777" w:rsidR="00835017" w:rsidRDefault="00926E61">
      <w:pPr>
        <w:spacing w:line="400" w:lineRule="exact"/>
        <w:jc w:val="left"/>
        <w:rPr>
          <w:sz w:val="24"/>
          <w:szCs w:val="32"/>
        </w:rPr>
      </w:pPr>
      <w:r>
        <w:rPr>
          <w:sz w:val="24"/>
          <w:szCs w:val="32"/>
        </w:rPr>
        <w:tab/>
      </w:r>
      <w:r>
        <w:rPr>
          <w:rFonts w:hint="eastAsia"/>
          <w:sz w:val="24"/>
          <w:szCs w:val="32"/>
        </w:rPr>
        <w:t>本文使用强化学习方法中的策略梯度方法与</w:t>
      </w:r>
      <w:r>
        <w:rPr>
          <w:rFonts w:hint="eastAsia"/>
          <w:sz w:val="24"/>
          <w:szCs w:val="32"/>
        </w:rPr>
        <w:t>Seq</w:t>
      </w:r>
      <w:r>
        <w:rPr>
          <w:sz w:val="24"/>
          <w:szCs w:val="32"/>
        </w:rPr>
        <w:t>2S</w:t>
      </w:r>
      <w:r>
        <w:rPr>
          <w:rFonts w:hint="eastAsia"/>
          <w:sz w:val="24"/>
          <w:szCs w:val="32"/>
        </w:rPr>
        <w:t>eq</w:t>
      </w:r>
      <w:r>
        <w:rPr>
          <w:rFonts w:hint="eastAsia"/>
          <w:sz w:val="24"/>
          <w:szCs w:val="32"/>
        </w:rPr>
        <w:t>模型，对输入的服务功能链请求输出序列中每个</w:t>
      </w:r>
      <w:r>
        <w:rPr>
          <w:sz w:val="24"/>
          <w:szCs w:val="32"/>
        </w:rPr>
        <w:t>VNF</w:t>
      </w:r>
      <w:r>
        <w:rPr>
          <w:rFonts w:hint="eastAsia"/>
          <w:sz w:val="24"/>
          <w:szCs w:val="32"/>
        </w:rPr>
        <w:t>的放置位置。在策略梯度方法中，由于放置策略的搜索空间过大，我们无法通过遍历所有放置策略来求得期望值，因此采用了蒙特卡罗方法求得状态的奖励期望和动作的奖励期望值。为了针对长序列，我们在</w:t>
      </w:r>
      <w:r>
        <w:rPr>
          <w:rFonts w:hint="eastAsia"/>
          <w:sz w:val="24"/>
          <w:szCs w:val="32"/>
        </w:rPr>
        <w:t>Seq</w:t>
      </w:r>
      <w:r>
        <w:rPr>
          <w:sz w:val="24"/>
          <w:szCs w:val="32"/>
        </w:rPr>
        <w:t>2S</w:t>
      </w:r>
      <w:r>
        <w:rPr>
          <w:rFonts w:hint="eastAsia"/>
          <w:sz w:val="24"/>
          <w:szCs w:val="32"/>
        </w:rPr>
        <w:t>eq</w:t>
      </w:r>
      <w:r>
        <w:rPr>
          <w:rFonts w:hint="eastAsia"/>
          <w:sz w:val="24"/>
          <w:szCs w:val="32"/>
        </w:rPr>
        <w:t>模型中加入了</w:t>
      </w:r>
      <w:proofErr w:type="spellStart"/>
      <w:r>
        <w:rPr>
          <w:rFonts w:hint="eastAsia"/>
          <w:sz w:val="24"/>
          <w:szCs w:val="32"/>
        </w:rPr>
        <w:t>Bahdanau</w:t>
      </w:r>
      <w:proofErr w:type="spellEnd"/>
      <w:r>
        <w:rPr>
          <w:rFonts w:hint="eastAsia"/>
          <w:sz w:val="24"/>
          <w:szCs w:val="32"/>
        </w:rPr>
        <w:t xml:space="preserve"> </w:t>
      </w:r>
      <w:r>
        <w:rPr>
          <w:rFonts w:hint="eastAsia"/>
          <w:sz w:val="24"/>
          <w:szCs w:val="32"/>
        </w:rPr>
        <w:t>注意力机制，使</w:t>
      </w:r>
      <w:r>
        <w:rPr>
          <w:rFonts w:hint="eastAsia"/>
          <w:sz w:val="24"/>
          <w:szCs w:val="32"/>
        </w:rPr>
        <w:t>Seq</w:t>
      </w:r>
      <w:r>
        <w:rPr>
          <w:sz w:val="24"/>
          <w:szCs w:val="32"/>
        </w:rPr>
        <w:t>2S</w:t>
      </w:r>
      <w:r>
        <w:rPr>
          <w:rFonts w:hint="eastAsia"/>
          <w:sz w:val="24"/>
          <w:szCs w:val="32"/>
        </w:rPr>
        <w:t>eq</w:t>
      </w:r>
      <w:r>
        <w:rPr>
          <w:rFonts w:hint="eastAsia"/>
          <w:sz w:val="24"/>
          <w:szCs w:val="32"/>
        </w:rPr>
        <w:t>模型中的</w:t>
      </w:r>
      <w:r>
        <w:rPr>
          <w:sz w:val="24"/>
          <w:szCs w:val="32"/>
        </w:rPr>
        <w:t>解码器解码当前</w:t>
      </w:r>
      <w:r>
        <w:rPr>
          <w:rFonts w:hint="eastAsia"/>
          <w:sz w:val="24"/>
          <w:szCs w:val="32"/>
        </w:rPr>
        <w:t>时间步</w:t>
      </w:r>
      <w:proofErr w:type="gramStart"/>
      <w:r>
        <w:rPr>
          <w:rFonts w:hint="eastAsia"/>
          <w:sz w:val="24"/>
          <w:szCs w:val="32"/>
        </w:rPr>
        <w:t>时</w:t>
      </w:r>
      <w:r>
        <w:rPr>
          <w:sz w:val="24"/>
          <w:szCs w:val="32"/>
        </w:rPr>
        <w:t>网络</w:t>
      </w:r>
      <w:proofErr w:type="gramEnd"/>
      <w:r>
        <w:rPr>
          <w:sz w:val="24"/>
          <w:szCs w:val="32"/>
        </w:rPr>
        <w:t>能将注意力尽可能多的集中于对应编码时刻的隐含状态</w:t>
      </w:r>
      <w:r>
        <w:rPr>
          <w:rFonts w:hint="eastAsia"/>
          <w:sz w:val="24"/>
          <w:szCs w:val="32"/>
        </w:rPr>
        <w:t>，让</w:t>
      </w:r>
      <w:r>
        <w:rPr>
          <w:rFonts w:hint="eastAsia"/>
          <w:sz w:val="24"/>
          <w:szCs w:val="32"/>
        </w:rPr>
        <w:t>Seq</w:t>
      </w:r>
      <w:r>
        <w:rPr>
          <w:sz w:val="24"/>
          <w:szCs w:val="32"/>
        </w:rPr>
        <w:t>2S</w:t>
      </w:r>
      <w:r>
        <w:rPr>
          <w:rFonts w:hint="eastAsia"/>
          <w:sz w:val="24"/>
          <w:szCs w:val="32"/>
        </w:rPr>
        <w:t>eq</w:t>
      </w:r>
      <w:r>
        <w:rPr>
          <w:rFonts w:hint="eastAsia"/>
          <w:sz w:val="24"/>
          <w:szCs w:val="32"/>
        </w:rPr>
        <w:t>模型对长序列也能保持较好的效果。同时，为了防止长序列中梯度过大时连乘造成梯度爆炸的情况，在</w:t>
      </w:r>
      <w:r>
        <w:rPr>
          <w:rFonts w:hint="eastAsia"/>
          <w:sz w:val="24"/>
          <w:szCs w:val="32"/>
        </w:rPr>
        <w:t>Agent</w:t>
      </w:r>
      <w:r>
        <w:rPr>
          <w:rFonts w:hint="eastAsia"/>
          <w:sz w:val="24"/>
          <w:szCs w:val="32"/>
        </w:rPr>
        <w:t>中添加了梯度</w:t>
      </w:r>
      <w:r>
        <w:rPr>
          <w:rFonts w:hint="eastAsia"/>
          <w:sz w:val="24"/>
          <w:szCs w:val="32"/>
        </w:rPr>
        <w:t>L</w:t>
      </w:r>
      <w:r>
        <w:rPr>
          <w:sz w:val="24"/>
          <w:szCs w:val="32"/>
        </w:rPr>
        <w:t>2</w:t>
      </w:r>
      <w:r>
        <w:rPr>
          <w:rFonts w:hint="eastAsia"/>
          <w:sz w:val="24"/>
          <w:szCs w:val="32"/>
        </w:rPr>
        <w:t>范数裁剪阈值，将梯度最大值设定为</w:t>
      </w:r>
      <w:r>
        <w:rPr>
          <w:rFonts w:hint="eastAsia"/>
          <w:sz w:val="24"/>
          <w:szCs w:val="32"/>
        </w:rPr>
        <w:t>1</w:t>
      </w:r>
      <w:r>
        <w:rPr>
          <w:rFonts w:hint="eastAsia"/>
          <w:sz w:val="24"/>
          <w:szCs w:val="32"/>
        </w:rPr>
        <w:t>。</w:t>
      </w:r>
    </w:p>
    <w:p w14:paraId="02140973" w14:textId="77777777" w:rsidR="00835017" w:rsidRDefault="00926E61">
      <w:pPr>
        <w:spacing w:line="400" w:lineRule="exact"/>
        <w:ind w:firstLine="420"/>
        <w:jc w:val="left"/>
        <w:rPr>
          <w:szCs w:val="21"/>
        </w:rPr>
      </w:pPr>
      <w:r>
        <w:rPr>
          <w:rFonts w:hint="eastAsia"/>
          <w:sz w:val="24"/>
          <w:szCs w:val="32"/>
        </w:rPr>
        <w:t>在</w:t>
      </w:r>
      <w:r>
        <w:rPr>
          <w:rFonts w:hint="eastAsia"/>
          <w:sz w:val="24"/>
          <w:szCs w:val="32"/>
        </w:rPr>
        <w:t>Agent</w:t>
      </w:r>
      <w:r>
        <w:rPr>
          <w:rFonts w:hint="eastAsia"/>
          <w:sz w:val="24"/>
          <w:szCs w:val="32"/>
        </w:rPr>
        <w:t>产生放置策略的过程中，不管模型产生什么策略，这些策略都会使得环境的能耗增加，为了减少梯度的方差，加快模型收敛速度，我们在</w:t>
      </w:r>
      <w:r>
        <w:rPr>
          <w:rFonts w:hint="eastAsia"/>
          <w:sz w:val="24"/>
          <w:szCs w:val="32"/>
        </w:rPr>
        <w:t>Agent</w:t>
      </w:r>
      <w:r>
        <w:rPr>
          <w:rFonts w:hint="eastAsia"/>
          <w:sz w:val="24"/>
          <w:szCs w:val="32"/>
        </w:rPr>
        <w:t>中添加了一个基线估计器，它的内部包含一个编码器，它将根据网络的状态估计出当前</w:t>
      </w:r>
      <w:r>
        <w:rPr>
          <w:rFonts w:hint="eastAsia"/>
          <w:sz w:val="24"/>
          <w:szCs w:val="32"/>
        </w:rPr>
        <w:t>Agent</w:t>
      </w:r>
      <w:r>
        <w:rPr>
          <w:rFonts w:hint="eastAsia"/>
          <w:sz w:val="24"/>
          <w:szCs w:val="32"/>
        </w:rPr>
        <w:t>产生的放置策略将产生的能耗与惩罚的期望作为基线值，以此基线值为标准对放置策略进行评估。为了防止采用策略梯度方法学习的模型陷入局部最小值或是鞍点，我们在训练相同长度的服务功能链模型时同时训练了多个模型，并在推理时同时使用这些模型，将最优的结果返回。</w:t>
      </w:r>
    </w:p>
    <w:p w14:paraId="55BB2770" w14:textId="77777777" w:rsidR="00835017" w:rsidRDefault="00926E61">
      <w:pPr>
        <w:spacing w:line="400" w:lineRule="exact"/>
        <w:jc w:val="left"/>
        <w:rPr>
          <w:sz w:val="24"/>
          <w:szCs w:val="32"/>
        </w:rPr>
      </w:pPr>
      <w:r>
        <w:rPr>
          <w:sz w:val="24"/>
          <w:szCs w:val="32"/>
        </w:rPr>
        <w:tab/>
      </w:r>
      <w:r>
        <w:rPr>
          <w:rFonts w:hint="eastAsia"/>
          <w:sz w:val="24"/>
          <w:szCs w:val="32"/>
        </w:rPr>
        <w:t>我们将本文的算法与启发式算法中的</w:t>
      </w:r>
      <w:r>
        <w:rPr>
          <w:rFonts w:hint="eastAsia"/>
          <w:sz w:val="24"/>
          <w:szCs w:val="32"/>
        </w:rPr>
        <w:t>First</w:t>
      </w:r>
      <w:r>
        <w:rPr>
          <w:sz w:val="24"/>
          <w:szCs w:val="32"/>
        </w:rPr>
        <w:t>-F</w:t>
      </w:r>
      <w:r>
        <w:rPr>
          <w:rFonts w:hint="eastAsia"/>
          <w:sz w:val="24"/>
          <w:szCs w:val="32"/>
        </w:rPr>
        <w:t>it</w:t>
      </w:r>
      <w:r>
        <w:rPr>
          <w:rFonts w:hint="eastAsia"/>
          <w:sz w:val="24"/>
          <w:szCs w:val="32"/>
        </w:rPr>
        <w:t>算法，元启发式算法中的遗传</w:t>
      </w:r>
      <w:r>
        <w:rPr>
          <w:rFonts w:hint="eastAsia"/>
          <w:sz w:val="24"/>
          <w:szCs w:val="32"/>
        </w:rPr>
        <w:lastRenderedPageBreak/>
        <w:t>算法进行对比，我们的算法相较于另外两种算法有着更好的效果。</w:t>
      </w:r>
    </w:p>
    <w:p w14:paraId="07E4E968" w14:textId="77777777" w:rsidR="00835017" w:rsidRDefault="00835017">
      <w:pPr>
        <w:spacing w:line="400" w:lineRule="exact"/>
        <w:jc w:val="left"/>
        <w:rPr>
          <w:sz w:val="24"/>
          <w:szCs w:val="32"/>
        </w:rPr>
      </w:pPr>
    </w:p>
    <w:p w14:paraId="73DAEC9B" w14:textId="77777777" w:rsidR="00835017" w:rsidRDefault="00926E61">
      <w:pPr>
        <w:keepNext/>
        <w:jc w:val="left"/>
        <w:outlineLvl w:val="1"/>
        <w:rPr>
          <w:rFonts w:eastAsia="黑体"/>
          <w:sz w:val="30"/>
        </w:rPr>
      </w:pPr>
      <w:bookmarkStart w:id="130" w:name="_Toc103078335"/>
      <w:r>
        <w:rPr>
          <w:rFonts w:ascii="黑体" w:eastAsia="黑体" w:hAnsi="黑体" w:hint="eastAsia"/>
          <w:sz w:val="30"/>
        </w:rPr>
        <w:t>5</w:t>
      </w:r>
      <w:r>
        <w:rPr>
          <w:rFonts w:ascii="黑体" w:eastAsia="黑体" w:hAnsi="黑体"/>
          <w:sz w:val="30"/>
        </w:rPr>
        <w:t>.2</w:t>
      </w:r>
      <w:r>
        <w:rPr>
          <w:rFonts w:eastAsia="黑体"/>
          <w:sz w:val="30"/>
        </w:rPr>
        <w:t xml:space="preserve"> </w:t>
      </w:r>
      <w:r>
        <w:rPr>
          <w:rFonts w:eastAsia="黑体" w:hint="eastAsia"/>
          <w:sz w:val="30"/>
        </w:rPr>
        <w:t>展望</w:t>
      </w:r>
      <w:bookmarkEnd w:id="130"/>
    </w:p>
    <w:p w14:paraId="30B3EE7F" w14:textId="77777777" w:rsidR="00835017" w:rsidRDefault="00926E61">
      <w:pPr>
        <w:spacing w:line="400" w:lineRule="exact"/>
        <w:rPr>
          <w:sz w:val="24"/>
          <w:szCs w:val="32"/>
        </w:rPr>
      </w:pPr>
      <w:r>
        <w:tab/>
      </w:r>
      <w:r>
        <w:rPr>
          <w:rFonts w:hint="eastAsia"/>
          <w:sz w:val="24"/>
          <w:szCs w:val="32"/>
        </w:rPr>
        <w:t>在我们的模型中，我们考虑的底层网络结构是相对简单的星型拓扑结构。而现有的网络拓扑结构相对多变并且相对复杂，后续的工作可以考虑将强化学习中的环境更换为这些更加复杂的网络环境。</w:t>
      </w:r>
    </w:p>
    <w:p w14:paraId="01D13F1B" w14:textId="77777777" w:rsidR="00835017" w:rsidRDefault="00926E61">
      <w:pPr>
        <w:spacing w:line="400" w:lineRule="exact"/>
        <w:rPr>
          <w:sz w:val="24"/>
          <w:szCs w:val="32"/>
        </w:rPr>
      </w:pPr>
      <w:r>
        <w:rPr>
          <w:sz w:val="24"/>
          <w:szCs w:val="32"/>
        </w:rPr>
        <w:tab/>
      </w:r>
      <w:r>
        <w:rPr>
          <w:rFonts w:hint="eastAsia"/>
          <w:sz w:val="24"/>
          <w:szCs w:val="32"/>
        </w:rPr>
        <w:t>同时，我们的方法将限制放松，将惩罚项与网络能耗的和作为优化目标，使得在底层网络资源紧张，占用率高的情况下能够找到可行的放置策略。然而这样做的代价是我们无法确保找到满足限制条件的解，即如果存在惩罚项与网络能耗的和的放置策略小于满足限制的网络能耗的放置策略，则模型会优先选取违反了限制的放置策略。</w:t>
      </w:r>
    </w:p>
    <w:p w14:paraId="536E8E6D" w14:textId="77777777" w:rsidR="00835017" w:rsidRDefault="00926E61">
      <w:pPr>
        <w:spacing w:line="400" w:lineRule="exact"/>
        <w:rPr>
          <w:sz w:val="24"/>
          <w:szCs w:val="32"/>
        </w:rPr>
      </w:pPr>
      <w:r>
        <w:rPr>
          <w:sz w:val="24"/>
          <w:szCs w:val="32"/>
        </w:rPr>
        <w:tab/>
      </w:r>
      <w:r>
        <w:rPr>
          <w:rFonts w:hint="eastAsia"/>
          <w:sz w:val="24"/>
          <w:szCs w:val="32"/>
        </w:rPr>
        <w:t>此外，尽管我们的方法中针对策略梯度带来的局部最优问题采用了同时训练多个模型，并将这些模型中表现最好的结果返回的解决方法，然而这没有从根本上解决这个潜在的问题。后面的研究可以尝试是否存在更好的方法能够找到目标函数的全局最优解。</w:t>
      </w:r>
    </w:p>
    <w:p w14:paraId="535ADE77" w14:textId="77777777" w:rsidR="00835017" w:rsidRDefault="00835017">
      <w:pPr>
        <w:spacing w:line="400" w:lineRule="exact"/>
        <w:sectPr w:rsidR="00835017">
          <w:headerReference w:type="default" r:id="rId37"/>
          <w:pgSz w:w="11906" w:h="16838"/>
          <w:pgMar w:top="1701" w:right="1418" w:bottom="1418" w:left="1418" w:header="907" w:footer="851" w:gutter="567"/>
          <w:cols w:space="425"/>
          <w:docGrid w:type="lines" w:linePitch="312"/>
        </w:sectPr>
      </w:pPr>
    </w:p>
    <w:p w14:paraId="6015572A" w14:textId="77777777" w:rsidR="00835017" w:rsidRDefault="00835017">
      <w:pPr>
        <w:spacing w:line="400" w:lineRule="exact"/>
        <w:rPr>
          <w:color w:val="000000"/>
          <w:sz w:val="24"/>
          <w:szCs w:val="22"/>
        </w:rPr>
      </w:pPr>
    </w:p>
    <w:p w14:paraId="2DBDE197"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131" w:name="_Toc73548496"/>
      <w:bookmarkStart w:id="132" w:name="_Toc72352571"/>
      <w:bookmarkStart w:id="133" w:name="_Toc102844900"/>
      <w:bookmarkStart w:id="134" w:name="_Toc103078336"/>
      <w:r>
        <w:rPr>
          <w:rFonts w:ascii="黑体" w:eastAsia="黑体" w:hAnsi="黑体" w:cstheme="minorBidi" w:hint="eastAsia"/>
          <w:bCs/>
          <w:color w:val="000000" w:themeColor="text1"/>
          <w:kern w:val="44"/>
          <w:szCs w:val="44"/>
        </w:rPr>
        <w:t xml:space="preserve">致 </w:t>
      </w:r>
      <w:r>
        <w:rPr>
          <w:rFonts w:ascii="黑体" w:eastAsia="黑体" w:hAnsi="黑体" w:cstheme="minorBidi"/>
          <w:bCs/>
          <w:color w:val="000000" w:themeColor="text1"/>
          <w:kern w:val="44"/>
          <w:szCs w:val="44"/>
        </w:rPr>
        <w:t xml:space="preserve">   </w:t>
      </w:r>
      <w:r>
        <w:rPr>
          <w:rFonts w:ascii="黑体" w:eastAsia="黑体" w:hAnsi="黑体" w:cstheme="minorBidi" w:hint="eastAsia"/>
          <w:bCs/>
          <w:color w:val="000000" w:themeColor="text1"/>
          <w:kern w:val="44"/>
          <w:szCs w:val="44"/>
        </w:rPr>
        <w:t>谢</w:t>
      </w:r>
      <w:bookmarkEnd w:id="131"/>
      <w:bookmarkEnd w:id="132"/>
      <w:bookmarkEnd w:id="133"/>
      <w:bookmarkEnd w:id="134"/>
    </w:p>
    <w:p w14:paraId="688436F1" w14:textId="77777777" w:rsidR="00835017" w:rsidRDefault="00835017">
      <w:pPr>
        <w:spacing w:line="400" w:lineRule="exact"/>
        <w:rPr>
          <w:color w:val="000000"/>
          <w:sz w:val="24"/>
          <w:szCs w:val="22"/>
        </w:rPr>
      </w:pPr>
    </w:p>
    <w:p w14:paraId="333CBAA1" w14:textId="77777777" w:rsidR="00835017" w:rsidRDefault="00926E61">
      <w:pPr>
        <w:spacing w:line="400" w:lineRule="exact"/>
        <w:ind w:firstLine="420"/>
        <w:rPr>
          <w:sz w:val="24"/>
          <w:szCs w:val="32"/>
        </w:rPr>
      </w:pPr>
      <w:r>
        <w:rPr>
          <w:rFonts w:hint="eastAsia"/>
          <w:sz w:val="24"/>
          <w:szCs w:val="32"/>
        </w:rPr>
        <w:t>终于迎来了大学最后的一块拼图，在这篇论文写完时，我的大学生活基本结束，人生又要迎来新的阶段了。这四年时光回想起来过的真的非常快，但是总体是非常充实而幸福的。</w:t>
      </w:r>
      <w:r>
        <w:rPr>
          <w:rFonts w:hint="eastAsia"/>
          <w:color w:val="000000"/>
          <w:sz w:val="24"/>
          <w:szCs w:val="22"/>
        </w:rPr>
        <w:t>感谢我的母校重庆大学对</w:t>
      </w:r>
      <w:bookmarkStart w:id="135" w:name="_GoBack"/>
      <w:bookmarkEnd w:id="135"/>
      <w:r>
        <w:rPr>
          <w:rFonts w:hint="eastAsia"/>
          <w:color w:val="000000"/>
          <w:sz w:val="24"/>
          <w:szCs w:val="22"/>
        </w:rPr>
        <w:t>我的培养，</w:t>
      </w:r>
      <w:r>
        <w:rPr>
          <w:rFonts w:hint="eastAsia"/>
          <w:sz w:val="24"/>
          <w:szCs w:val="32"/>
        </w:rPr>
        <w:t>我非常幸运在这里能够遇到一群优秀的同学共同学习进步，遇到耐心的老师无私地答疑解惑，你们在我的学习过程中都起到了非常重要的作用，给了我许多帮助。</w:t>
      </w:r>
    </w:p>
    <w:p w14:paraId="3BD08EBA" w14:textId="77777777" w:rsidR="00835017" w:rsidRDefault="00926E61">
      <w:pPr>
        <w:spacing w:line="400" w:lineRule="exact"/>
        <w:ind w:firstLine="420"/>
        <w:rPr>
          <w:sz w:val="24"/>
        </w:rPr>
      </w:pPr>
      <w:r>
        <w:rPr>
          <w:rFonts w:hint="eastAsia"/>
          <w:sz w:val="24"/>
          <w:szCs w:val="32"/>
        </w:rPr>
        <w:t>我衷心的感谢郭松涛老师，郭得科老师在百忙之中给予的指导，在</w:t>
      </w:r>
      <w:r>
        <w:rPr>
          <w:rFonts w:hint="eastAsia"/>
          <w:sz w:val="24"/>
        </w:rPr>
        <w:t>教学与科研任务十分繁重时也会抽出时间来组会，为我讲解</w:t>
      </w:r>
      <w:proofErr w:type="gramStart"/>
      <w:r>
        <w:rPr>
          <w:rFonts w:hint="eastAsia"/>
          <w:sz w:val="24"/>
        </w:rPr>
        <w:t>我毕设选题</w:t>
      </w:r>
      <w:proofErr w:type="gramEnd"/>
      <w:r>
        <w:rPr>
          <w:rFonts w:hint="eastAsia"/>
          <w:sz w:val="24"/>
        </w:rPr>
        <w:t>的相关知识。</w:t>
      </w:r>
    </w:p>
    <w:p w14:paraId="4B00400C" w14:textId="77777777" w:rsidR="00835017" w:rsidRDefault="00926E61">
      <w:pPr>
        <w:spacing w:line="400" w:lineRule="exact"/>
        <w:ind w:firstLine="420"/>
        <w:rPr>
          <w:sz w:val="24"/>
        </w:rPr>
      </w:pPr>
      <w:r>
        <w:rPr>
          <w:rFonts w:hint="eastAsia"/>
          <w:sz w:val="24"/>
        </w:rPr>
        <w:t>同时非常感谢刘</w:t>
      </w:r>
      <w:proofErr w:type="gramStart"/>
      <w:r>
        <w:rPr>
          <w:rFonts w:hint="eastAsia"/>
          <w:sz w:val="24"/>
        </w:rPr>
        <w:t>贵燕学</w:t>
      </w:r>
      <w:proofErr w:type="gramEnd"/>
      <w:r>
        <w:rPr>
          <w:rFonts w:hint="eastAsia"/>
          <w:sz w:val="24"/>
        </w:rPr>
        <w:t>姐，当我在学习的过程中产生了问题，总是能够悉心的指导，帮助我理清思路，解答我的疑惑，学</w:t>
      </w:r>
      <w:proofErr w:type="gramStart"/>
      <w:r>
        <w:rPr>
          <w:rFonts w:hint="eastAsia"/>
          <w:sz w:val="24"/>
        </w:rPr>
        <w:t>姐给予</w:t>
      </w:r>
      <w:proofErr w:type="gramEnd"/>
      <w:r>
        <w:rPr>
          <w:rFonts w:hint="eastAsia"/>
          <w:sz w:val="24"/>
        </w:rPr>
        <w:t>了我非常大的帮助。</w:t>
      </w:r>
    </w:p>
    <w:p w14:paraId="63A5FB54" w14:textId="77777777" w:rsidR="00835017" w:rsidRDefault="00926E61">
      <w:pPr>
        <w:spacing w:line="400" w:lineRule="exact"/>
        <w:rPr>
          <w:sz w:val="24"/>
        </w:rPr>
      </w:pPr>
      <w:r>
        <w:rPr>
          <w:sz w:val="24"/>
        </w:rPr>
        <w:tab/>
      </w:r>
      <w:r>
        <w:rPr>
          <w:rFonts w:hint="eastAsia"/>
          <w:sz w:val="24"/>
        </w:rPr>
        <w:t>最后感谢涂佳雪同学，在我</w:t>
      </w:r>
      <w:proofErr w:type="gramStart"/>
      <w:r>
        <w:rPr>
          <w:rFonts w:hint="eastAsia"/>
          <w:sz w:val="24"/>
        </w:rPr>
        <w:t>对毕设焦虑</w:t>
      </w:r>
      <w:proofErr w:type="gramEnd"/>
      <w:r>
        <w:rPr>
          <w:rFonts w:hint="eastAsia"/>
          <w:sz w:val="24"/>
        </w:rPr>
        <w:t>，烦恼的时候，让我平静下来认真思考，我们一起度过了一段幸福的大四时光，我相信这份幸福还会持续下去。</w:t>
      </w:r>
    </w:p>
    <w:p w14:paraId="71A79FBA" w14:textId="77777777" w:rsidR="00835017" w:rsidRDefault="00926E61">
      <w:pPr>
        <w:spacing w:line="400" w:lineRule="exact"/>
        <w:ind w:firstLine="420"/>
        <w:rPr>
          <w:sz w:val="24"/>
        </w:rPr>
      </w:pPr>
      <w:r>
        <w:rPr>
          <w:rFonts w:hint="eastAsia"/>
          <w:sz w:val="24"/>
        </w:rPr>
        <w:t>谢谢大家的帮助与陪伴，我会继续努力，不坠青云之志。</w:t>
      </w:r>
    </w:p>
    <w:p w14:paraId="46A79715" w14:textId="77777777" w:rsidR="00835017" w:rsidRDefault="00835017">
      <w:pPr>
        <w:spacing w:line="400" w:lineRule="exact"/>
        <w:ind w:firstLineChars="200" w:firstLine="480"/>
        <w:rPr>
          <w:color w:val="000000"/>
          <w:sz w:val="24"/>
          <w:szCs w:val="22"/>
        </w:rPr>
      </w:pPr>
    </w:p>
    <w:p w14:paraId="265BEBDA" w14:textId="71EBCF8A" w:rsidR="00B75F51" w:rsidRDefault="00926E61">
      <w:pPr>
        <w:widowControl/>
        <w:jc w:val="left"/>
        <w:rPr>
          <w:color w:val="000000"/>
          <w:sz w:val="24"/>
          <w:szCs w:val="22"/>
        </w:rPr>
      </w:pPr>
      <w:bookmarkStart w:id="136" w:name="_Toc498921861"/>
      <w:bookmarkStart w:id="137" w:name="_Toc498760167"/>
      <w:bookmarkStart w:id="138" w:name="_Toc498095667"/>
      <w:r>
        <w:rPr>
          <w:color w:val="000000"/>
          <w:sz w:val="24"/>
          <w:szCs w:val="22"/>
        </w:rPr>
        <w:br w:type="page"/>
      </w:r>
    </w:p>
    <w:p w14:paraId="7E85CBFA" w14:textId="77777777" w:rsidR="00B75F51" w:rsidRDefault="00B75F51">
      <w:pPr>
        <w:widowControl/>
        <w:jc w:val="left"/>
        <w:rPr>
          <w:color w:val="000000"/>
          <w:sz w:val="24"/>
          <w:szCs w:val="22"/>
        </w:rPr>
      </w:pPr>
      <w:r>
        <w:rPr>
          <w:color w:val="000000"/>
          <w:sz w:val="24"/>
          <w:szCs w:val="22"/>
        </w:rPr>
        <w:lastRenderedPageBreak/>
        <w:br w:type="page"/>
      </w:r>
    </w:p>
    <w:p w14:paraId="3FDBE4F8" w14:textId="77777777" w:rsidR="00835017" w:rsidRDefault="00835017">
      <w:pPr>
        <w:widowControl/>
        <w:jc w:val="left"/>
        <w:rPr>
          <w:color w:val="000000"/>
          <w:sz w:val="24"/>
          <w:szCs w:val="22"/>
        </w:rPr>
        <w:sectPr w:rsidR="00835017">
          <w:headerReference w:type="default" r:id="rId38"/>
          <w:pgSz w:w="11906" w:h="16838"/>
          <w:pgMar w:top="1701" w:right="1418" w:bottom="1418" w:left="1418" w:header="907" w:footer="851" w:gutter="567"/>
          <w:cols w:space="425"/>
          <w:docGrid w:type="lines" w:linePitch="312"/>
        </w:sectPr>
      </w:pPr>
    </w:p>
    <w:p w14:paraId="2F73E143" w14:textId="77777777" w:rsidR="00835017" w:rsidRDefault="00835017">
      <w:pPr>
        <w:rPr>
          <w:sz w:val="24"/>
        </w:rPr>
      </w:pPr>
    </w:p>
    <w:p w14:paraId="0B95A3BB" w14:textId="77777777" w:rsidR="00835017" w:rsidRDefault="00926E61">
      <w:pPr>
        <w:pStyle w:val="1"/>
        <w:keepLines/>
        <w:spacing w:line="400" w:lineRule="exact"/>
        <w:jc w:val="center"/>
        <w:rPr>
          <w:rFonts w:ascii="黑体" w:eastAsia="黑体" w:hAnsi="黑体" w:cstheme="minorBidi"/>
          <w:bCs/>
          <w:color w:val="000000" w:themeColor="text1"/>
          <w:kern w:val="44"/>
          <w:szCs w:val="44"/>
        </w:rPr>
      </w:pPr>
      <w:bookmarkStart w:id="139" w:name="_Toc102844901"/>
      <w:bookmarkStart w:id="140" w:name="_Toc103078337"/>
      <w:r>
        <w:rPr>
          <w:rFonts w:ascii="黑体" w:eastAsia="黑体" w:hAnsi="黑体" w:cstheme="minorBidi" w:hint="eastAsia"/>
          <w:bCs/>
          <w:color w:val="000000" w:themeColor="text1"/>
          <w:kern w:val="44"/>
          <w:szCs w:val="44"/>
        </w:rPr>
        <w:t>参 考 文 献</w:t>
      </w:r>
      <w:bookmarkEnd w:id="136"/>
      <w:bookmarkEnd w:id="137"/>
      <w:bookmarkEnd w:id="138"/>
      <w:bookmarkEnd w:id="139"/>
      <w:bookmarkEnd w:id="140"/>
      <w:r>
        <w:rPr>
          <w:rFonts w:ascii="黑体" w:eastAsia="黑体" w:hAnsi="黑体" w:cstheme="minorBidi" w:hint="eastAsia"/>
          <w:bCs/>
          <w:color w:val="000000" w:themeColor="text1"/>
          <w:kern w:val="44"/>
          <w:szCs w:val="44"/>
        </w:rPr>
        <w:t xml:space="preserve">              </w:t>
      </w:r>
    </w:p>
    <w:p w14:paraId="06B6EEFD" w14:textId="77777777" w:rsidR="00835017" w:rsidRDefault="00835017">
      <w:pPr>
        <w:spacing w:line="400" w:lineRule="exact"/>
        <w:jc w:val="left"/>
      </w:pPr>
    </w:p>
    <w:p w14:paraId="1BDB2046" w14:textId="77777777" w:rsidR="003C6998" w:rsidRDefault="003C6998" w:rsidP="003C6998">
      <w:pPr>
        <w:spacing w:line="400" w:lineRule="exact"/>
      </w:pPr>
      <w:r w:rsidRPr="00EE4071">
        <w:rPr>
          <w:rFonts w:hint="eastAsia"/>
        </w:rPr>
        <w:t>[1]</w:t>
      </w:r>
      <w:r>
        <w:t xml:space="preserve">  </w:t>
      </w:r>
      <w:r w:rsidRPr="008612B8">
        <w:rPr>
          <w:rFonts w:hint="eastAsia"/>
        </w:rPr>
        <w:t>龚峰</w:t>
      </w:r>
      <w:r w:rsidRPr="008612B8">
        <w:rPr>
          <w:rFonts w:hint="eastAsia"/>
        </w:rPr>
        <w:t xml:space="preserve">, </w:t>
      </w:r>
      <w:proofErr w:type="gramStart"/>
      <w:r w:rsidRPr="008612B8">
        <w:rPr>
          <w:rFonts w:hint="eastAsia"/>
        </w:rPr>
        <w:t>程闻博</w:t>
      </w:r>
      <w:proofErr w:type="gramEnd"/>
      <w:r w:rsidRPr="008612B8">
        <w:rPr>
          <w:rFonts w:hint="eastAsia"/>
        </w:rPr>
        <w:t xml:space="preserve">. </w:t>
      </w:r>
      <w:r w:rsidRPr="008612B8">
        <w:rPr>
          <w:rFonts w:hint="eastAsia"/>
        </w:rPr>
        <w:t>网络功能虚拟化技术的发展现状与面临的挑战</w:t>
      </w:r>
      <w:r w:rsidRPr="008612B8">
        <w:rPr>
          <w:rFonts w:hint="eastAsia"/>
        </w:rPr>
        <w:t xml:space="preserve">[J]. </w:t>
      </w:r>
      <w:r w:rsidRPr="008612B8">
        <w:rPr>
          <w:rFonts w:hint="eastAsia"/>
        </w:rPr>
        <w:t>新型工业化</w:t>
      </w:r>
      <w:r w:rsidRPr="008612B8">
        <w:rPr>
          <w:rFonts w:hint="eastAsia"/>
        </w:rPr>
        <w:t>, 2018, 8(6):6.</w:t>
      </w:r>
      <w:r w:rsidRPr="008612B8">
        <w:t xml:space="preserve"> </w:t>
      </w:r>
    </w:p>
    <w:p w14:paraId="4071CD3C" w14:textId="77777777" w:rsidR="003C6998" w:rsidRDefault="003C6998" w:rsidP="003C6998">
      <w:pPr>
        <w:spacing w:line="400" w:lineRule="exact"/>
      </w:pPr>
      <w:r>
        <w:t xml:space="preserve">[2]  </w:t>
      </w:r>
      <w:r w:rsidRPr="00167A04">
        <w:t xml:space="preserve">Zheng D, Peng C, Liao X, et al. Toward optimal hybrid service function chain embedding in </w:t>
      </w:r>
      <w:proofErr w:type="spellStart"/>
      <w:r w:rsidRPr="00167A04">
        <w:t>multiaccess</w:t>
      </w:r>
      <w:proofErr w:type="spellEnd"/>
      <w:r w:rsidRPr="00167A04">
        <w:t xml:space="preserve"> edge computing[J]. IEEE Internet of Things Journal, 2019, 7(7): 6035-6045</w:t>
      </w:r>
      <w:r w:rsidRPr="00EE4071">
        <w:t xml:space="preserve">. </w:t>
      </w:r>
    </w:p>
    <w:p w14:paraId="68DB4C4A" w14:textId="77777777" w:rsidR="003C6998" w:rsidRDefault="003C6998" w:rsidP="003C6998">
      <w:pPr>
        <w:spacing w:line="400" w:lineRule="exact"/>
        <w:jc w:val="left"/>
      </w:pPr>
      <w:r>
        <w:t>[3</w:t>
      </w:r>
      <w:proofErr w:type="gramStart"/>
      <w:r>
        <w:t xml:space="preserve">]  </w:t>
      </w:r>
      <w:proofErr w:type="spellStart"/>
      <w:r>
        <w:t>Schardong</w:t>
      </w:r>
      <w:proofErr w:type="spellEnd"/>
      <w:proofErr w:type="gramEnd"/>
      <w:r>
        <w:t xml:space="preserve"> F ,  </w:t>
      </w:r>
      <w:proofErr w:type="spellStart"/>
      <w:r>
        <w:t>Nunes</w:t>
      </w:r>
      <w:proofErr w:type="spellEnd"/>
      <w:r>
        <w:t xml:space="preserve"> I ,  Schaeffer-</w:t>
      </w:r>
      <w:proofErr w:type="spellStart"/>
      <w:r>
        <w:t>Filho</w:t>
      </w:r>
      <w:proofErr w:type="spellEnd"/>
      <w:r>
        <w:t xml:space="preserve"> A . NFV Resource Allocation: a Systematic Review and Taxonomy of VNF Forwarding Graph </w:t>
      </w:r>
      <w:proofErr w:type="gramStart"/>
      <w:r>
        <w:t>Embedding[</w:t>
      </w:r>
      <w:proofErr w:type="gramEnd"/>
      <w:r>
        <w:t>J]. Computer Networks, 2021, 185(3):107726.</w:t>
      </w:r>
    </w:p>
    <w:p w14:paraId="400A9663" w14:textId="77777777" w:rsidR="003C6998" w:rsidRDefault="003C6998" w:rsidP="003C6998">
      <w:pPr>
        <w:spacing w:line="400" w:lineRule="exact"/>
        <w:jc w:val="left"/>
      </w:pPr>
      <w:r>
        <w:rPr>
          <w:rFonts w:hint="eastAsia"/>
        </w:rPr>
        <w:t>[</w:t>
      </w:r>
      <w:r>
        <w:t>4</w:t>
      </w:r>
      <w:proofErr w:type="gramStart"/>
      <w:r>
        <w:t xml:space="preserve">]  </w:t>
      </w:r>
      <w:proofErr w:type="spellStart"/>
      <w:r>
        <w:t>Jemaa</w:t>
      </w:r>
      <w:proofErr w:type="spellEnd"/>
      <w:proofErr w:type="gramEnd"/>
      <w:r>
        <w:t xml:space="preserve"> F B ,  </w:t>
      </w:r>
      <w:proofErr w:type="spellStart"/>
      <w:r>
        <w:t>Pujolle</w:t>
      </w:r>
      <w:proofErr w:type="spellEnd"/>
      <w:r>
        <w:t xml:space="preserve"> G ,  </w:t>
      </w:r>
      <w:proofErr w:type="spellStart"/>
      <w:r>
        <w:t>Pariente</w:t>
      </w:r>
      <w:proofErr w:type="spellEnd"/>
      <w:r>
        <w:t xml:space="preserve"> M . </w:t>
      </w:r>
      <w:proofErr w:type="spellStart"/>
      <w:r>
        <w:t>QoS</w:t>
      </w:r>
      <w:proofErr w:type="spellEnd"/>
      <w:r>
        <w:t>-Aware VNF Placement Optimization in Edge-Central Carrier Cloud Architecture[C]// Global Communications Conference. IEEE, 2017.</w:t>
      </w:r>
    </w:p>
    <w:p w14:paraId="71383631" w14:textId="77777777" w:rsidR="003C6998" w:rsidRDefault="003C6998" w:rsidP="003C6998">
      <w:pPr>
        <w:spacing w:line="400" w:lineRule="exact"/>
      </w:pPr>
      <w:r>
        <w:t xml:space="preserve">[5] </w:t>
      </w:r>
      <w:r w:rsidRPr="00167A04">
        <w:t>Cohen R, Lewin-</w:t>
      </w:r>
      <w:proofErr w:type="spellStart"/>
      <w:r w:rsidRPr="00167A04">
        <w:t>Eytan</w:t>
      </w:r>
      <w:proofErr w:type="spellEnd"/>
      <w:r w:rsidRPr="00167A04">
        <w:t xml:space="preserve"> L, </w:t>
      </w:r>
      <w:proofErr w:type="spellStart"/>
      <w:r w:rsidRPr="00167A04">
        <w:t>Naor</w:t>
      </w:r>
      <w:proofErr w:type="spellEnd"/>
      <w:r w:rsidRPr="00167A04">
        <w:t xml:space="preserve"> J S, et al. Near optimal placement of virtual network functions[C]//2015 IEEE Conference on Computer Communications (INFOCOM). IEEE, 2015: 1346-1354</w:t>
      </w:r>
      <w:r>
        <w:t xml:space="preserve">. </w:t>
      </w:r>
    </w:p>
    <w:p w14:paraId="1483FB07" w14:textId="77777777" w:rsidR="003C6998" w:rsidRDefault="003C6998" w:rsidP="003C6998">
      <w:pPr>
        <w:spacing w:line="400" w:lineRule="exact"/>
      </w:pPr>
      <w:r>
        <w:t>[6</w:t>
      </w:r>
      <w:proofErr w:type="gramStart"/>
      <w:r>
        <w:t>]  Chi</w:t>
      </w:r>
      <w:proofErr w:type="gramEnd"/>
      <w:r>
        <w:t xml:space="preserve"> P W ,  Huang Y C ,  Lei C L . Efficient NFV deployment in data center networks[C]// IEEE. IEEE, 2015.</w:t>
      </w:r>
    </w:p>
    <w:p w14:paraId="2641ED86" w14:textId="77777777" w:rsidR="003C6998" w:rsidRDefault="003C6998" w:rsidP="003C6998">
      <w:pPr>
        <w:spacing w:line="400" w:lineRule="exact"/>
      </w:pPr>
      <w:r>
        <w:t>[7</w:t>
      </w:r>
      <w:proofErr w:type="gramStart"/>
      <w:r>
        <w:t xml:space="preserve">]  </w:t>
      </w:r>
      <w:proofErr w:type="spellStart"/>
      <w:r>
        <w:t>Lofberg</w:t>
      </w:r>
      <w:proofErr w:type="spellEnd"/>
      <w:proofErr w:type="gramEnd"/>
      <w:r>
        <w:t xml:space="preserve"> J . </w:t>
      </w:r>
      <w:proofErr w:type="gramStart"/>
      <w:r>
        <w:t>YALMIP :</w:t>
      </w:r>
      <w:proofErr w:type="gramEnd"/>
      <w:r>
        <w:t xml:space="preserve"> a toolbox for modeling and optimization in MATLAB[C]// IEEE International Symposium on Computer Aided Control Systems Design. IEEE, 2005.</w:t>
      </w:r>
    </w:p>
    <w:p w14:paraId="4A41E713" w14:textId="77777777" w:rsidR="003C6998" w:rsidRDefault="003C6998" w:rsidP="003C6998">
      <w:pPr>
        <w:spacing w:line="400" w:lineRule="exact"/>
      </w:pPr>
      <w:r>
        <w:t>[8</w:t>
      </w:r>
      <w:proofErr w:type="gramStart"/>
      <w:r>
        <w:t xml:space="preserve">]  </w:t>
      </w:r>
      <w:proofErr w:type="spellStart"/>
      <w:r>
        <w:t>Rost</w:t>
      </w:r>
      <w:proofErr w:type="spellEnd"/>
      <w:proofErr w:type="gramEnd"/>
      <w:r>
        <w:t xml:space="preserve"> M ,  </w:t>
      </w:r>
      <w:proofErr w:type="spellStart"/>
      <w:r>
        <w:t>Schmid</w:t>
      </w:r>
      <w:proofErr w:type="spellEnd"/>
      <w:r>
        <w:t xml:space="preserve"> S . On the Hardness and </w:t>
      </w:r>
      <w:proofErr w:type="spellStart"/>
      <w:r>
        <w:t>Inapproximability</w:t>
      </w:r>
      <w:proofErr w:type="spellEnd"/>
      <w:r>
        <w:t xml:space="preserve"> of Virtual Network </w:t>
      </w:r>
      <w:proofErr w:type="spellStart"/>
      <w:proofErr w:type="gramStart"/>
      <w:r>
        <w:t>Embeddings</w:t>
      </w:r>
      <w:proofErr w:type="spellEnd"/>
      <w:r>
        <w:t>[</w:t>
      </w:r>
      <w:proofErr w:type="gramEnd"/>
      <w:r>
        <w:t xml:space="preserve">J]. IEEE/ACM Transactions on Networking, 2020, </w:t>
      </w:r>
      <w:proofErr w:type="gramStart"/>
      <w:r>
        <w:t>PP(</w:t>
      </w:r>
      <w:proofErr w:type="gramEnd"/>
      <w:r>
        <w:t>99):1-13.</w:t>
      </w:r>
    </w:p>
    <w:p w14:paraId="5D4AA2FC" w14:textId="77777777" w:rsidR="003C6998" w:rsidRDefault="003C6998" w:rsidP="003C6998">
      <w:pPr>
        <w:spacing w:line="400" w:lineRule="exact"/>
      </w:pPr>
      <w:r>
        <w:t>[9] Yu S ,  Bo J ,  Gupta G R , et al. Provably Efficient Algorithms for Joint Placement and Allocation of Virtual Network Functions[J]. IEEE, 2017.</w:t>
      </w:r>
    </w:p>
    <w:p w14:paraId="135B8AA5" w14:textId="77777777" w:rsidR="003C6998" w:rsidRDefault="003C6998" w:rsidP="003C6998">
      <w:pPr>
        <w:spacing w:line="400" w:lineRule="exact"/>
      </w:pPr>
      <w:r>
        <w:t xml:space="preserve">[10]  </w:t>
      </w:r>
      <w:proofErr w:type="spellStart"/>
      <w:r>
        <w:t>Tomassilli</w:t>
      </w:r>
      <w:proofErr w:type="spellEnd"/>
      <w:r>
        <w:t xml:space="preserve"> A ,  </w:t>
      </w:r>
      <w:proofErr w:type="spellStart"/>
      <w:r>
        <w:t>Giroire</w:t>
      </w:r>
      <w:proofErr w:type="spellEnd"/>
      <w:r>
        <w:t xml:space="preserve"> F ,  </w:t>
      </w:r>
      <w:proofErr w:type="spellStart"/>
      <w:r>
        <w:t>Huin</w:t>
      </w:r>
      <w:proofErr w:type="spellEnd"/>
      <w:r>
        <w:t xml:space="preserve"> N , et al. Provably Efficient Algorithms for Placement of Service Function Chains with Ordering Constraints[C]// IEEE INFOCOM 2018 - IEEE Conference on Computer Communications. IEEE, 2018.</w:t>
      </w:r>
    </w:p>
    <w:p w14:paraId="39E2A167" w14:textId="77777777" w:rsidR="003C6998" w:rsidRDefault="003C6998" w:rsidP="003C6998">
      <w:pPr>
        <w:spacing w:line="400" w:lineRule="exact"/>
      </w:pPr>
      <w:r>
        <w:t>[11</w:t>
      </w:r>
      <w:proofErr w:type="gramStart"/>
      <w:r>
        <w:t xml:space="preserve">]  </w:t>
      </w:r>
      <w:proofErr w:type="spellStart"/>
      <w:r>
        <w:t>Sallam</w:t>
      </w:r>
      <w:proofErr w:type="spellEnd"/>
      <w:proofErr w:type="gramEnd"/>
      <w:r>
        <w:t xml:space="preserve"> G ,  Ji B . Joint Placement and Allocation of VNF Nodes With Budget and Capacity </w:t>
      </w:r>
      <w:proofErr w:type="gramStart"/>
      <w:r>
        <w:t>Constraints[</w:t>
      </w:r>
      <w:proofErr w:type="gramEnd"/>
      <w:r>
        <w:t xml:space="preserve">J]. IEEE/ACM Transactions on Networking, 2021, </w:t>
      </w:r>
      <w:proofErr w:type="gramStart"/>
      <w:r>
        <w:t>PP(</w:t>
      </w:r>
      <w:proofErr w:type="gramEnd"/>
      <w:r>
        <w:t>99):1-14.</w:t>
      </w:r>
    </w:p>
    <w:p w14:paraId="4656AE81" w14:textId="77777777" w:rsidR="003C6998" w:rsidRDefault="003C6998" w:rsidP="003C6998">
      <w:pPr>
        <w:spacing w:line="400" w:lineRule="exact"/>
      </w:pPr>
      <w:r>
        <w:t>[12</w:t>
      </w:r>
      <w:proofErr w:type="gramStart"/>
      <w:r>
        <w:t xml:space="preserve">]  </w:t>
      </w:r>
      <w:proofErr w:type="spellStart"/>
      <w:r>
        <w:t>Karmarkar</w:t>
      </w:r>
      <w:proofErr w:type="spellEnd"/>
      <w:proofErr w:type="gramEnd"/>
      <w:r>
        <w:t xml:space="preserve"> N ,  Karp R M . An efficient approximation scheme for the one-dimensional bin-packing problem[C]// 23rd Annual Symposium on Foundations of Computer Science (</w:t>
      </w:r>
      <w:proofErr w:type="spellStart"/>
      <w:r>
        <w:t>sfcs</w:t>
      </w:r>
      <w:proofErr w:type="spellEnd"/>
      <w:r>
        <w:t xml:space="preserve"> 1982). IEEE, 2008.</w:t>
      </w:r>
    </w:p>
    <w:p w14:paraId="06716CA6" w14:textId="77777777" w:rsidR="003C6998" w:rsidRDefault="003C6998" w:rsidP="003C6998">
      <w:pPr>
        <w:spacing w:line="400" w:lineRule="exact"/>
      </w:pPr>
      <w:r>
        <w:rPr>
          <w:rFonts w:hint="eastAsia"/>
        </w:rPr>
        <w:t>[</w:t>
      </w:r>
      <w:r>
        <w:t>13</w:t>
      </w:r>
      <w:proofErr w:type="gramStart"/>
      <w:r>
        <w:t xml:space="preserve">]  </w:t>
      </w:r>
      <w:proofErr w:type="spellStart"/>
      <w:r>
        <w:t>Khuller</w:t>
      </w:r>
      <w:proofErr w:type="spellEnd"/>
      <w:proofErr w:type="gramEnd"/>
      <w:r>
        <w:t xml:space="preserve"> S, Moss A, </w:t>
      </w:r>
      <w:proofErr w:type="spellStart"/>
      <w:r>
        <w:t>Naor</w:t>
      </w:r>
      <w:proofErr w:type="spellEnd"/>
      <w:r>
        <w:t xml:space="preserve"> J S. The budgeted maximum coverage </w:t>
      </w:r>
      <w:proofErr w:type="gramStart"/>
      <w:r>
        <w:t>problem[</w:t>
      </w:r>
      <w:proofErr w:type="gramEnd"/>
      <w:r>
        <w:t>J]. Information processing letters, 1999, 70(1): 39-45.</w:t>
      </w:r>
    </w:p>
    <w:p w14:paraId="4861D15B" w14:textId="77777777" w:rsidR="003C6998" w:rsidRDefault="003C6998" w:rsidP="003C6998">
      <w:pPr>
        <w:spacing w:line="400" w:lineRule="exact"/>
      </w:pPr>
      <w:r>
        <w:t>[14</w:t>
      </w:r>
      <w:proofErr w:type="gramStart"/>
      <w:r>
        <w:t xml:space="preserve">]  </w:t>
      </w:r>
      <w:proofErr w:type="spellStart"/>
      <w:r>
        <w:t>Chantre</w:t>
      </w:r>
      <w:proofErr w:type="spellEnd"/>
      <w:proofErr w:type="gramEnd"/>
      <w:r>
        <w:t xml:space="preserve"> H D ,  Fonseca N . Redundant placement of virtualized network functions for LTE evolved Multimedia Broadcast Multicast Services[C]// </w:t>
      </w:r>
      <w:proofErr w:type="spellStart"/>
      <w:r>
        <w:t>Icc</w:t>
      </w:r>
      <w:proofErr w:type="spellEnd"/>
      <w:r>
        <w:t xml:space="preserve"> IEEE International Conference on </w:t>
      </w:r>
      <w:r>
        <w:lastRenderedPageBreak/>
        <w:t>Communications. IEEE, 2017.</w:t>
      </w:r>
    </w:p>
    <w:p w14:paraId="6BA95A9C" w14:textId="77777777" w:rsidR="003C6998" w:rsidRDefault="003C6998" w:rsidP="003C6998">
      <w:pPr>
        <w:spacing w:line="400" w:lineRule="exact"/>
      </w:pPr>
      <w:r>
        <w:t>[15</w:t>
      </w:r>
      <w:proofErr w:type="gramStart"/>
      <w:r>
        <w:t xml:space="preserve">]  </w:t>
      </w:r>
      <w:proofErr w:type="spellStart"/>
      <w:r>
        <w:t>Yala</w:t>
      </w:r>
      <w:proofErr w:type="spellEnd"/>
      <w:proofErr w:type="gramEnd"/>
      <w:r>
        <w:t xml:space="preserve"> L ,  </w:t>
      </w:r>
      <w:proofErr w:type="spellStart"/>
      <w:r>
        <w:t>Frangoudis</w:t>
      </w:r>
      <w:proofErr w:type="spellEnd"/>
      <w:r>
        <w:t xml:space="preserve"> P A ,  </w:t>
      </w:r>
      <w:proofErr w:type="spellStart"/>
      <w:r>
        <w:t>Ksentini</w:t>
      </w:r>
      <w:proofErr w:type="spellEnd"/>
      <w:r>
        <w:t xml:space="preserve"> A . Latency and Availability Driven VNF Placement in a MEC-NFV Environment[C]// 2018 IEEE Global Communications Conference (GLOBECOM). IEEE, 2019.</w:t>
      </w:r>
    </w:p>
    <w:p w14:paraId="5B06089C" w14:textId="77777777" w:rsidR="003C6998" w:rsidRDefault="003C6998" w:rsidP="003C6998">
      <w:pPr>
        <w:spacing w:line="400" w:lineRule="exact"/>
      </w:pPr>
      <w:r>
        <w:t xml:space="preserve">[16]  Manias D M ,  </w:t>
      </w:r>
      <w:proofErr w:type="spellStart"/>
      <w:r>
        <w:t>Jammal</w:t>
      </w:r>
      <w:proofErr w:type="spellEnd"/>
      <w:r>
        <w:t xml:space="preserve"> M , </w:t>
      </w:r>
      <w:proofErr w:type="spellStart"/>
      <w:r>
        <w:t>Hawilo</w:t>
      </w:r>
      <w:proofErr w:type="spellEnd"/>
      <w:r>
        <w:t xml:space="preserve"> H, et al. Machine Learning for Performance-Aware Virtual Network Function Placement[J]. IEEE, 2020.</w:t>
      </w:r>
    </w:p>
    <w:p w14:paraId="11851EEB" w14:textId="77777777" w:rsidR="003C6998" w:rsidRDefault="003C6998" w:rsidP="003C6998">
      <w:pPr>
        <w:spacing w:line="400" w:lineRule="exact"/>
      </w:pPr>
      <w:r>
        <w:t>[17</w:t>
      </w:r>
      <w:proofErr w:type="gramStart"/>
      <w:r>
        <w:t>]  Kennedy</w:t>
      </w:r>
      <w:proofErr w:type="gramEnd"/>
      <w:r>
        <w:t xml:space="preserve"> J ,  </w:t>
      </w:r>
      <w:proofErr w:type="spellStart"/>
      <w:r>
        <w:t>Eberhart</w:t>
      </w:r>
      <w:proofErr w:type="spellEnd"/>
      <w:r>
        <w:t xml:space="preserve"> R . Particle swarm optimization[C]// Proceedings of ICNN'95 - International Conference on Neural Networks. IEEE, 1995.</w:t>
      </w:r>
    </w:p>
    <w:p w14:paraId="3AFFD378" w14:textId="77777777" w:rsidR="003C6998" w:rsidRDefault="003C6998" w:rsidP="003C6998">
      <w:pPr>
        <w:spacing w:line="400" w:lineRule="exact"/>
      </w:pPr>
      <w:r>
        <w:t>[18</w:t>
      </w:r>
      <w:proofErr w:type="gramStart"/>
      <w:r>
        <w:t xml:space="preserve">]  </w:t>
      </w:r>
      <w:proofErr w:type="spellStart"/>
      <w:r>
        <w:t>Hawilo</w:t>
      </w:r>
      <w:proofErr w:type="spellEnd"/>
      <w:proofErr w:type="gramEnd"/>
      <w:r>
        <w:t xml:space="preserve"> H ,  </w:t>
      </w:r>
      <w:proofErr w:type="spellStart"/>
      <w:r>
        <w:t>Jammal</w:t>
      </w:r>
      <w:proofErr w:type="spellEnd"/>
      <w:r>
        <w:t xml:space="preserve"> M ,  </w:t>
      </w:r>
      <w:proofErr w:type="spellStart"/>
      <w:r>
        <w:t>Shami</w:t>
      </w:r>
      <w:proofErr w:type="spellEnd"/>
      <w:r>
        <w:t xml:space="preserve"> A . Network Function Virtualization-Aware Orchestrator for Service Function Chaining Placement in the </w:t>
      </w:r>
      <w:proofErr w:type="gramStart"/>
      <w:r>
        <w:t>Cloud[</w:t>
      </w:r>
      <w:proofErr w:type="gramEnd"/>
      <w:r>
        <w:t>J]. IEEE Journal on Selected Areas in Communications, 2019.</w:t>
      </w:r>
    </w:p>
    <w:p w14:paraId="036081FB" w14:textId="77777777" w:rsidR="003C6998" w:rsidRDefault="003C6998" w:rsidP="003C6998">
      <w:pPr>
        <w:spacing w:line="400" w:lineRule="exact"/>
      </w:pPr>
      <w:r>
        <w:t>[19</w:t>
      </w:r>
      <w:proofErr w:type="gramStart"/>
      <w:r>
        <w:t xml:space="preserve">]  </w:t>
      </w:r>
      <w:proofErr w:type="spellStart"/>
      <w:r>
        <w:t>Pedregosa</w:t>
      </w:r>
      <w:proofErr w:type="spellEnd"/>
      <w:proofErr w:type="gramEnd"/>
      <w:r>
        <w:t xml:space="preserve"> F ,  </w:t>
      </w:r>
      <w:proofErr w:type="spellStart"/>
      <w:r>
        <w:t>Varoquaux</w:t>
      </w:r>
      <w:proofErr w:type="spellEnd"/>
      <w:r>
        <w:t xml:space="preserve"> G ,  </w:t>
      </w:r>
      <w:proofErr w:type="spellStart"/>
      <w:r>
        <w:t>Gramfort</w:t>
      </w:r>
      <w:proofErr w:type="spellEnd"/>
      <w:r>
        <w:t xml:space="preserve"> A , et al. </w:t>
      </w:r>
      <w:proofErr w:type="spellStart"/>
      <w:r>
        <w:t>Scikit</w:t>
      </w:r>
      <w:proofErr w:type="spellEnd"/>
      <w:r>
        <w:t>-learn: Machine Learning in Python[J].  2012.</w:t>
      </w:r>
    </w:p>
    <w:p w14:paraId="2867366D" w14:textId="77777777" w:rsidR="003C6998" w:rsidRDefault="003C6998" w:rsidP="003C6998">
      <w:pPr>
        <w:spacing w:line="400" w:lineRule="exact"/>
      </w:pPr>
      <w:r>
        <w:t xml:space="preserve">[20]  </w:t>
      </w:r>
      <w:proofErr w:type="spellStart"/>
      <w:r>
        <w:t>Mijumbi</w:t>
      </w:r>
      <w:proofErr w:type="spellEnd"/>
      <w:r>
        <w:t xml:space="preserve"> R ,  </w:t>
      </w:r>
      <w:proofErr w:type="spellStart"/>
      <w:r>
        <w:t>Gorricho</w:t>
      </w:r>
      <w:proofErr w:type="spellEnd"/>
      <w:r>
        <w:t xml:space="preserve"> J L ,  </w:t>
      </w:r>
      <w:proofErr w:type="spellStart"/>
      <w:r>
        <w:t>Serrat</w:t>
      </w:r>
      <w:proofErr w:type="spellEnd"/>
      <w:r>
        <w:t xml:space="preserve"> J , et al. Design and evaluation of learning algorithms for dynamic resource management in virtual networks[C]// Network Operations &amp; Management Symposium. IEEE, 2014:1-9.</w:t>
      </w:r>
    </w:p>
    <w:p w14:paraId="1A9FCEF0" w14:textId="77777777" w:rsidR="003C6998" w:rsidRDefault="003C6998" w:rsidP="003C6998">
      <w:pPr>
        <w:spacing w:line="400" w:lineRule="exact"/>
      </w:pPr>
      <w:r>
        <w:t xml:space="preserve">[21]  </w:t>
      </w:r>
      <w:proofErr w:type="spellStart"/>
      <w:r>
        <w:t>Mijumbi</w:t>
      </w:r>
      <w:proofErr w:type="spellEnd"/>
      <w:r>
        <w:t xml:space="preserve"> R ,  </w:t>
      </w:r>
      <w:proofErr w:type="spellStart"/>
      <w:r>
        <w:t>Gorricho</w:t>
      </w:r>
      <w:proofErr w:type="spellEnd"/>
      <w:r>
        <w:t xml:space="preserve"> J L ,  </w:t>
      </w:r>
      <w:proofErr w:type="spellStart"/>
      <w:r>
        <w:t>Serrat</w:t>
      </w:r>
      <w:proofErr w:type="spellEnd"/>
      <w:r>
        <w:t xml:space="preserve"> J , et al. Neural network-based autonomous allocation of resources in virtual networks[C]// European Conference on Networks &amp; Communications. IEEE, 2014. </w:t>
      </w:r>
    </w:p>
    <w:p w14:paraId="7FD290C5" w14:textId="77777777" w:rsidR="003C6998" w:rsidRDefault="003C6998" w:rsidP="003C6998">
      <w:pPr>
        <w:spacing w:line="400" w:lineRule="exact"/>
      </w:pPr>
      <w:r>
        <w:t>[22</w:t>
      </w:r>
      <w:proofErr w:type="gramStart"/>
      <w:r>
        <w:t xml:space="preserve">]  </w:t>
      </w:r>
      <w:r w:rsidRPr="00167A04">
        <w:t>Yao</w:t>
      </w:r>
      <w:proofErr w:type="gramEnd"/>
      <w:r w:rsidRPr="00167A04">
        <w:t xml:space="preserve"> H, Zhang B, Zhang P, et al. RDAM: A reinforcement learning based dynamic attribute matrix representation for virtual network embedding[J]. IEEE Transactions on Emerging Topics in Computing, 2018, 9(2): 901-914</w:t>
      </w:r>
      <w:proofErr w:type="gramStart"/>
      <w:r w:rsidRPr="00167A04">
        <w:t>.</w:t>
      </w:r>
      <w:r>
        <w:t>.</w:t>
      </w:r>
      <w:proofErr w:type="gramEnd"/>
    </w:p>
    <w:p w14:paraId="4C08CFA0" w14:textId="77777777" w:rsidR="003C6998" w:rsidRDefault="003C6998" w:rsidP="003C6998">
      <w:pPr>
        <w:spacing w:line="400" w:lineRule="exact"/>
        <w:jc w:val="left"/>
      </w:pPr>
      <w:r>
        <w:t>[23</w:t>
      </w:r>
      <w:proofErr w:type="gramStart"/>
      <w:r>
        <w:t>]  Gers</w:t>
      </w:r>
      <w:proofErr w:type="gramEnd"/>
      <w:r>
        <w:t xml:space="preserve"> F A, </w:t>
      </w:r>
      <w:proofErr w:type="spellStart"/>
      <w:r>
        <w:t>Schmidhuber</w:t>
      </w:r>
      <w:proofErr w:type="spellEnd"/>
      <w:r>
        <w:t xml:space="preserve"> J, Cummins F. Learning to forget: Continual prediction with LSTM[J]. Neural computation, 2000, 12(10): 2451-2471.</w:t>
      </w:r>
    </w:p>
    <w:p w14:paraId="091202EC" w14:textId="77777777" w:rsidR="003C6998" w:rsidRPr="00F816F9" w:rsidRDefault="003C6998" w:rsidP="003C6998">
      <w:pPr>
        <w:spacing w:line="400" w:lineRule="exact"/>
        <w:jc w:val="left"/>
        <w:rPr>
          <w:rStyle w:val="af7"/>
          <w:color w:val="auto"/>
          <w:u w:val="none"/>
        </w:rPr>
      </w:pPr>
      <w:r>
        <w:rPr>
          <w:rFonts w:hint="eastAsia"/>
        </w:rPr>
        <w:t>[</w:t>
      </w:r>
      <w:r>
        <w:t xml:space="preserve">24]  </w:t>
      </w:r>
      <w:hyperlink r:id="rId39" w:history="1">
        <w:r>
          <w:rPr>
            <w:rStyle w:val="af7"/>
          </w:rPr>
          <w:t>李宏毅机器学习笔记</w:t>
        </w:r>
        <w:r>
          <w:rPr>
            <w:rStyle w:val="af7"/>
            <w:rFonts w:hint="eastAsia"/>
          </w:rPr>
          <w:t xml:space="preserve"> </w:t>
        </w:r>
        <w:r>
          <w:rPr>
            <w:rStyle w:val="af7"/>
          </w:rPr>
          <w:t>– Github</w:t>
        </w:r>
      </w:hyperlink>
      <w:r>
        <w:rPr>
          <w:rStyle w:val="af7"/>
          <w:rFonts w:hint="eastAsia"/>
        </w:rPr>
        <w:t>（链接）</w:t>
      </w:r>
    </w:p>
    <w:p w14:paraId="1306CA64" w14:textId="77777777" w:rsidR="003C6998" w:rsidRDefault="003C6998" w:rsidP="003C6998">
      <w:pPr>
        <w:spacing w:line="400" w:lineRule="exact"/>
        <w:jc w:val="left"/>
      </w:pPr>
      <w:r>
        <w:rPr>
          <w:rFonts w:hint="eastAsia"/>
        </w:rPr>
        <w:t>[</w:t>
      </w:r>
      <w:r>
        <w:t>25</w:t>
      </w:r>
      <w:proofErr w:type="gramStart"/>
      <w:r>
        <w:t xml:space="preserve">]  </w:t>
      </w:r>
      <w:proofErr w:type="spellStart"/>
      <w:r>
        <w:t>Sutskever</w:t>
      </w:r>
      <w:proofErr w:type="spellEnd"/>
      <w:proofErr w:type="gramEnd"/>
      <w:r>
        <w:t xml:space="preserve"> I, </w:t>
      </w:r>
      <w:proofErr w:type="spellStart"/>
      <w:r>
        <w:t>Vinyals</w:t>
      </w:r>
      <w:proofErr w:type="spellEnd"/>
      <w:r>
        <w:t xml:space="preserve"> O, Le Q V. Sequence to sequence learning with neural networks[J]. Advances in neural information processing systems, 2014, 27.</w:t>
      </w:r>
    </w:p>
    <w:p w14:paraId="068F09B7" w14:textId="77777777" w:rsidR="003C6998" w:rsidRDefault="003C6998" w:rsidP="003C6998">
      <w:pPr>
        <w:spacing w:line="400" w:lineRule="exact"/>
        <w:jc w:val="left"/>
      </w:pPr>
      <w:r>
        <w:rPr>
          <w:rFonts w:hint="eastAsia"/>
        </w:rPr>
        <w:t>[</w:t>
      </w:r>
      <w:r>
        <w:t>26</w:t>
      </w:r>
      <w:proofErr w:type="gramStart"/>
      <w:r>
        <w:t>]  Cho</w:t>
      </w:r>
      <w:proofErr w:type="gramEnd"/>
      <w:r>
        <w:t xml:space="preserve"> K, Van </w:t>
      </w:r>
      <w:proofErr w:type="spellStart"/>
      <w:r>
        <w:t>Merriënboer</w:t>
      </w:r>
      <w:proofErr w:type="spellEnd"/>
      <w:r>
        <w:t xml:space="preserve"> B, </w:t>
      </w:r>
      <w:proofErr w:type="spellStart"/>
      <w:r>
        <w:t>Gulcehre</w:t>
      </w:r>
      <w:proofErr w:type="spellEnd"/>
      <w:r>
        <w:t xml:space="preserve"> C, et al. Learning phrase representations using RNN encoder-decoder for statistical machine translation[J]. </w:t>
      </w:r>
      <w:proofErr w:type="spellStart"/>
      <w:proofErr w:type="gramStart"/>
      <w:r>
        <w:t>arXiv</w:t>
      </w:r>
      <w:proofErr w:type="spellEnd"/>
      <w:proofErr w:type="gramEnd"/>
      <w:r>
        <w:t xml:space="preserve"> preprint arXiv:1406.1078, 2014.</w:t>
      </w:r>
    </w:p>
    <w:p w14:paraId="38746B7A" w14:textId="77777777" w:rsidR="003C6998" w:rsidRDefault="003C6998" w:rsidP="003C6998">
      <w:pPr>
        <w:spacing w:line="400" w:lineRule="exact"/>
      </w:pPr>
      <w:r>
        <w:t>[27</w:t>
      </w:r>
      <w:proofErr w:type="gramStart"/>
      <w:r>
        <w:t xml:space="preserve">]  </w:t>
      </w:r>
      <w:proofErr w:type="spellStart"/>
      <w:r>
        <w:t>Bahdanau</w:t>
      </w:r>
      <w:proofErr w:type="spellEnd"/>
      <w:proofErr w:type="gramEnd"/>
      <w:r>
        <w:t xml:space="preserve"> D ,  Cho K ,  </w:t>
      </w:r>
      <w:proofErr w:type="spellStart"/>
      <w:r>
        <w:t>Bengio</w:t>
      </w:r>
      <w:proofErr w:type="spellEnd"/>
      <w:r>
        <w:t xml:space="preserve"> Y . Neural Machine Translation by Jointly Learning to Align and </w:t>
      </w:r>
      <w:proofErr w:type="gramStart"/>
      <w:r>
        <w:t>Translate[</w:t>
      </w:r>
      <w:proofErr w:type="gramEnd"/>
      <w:r>
        <w:t>J]. Computer Science, 2014.</w:t>
      </w:r>
    </w:p>
    <w:p w14:paraId="590E6F09" w14:textId="77777777" w:rsidR="00835017" w:rsidRDefault="00835017">
      <w:pPr>
        <w:spacing w:line="400" w:lineRule="exact"/>
      </w:pPr>
    </w:p>
    <w:sectPr w:rsidR="00835017" w:rsidSect="00501418">
      <w:headerReference w:type="default" r:id="rId40"/>
      <w:pgSz w:w="11906" w:h="16838"/>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6C290" w14:textId="77777777" w:rsidR="003C6B00" w:rsidRDefault="003C6B00">
      <w:r>
        <w:separator/>
      </w:r>
    </w:p>
  </w:endnote>
  <w:endnote w:type="continuationSeparator" w:id="0">
    <w:p w14:paraId="7BB2310F" w14:textId="77777777" w:rsidR="003C6B00" w:rsidRDefault="003C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14A8" w14:textId="0411E2AD" w:rsidR="007251DA" w:rsidRDefault="007251DA">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C94A6E">
      <w:rPr>
        <w:rStyle w:val="af5"/>
        <w:noProof/>
      </w:rPr>
      <w:t>2</w:t>
    </w:r>
    <w:r>
      <w:rPr>
        <w:rStyle w:val="af5"/>
      </w:rPr>
      <w:fldChar w:fldCharType="end"/>
    </w:r>
  </w:p>
  <w:p w14:paraId="7B7D4FF6" w14:textId="77777777" w:rsidR="007251DA" w:rsidRDefault="007251DA">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19AE" w14:textId="77777777" w:rsidR="007251DA" w:rsidRDefault="007251DA">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44143" w14:textId="2A053BF7" w:rsidR="007251DA" w:rsidRDefault="007251DA">
    <w:pPr>
      <w:pStyle w:val="ab"/>
      <w:jc w:val="center"/>
      <w:rPr>
        <w:sz w:val="21"/>
        <w:szCs w:val="21"/>
      </w:rPr>
    </w:pPr>
    <w:r>
      <w:rPr>
        <w:rStyle w:val="af5"/>
        <w:sz w:val="21"/>
        <w:szCs w:val="21"/>
      </w:rPr>
      <w:fldChar w:fldCharType="begin"/>
    </w:r>
    <w:r>
      <w:rPr>
        <w:rStyle w:val="af5"/>
        <w:sz w:val="21"/>
        <w:szCs w:val="21"/>
      </w:rPr>
      <w:instrText xml:space="preserve"> PAGE </w:instrText>
    </w:r>
    <w:r>
      <w:rPr>
        <w:rStyle w:val="af5"/>
        <w:sz w:val="21"/>
        <w:szCs w:val="21"/>
      </w:rPr>
      <w:fldChar w:fldCharType="separate"/>
    </w:r>
    <w:r w:rsidR="00C94A6E">
      <w:rPr>
        <w:rStyle w:val="af5"/>
        <w:noProof/>
        <w:sz w:val="21"/>
        <w:szCs w:val="21"/>
      </w:rPr>
      <w:t>I</w:t>
    </w:r>
    <w:r>
      <w:rPr>
        <w:rStyle w:val="af5"/>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6534F" w14:textId="77777777" w:rsidR="007251DA" w:rsidRDefault="007251DA">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23</w:t>
    </w:r>
    <w:r>
      <w:rPr>
        <w:rStyle w:val="af5"/>
      </w:rPr>
      <w:fldChar w:fldCharType="end"/>
    </w:r>
  </w:p>
  <w:p w14:paraId="0ED6D6B8" w14:textId="77777777" w:rsidR="007251DA" w:rsidRDefault="007251DA">
    <w:pPr>
      <w:pStyle w:val="ab"/>
      <w:jc w:val="center"/>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98B4E" w14:textId="6DA7FC8B" w:rsidR="007251DA" w:rsidRDefault="007251DA">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C94A6E">
      <w:rPr>
        <w:rStyle w:val="af5"/>
        <w:noProof/>
      </w:rPr>
      <w:t>1</w:t>
    </w:r>
    <w:r>
      <w:rPr>
        <w:rStyle w:val="af5"/>
      </w:rPr>
      <w:fldChar w:fldCharType="end"/>
    </w:r>
  </w:p>
  <w:p w14:paraId="4DF1F7CB" w14:textId="77777777" w:rsidR="007251DA" w:rsidRDefault="007251DA">
    <w:pPr>
      <w:pStyle w:val="ab"/>
      <w:jc w:val="center"/>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A348C" w14:textId="77777777" w:rsidR="003C6B00" w:rsidRDefault="003C6B00">
      <w:r>
        <w:separator/>
      </w:r>
    </w:p>
  </w:footnote>
  <w:footnote w:type="continuationSeparator" w:id="0">
    <w:p w14:paraId="7B581926" w14:textId="77777777" w:rsidR="003C6B00" w:rsidRDefault="003C6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430A2" w14:textId="74F71317" w:rsidR="007251DA" w:rsidRDefault="007251DA" w:rsidP="00365BAE">
    <w:pPr>
      <w:pStyle w:val="ad"/>
    </w:pPr>
    <w:r>
      <w:rPr>
        <w:rFonts w:hint="eastAsia"/>
      </w:rPr>
      <w:t>中文摘要</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540A1" w14:textId="77777777" w:rsidR="007251DA" w:rsidRDefault="007251DA">
    <w:pPr>
      <w:pStyle w:val="ad"/>
      <w:jc w:val="both"/>
    </w:pPr>
    <w:r>
      <w:rPr>
        <w:rFonts w:hint="eastAsia"/>
      </w:rPr>
      <w:t>重庆大学本科学生毕业设计（</w:t>
    </w:r>
    <w:r>
      <w:rPr>
        <w:rFonts w:hint="eastAsia"/>
      </w:rPr>
      <w:t>论文）</w:t>
    </w:r>
    <w:r>
      <w:rPr>
        <w:rFonts w:hint="eastAsia"/>
      </w:rPr>
      <w:t xml:space="preserve">                                     </w:t>
    </w:r>
    <w:r>
      <w:t xml:space="preserve">                                               </w:t>
    </w:r>
    <w:r>
      <w:rPr>
        <w:rFonts w:hint="eastAsia"/>
      </w:rPr>
      <w:t xml:space="preserve">         </w:t>
    </w:r>
    <w:r>
      <w:t xml:space="preserve">      5</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E1BDF" w14:textId="77777777" w:rsidR="007251DA" w:rsidRDefault="007251DA">
    <w:pPr>
      <w:pStyle w:val="ad"/>
      <w:jc w:val="both"/>
    </w:pPr>
    <w:r>
      <w:rPr>
        <w:rFonts w:hint="eastAsia"/>
      </w:rPr>
      <w:t>重庆大学本科学生毕业设计（</w:t>
    </w:r>
    <w:r>
      <w:rPr>
        <w:rFonts w:hint="eastAsia"/>
      </w:rPr>
      <w:t>论文）</w:t>
    </w:r>
    <w:r>
      <w:rPr>
        <w:rFonts w:hint="eastAsia"/>
      </w:rPr>
      <w:t xml:space="preserve">                                          </w:t>
    </w:r>
    <w:r>
      <w:t xml:space="preserve">                                                                     </w:t>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EC9B" w14:textId="77777777" w:rsidR="007251DA" w:rsidRDefault="007251DA">
    <w:pPr>
      <w:pStyle w:val="ad"/>
      <w:jc w:val="both"/>
    </w:pPr>
    <w:r>
      <w:rPr>
        <w:rFonts w:hint="eastAsia"/>
      </w:rPr>
      <w:t>重庆大学本科学生毕业设计（论文）</w:t>
    </w:r>
    <w:r>
      <w:rPr>
        <w:rFonts w:hint="eastAsia"/>
      </w:rPr>
      <w:t xml:space="preserve">                                          </w:t>
    </w:r>
    <w:r>
      <w:t xml:space="preserve">                                                                  </w:t>
    </w: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5432C" w14:textId="77777777" w:rsidR="007251DA" w:rsidRPr="00501418" w:rsidRDefault="007251DA" w:rsidP="00501418">
    <w:pPr>
      <w:pStyle w:val="ad"/>
    </w:pPr>
    <w:r w:rsidRPr="00AB3472">
      <w:rPr>
        <w:rFonts w:hint="eastAsia"/>
      </w:rPr>
      <w:t>重庆大学本科学生毕业设计</w:t>
    </w:r>
    <w:r>
      <w:rPr>
        <w:rFonts w:hint="eastAsia"/>
      </w:rPr>
      <w:t>（</w:t>
    </w:r>
    <w:r>
      <w:rPr>
        <w:rFonts w:hint="eastAsia"/>
      </w:rPr>
      <w:t>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36D1A" w14:textId="6D21ADC0" w:rsidR="007251DA" w:rsidRDefault="007251DA" w:rsidP="00365BAE">
    <w:pPr>
      <w:pStyle w:val="ad"/>
    </w:pP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A6D84" w14:textId="502F12E7" w:rsidR="007251DA" w:rsidRDefault="007251DA" w:rsidP="000505EC">
    <w:pPr>
      <w:pStyle w:val="ad"/>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AB0F8" w14:textId="77777777" w:rsidR="007251DA" w:rsidRDefault="007251DA">
    <w:pPr>
      <w:pStyle w:val="ad"/>
      <w:jc w:val="both"/>
    </w:pPr>
    <w:r>
      <w:rPr>
        <w:rFonts w:hint="eastAsia"/>
      </w:rPr>
      <w:t>重庆大学本科学生毕业设计（</w:t>
    </w:r>
    <w:r>
      <w:rPr>
        <w:rFonts w:hint="eastAsia"/>
      </w:rPr>
      <w:t>论文）</w:t>
    </w:r>
    <w:r>
      <w:rPr>
        <w:rFonts w:hint="eastAsia"/>
      </w:rPr>
      <w:t xml:space="preserve">                                                    3 </w:t>
    </w:r>
    <w:r>
      <w:rPr>
        <w:rFonts w:hint="eastAsia"/>
      </w:rPr>
      <w:t>荷载计算</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41D6D" w14:textId="1634AF73" w:rsidR="007251DA" w:rsidRDefault="007251DA" w:rsidP="000505EC">
    <w:pPr>
      <w:pStyle w:val="ad"/>
    </w:pPr>
    <w:r>
      <w:t xml:space="preserve">1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70393" w14:textId="77777777" w:rsidR="007251DA" w:rsidRDefault="007251DA">
    <w:pPr>
      <w:pStyle w:val="ad"/>
      <w:jc w:val="both"/>
    </w:pPr>
    <w:r>
      <w:rPr>
        <w:rFonts w:hint="eastAsia"/>
      </w:rPr>
      <w:t>重庆大学本科学生毕业设计（</w:t>
    </w:r>
    <w:r>
      <w:rPr>
        <w:rFonts w:hint="eastAsia"/>
      </w:rPr>
      <w:t>论文）</w:t>
    </w:r>
    <w:r>
      <w:rPr>
        <w:rFonts w:hint="eastAsia"/>
      </w:rPr>
      <w:t xml:space="preserve">                                         </w:t>
    </w:r>
    <w:r>
      <w:t xml:space="preserve">                                              </w:t>
    </w:r>
    <w:r>
      <w:rPr>
        <w:rFonts w:hint="eastAsia"/>
      </w:rPr>
      <w:t xml:space="preserve">     </w:t>
    </w:r>
    <w:r>
      <w:t xml:space="preserve"> </w:t>
    </w:r>
    <w:r>
      <w:rPr>
        <w:rFonts w:hint="eastAsia"/>
      </w:rPr>
      <w:t xml:space="preserve">2 </w:t>
    </w:r>
    <w:r>
      <w:rPr>
        <w:rFonts w:hint="eastAsia"/>
      </w:rPr>
      <w:t>相关技术与理论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BB9D5" w14:textId="77777777" w:rsidR="007251DA" w:rsidRDefault="007251DA">
    <w:pPr>
      <w:pStyle w:val="ad"/>
      <w:jc w:val="both"/>
    </w:pPr>
    <w:r>
      <w:rPr>
        <w:rFonts w:hint="eastAsia"/>
      </w:rPr>
      <w:t>重庆大学本科学生毕业设计（</w:t>
    </w:r>
    <w:r>
      <w:rPr>
        <w:rFonts w:hint="eastAsia"/>
      </w:rPr>
      <w:t>论文）</w:t>
    </w:r>
    <w:r>
      <w:rPr>
        <w:rFonts w:hint="eastAsia"/>
      </w:rPr>
      <w:t xml:space="preserve">                      </w:t>
    </w:r>
    <w:r>
      <w:t xml:space="preserve">                                 </w:t>
    </w:r>
    <w:r>
      <w:rPr>
        <w:rFonts w:hint="eastAsia"/>
      </w:rPr>
      <w:t xml:space="preserve">3 </w:t>
    </w:r>
    <w:r>
      <w:rPr>
        <w:rFonts w:hint="eastAsia"/>
      </w:rPr>
      <w:t>虚拟网络功能放置算法的研究与设计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D59CF" w14:textId="6834C8D8" w:rsidR="007251DA" w:rsidRDefault="007251DA" w:rsidP="00B75F51">
    <w:pPr>
      <w:pStyle w:val="ad"/>
    </w:pPr>
    <w:r>
      <w:rPr>
        <w:rFonts w:hint="eastAsia"/>
      </w:rPr>
      <w:t xml:space="preserve">4 </w:t>
    </w:r>
    <w:r>
      <w:rPr>
        <w:rFonts w:hint="eastAsia"/>
      </w:rPr>
      <w:t>实验分析</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805">
    <w15:presenceInfo w15:providerId="Windows Live" w15:userId="8ee3138cfc03f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evenAndOddHeaders/>
  <w:drawingGridHorizontalSpacing w:val="105"/>
  <w:drawingGridVerticalSpacing w:val="156"/>
  <w:displayHorizontalDrawingGridEvery w:val="2"/>
  <w:displayVerticalDrawingGridEvery w:val="2"/>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0Yzg1NGRkNjE1ZDYzYzhiMDI5YWIxYzg1YjRlNDgifQ=="/>
  </w:docVars>
  <w:rsids>
    <w:rsidRoot w:val="001B6EA2"/>
    <w:rsid w:val="00006DCB"/>
    <w:rsid w:val="00011088"/>
    <w:rsid w:val="000117B3"/>
    <w:rsid w:val="00012261"/>
    <w:rsid w:val="00014449"/>
    <w:rsid w:val="00016A80"/>
    <w:rsid w:val="00022A72"/>
    <w:rsid w:val="000244A3"/>
    <w:rsid w:val="00024F8C"/>
    <w:rsid w:val="00025CCC"/>
    <w:rsid w:val="00027870"/>
    <w:rsid w:val="00027C8A"/>
    <w:rsid w:val="00033C6E"/>
    <w:rsid w:val="00033DF5"/>
    <w:rsid w:val="00035D24"/>
    <w:rsid w:val="000362A9"/>
    <w:rsid w:val="00036C19"/>
    <w:rsid w:val="0003711E"/>
    <w:rsid w:val="000376C1"/>
    <w:rsid w:val="00040CB0"/>
    <w:rsid w:val="000412B3"/>
    <w:rsid w:val="00044814"/>
    <w:rsid w:val="000505EC"/>
    <w:rsid w:val="00050CE1"/>
    <w:rsid w:val="0005212A"/>
    <w:rsid w:val="000542BC"/>
    <w:rsid w:val="0005552A"/>
    <w:rsid w:val="00056190"/>
    <w:rsid w:val="00056398"/>
    <w:rsid w:val="00057978"/>
    <w:rsid w:val="0006087E"/>
    <w:rsid w:val="00065F1F"/>
    <w:rsid w:val="000660E5"/>
    <w:rsid w:val="00070005"/>
    <w:rsid w:val="000773AE"/>
    <w:rsid w:val="000779D7"/>
    <w:rsid w:val="000802C7"/>
    <w:rsid w:val="00081C4A"/>
    <w:rsid w:val="000846B2"/>
    <w:rsid w:val="00085339"/>
    <w:rsid w:val="00086BCC"/>
    <w:rsid w:val="00090301"/>
    <w:rsid w:val="00091771"/>
    <w:rsid w:val="0009229D"/>
    <w:rsid w:val="000924F5"/>
    <w:rsid w:val="0009365A"/>
    <w:rsid w:val="00093C72"/>
    <w:rsid w:val="000958BC"/>
    <w:rsid w:val="000A142A"/>
    <w:rsid w:val="000A2670"/>
    <w:rsid w:val="000A52B9"/>
    <w:rsid w:val="000A607D"/>
    <w:rsid w:val="000A6645"/>
    <w:rsid w:val="000A66F7"/>
    <w:rsid w:val="000B0F1A"/>
    <w:rsid w:val="000B1753"/>
    <w:rsid w:val="000B4450"/>
    <w:rsid w:val="000B75FD"/>
    <w:rsid w:val="000B7A12"/>
    <w:rsid w:val="000B7EB3"/>
    <w:rsid w:val="000C132C"/>
    <w:rsid w:val="000C1EA5"/>
    <w:rsid w:val="000C4E80"/>
    <w:rsid w:val="000D720B"/>
    <w:rsid w:val="000D7AE9"/>
    <w:rsid w:val="000E2035"/>
    <w:rsid w:val="000E3789"/>
    <w:rsid w:val="000E43F7"/>
    <w:rsid w:val="000F0A44"/>
    <w:rsid w:val="000F21DE"/>
    <w:rsid w:val="000F446E"/>
    <w:rsid w:val="000F4E0D"/>
    <w:rsid w:val="00105B4A"/>
    <w:rsid w:val="001111C5"/>
    <w:rsid w:val="001124B0"/>
    <w:rsid w:val="00112A73"/>
    <w:rsid w:val="00113BA0"/>
    <w:rsid w:val="001153E1"/>
    <w:rsid w:val="00115F90"/>
    <w:rsid w:val="001201B9"/>
    <w:rsid w:val="0012375A"/>
    <w:rsid w:val="00123A63"/>
    <w:rsid w:val="00125DD6"/>
    <w:rsid w:val="001278CB"/>
    <w:rsid w:val="00135850"/>
    <w:rsid w:val="001369C5"/>
    <w:rsid w:val="00136F84"/>
    <w:rsid w:val="00142BCC"/>
    <w:rsid w:val="001433F8"/>
    <w:rsid w:val="0014490D"/>
    <w:rsid w:val="00146BDB"/>
    <w:rsid w:val="001471F6"/>
    <w:rsid w:val="0015471E"/>
    <w:rsid w:val="00154D01"/>
    <w:rsid w:val="00160279"/>
    <w:rsid w:val="00160340"/>
    <w:rsid w:val="0016095A"/>
    <w:rsid w:val="00164746"/>
    <w:rsid w:val="00164EEB"/>
    <w:rsid w:val="00166D95"/>
    <w:rsid w:val="00167C0B"/>
    <w:rsid w:val="00171FBD"/>
    <w:rsid w:val="001722F7"/>
    <w:rsid w:val="00172856"/>
    <w:rsid w:val="00173670"/>
    <w:rsid w:val="00174342"/>
    <w:rsid w:val="00175E75"/>
    <w:rsid w:val="0017733C"/>
    <w:rsid w:val="00180F80"/>
    <w:rsid w:val="00184B5A"/>
    <w:rsid w:val="0018573B"/>
    <w:rsid w:val="00185D9E"/>
    <w:rsid w:val="001939EB"/>
    <w:rsid w:val="00193A34"/>
    <w:rsid w:val="00195461"/>
    <w:rsid w:val="001960F3"/>
    <w:rsid w:val="00197E48"/>
    <w:rsid w:val="001A1100"/>
    <w:rsid w:val="001A1EA3"/>
    <w:rsid w:val="001A24F7"/>
    <w:rsid w:val="001A3693"/>
    <w:rsid w:val="001A6B7B"/>
    <w:rsid w:val="001A6EF6"/>
    <w:rsid w:val="001B238A"/>
    <w:rsid w:val="001B24DF"/>
    <w:rsid w:val="001B3B13"/>
    <w:rsid w:val="001B6096"/>
    <w:rsid w:val="001B6EA2"/>
    <w:rsid w:val="001B7898"/>
    <w:rsid w:val="001C02F0"/>
    <w:rsid w:val="001C08B4"/>
    <w:rsid w:val="001C1E72"/>
    <w:rsid w:val="001C2ADF"/>
    <w:rsid w:val="001C2B1F"/>
    <w:rsid w:val="001C3216"/>
    <w:rsid w:val="001C386D"/>
    <w:rsid w:val="001C6FA8"/>
    <w:rsid w:val="001C7C8E"/>
    <w:rsid w:val="001D025B"/>
    <w:rsid w:val="001D09CB"/>
    <w:rsid w:val="001D21F7"/>
    <w:rsid w:val="001D292C"/>
    <w:rsid w:val="001D2B33"/>
    <w:rsid w:val="001D2F09"/>
    <w:rsid w:val="001D385A"/>
    <w:rsid w:val="001D43EB"/>
    <w:rsid w:val="001D479C"/>
    <w:rsid w:val="001D50C4"/>
    <w:rsid w:val="001D6740"/>
    <w:rsid w:val="001D6CB8"/>
    <w:rsid w:val="001E2BA1"/>
    <w:rsid w:val="001E46E7"/>
    <w:rsid w:val="001E4955"/>
    <w:rsid w:val="001E6D2A"/>
    <w:rsid w:val="001E7406"/>
    <w:rsid w:val="001F01CA"/>
    <w:rsid w:val="001F148E"/>
    <w:rsid w:val="001F4449"/>
    <w:rsid w:val="001F4631"/>
    <w:rsid w:val="00200638"/>
    <w:rsid w:val="0020095C"/>
    <w:rsid w:val="00201740"/>
    <w:rsid w:val="00202A44"/>
    <w:rsid w:val="00203C52"/>
    <w:rsid w:val="00204EFB"/>
    <w:rsid w:val="00207610"/>
    <w:rsid w:val="00211C13"/>
    <w:rsid w:val="00212265"/>
    <w:rsid w:val="00214E24"/>
    <w:rsid w:val="00216059"/>
    <w:rsid w:val="00216066"/>
    <w:rsid w:val="00216F96"/>
    <w:rsid w:val="00223708"/>
    <w:rsid w:val="0022555E"/>
    <w:rsid w:val="00225769"/>
    <w:rsid w:val="0022624F"/>
    <w:rsid w:val="00226939"/>
    <w:rsid w:val="00237EB9"/>
    <w:rsid w:val="002445E5"/>
    <w:rsid w:val="00245F6D"/>
    <w:rsid w:val="002515FB"/>
    <w:rsid w:val="0025218B"/>
    <w:rsid w:val="002541BE"/>
    <w:rsid w:val="00254A9F"/>
    <w:rsid w:val="00254C49"/>
    <w:rsid w:val="00271E0C"/>
    <w:rsid w:val="0027442F"/>
    <w:rsid w:val="00274D49"/>
    <w:rsid w:val="002801C3"/>
    <w:rsid w:val="00281D9B"/>
    <w:rsid w:val="002833F9"/>
    <w:rsid w:val="00283D1F"/>
    <w:rsid w:val="00285565"/>
    <w:rsid w:val="00296226"/>
    <w:rsid w:val="002A491D"/>
    <w:rsid w:val="002A4AF7"/>
    <w:rsid w:val="002B0044"/>
    <w:rsid w:val="002B1575"/>
    <w:rsid w:val="002B1629"/>
    <w:rsid w:val="002B3505"/>
    <w:rsid w:val="002B42F5"/>
    <w:rsid w:val="002C000F"/>
    <w:rsid w:val="002C00DF"/>
    <w:rsid w:val="002C1CEE"/>
    <w:rsid w:val="002C4AD8"/>
    <w:rsid w:val="002C55F4"/>
    <w:rsid w:val="002C5864"/>
    <w:rsid w:val="002C60ED"/>
    <w:rsid w:val="002C77F5"/>
    <w:rsid w:val="002C7874"/>
    <w:rsid w:val="002D3A54"/>
    <w:rsid w:val="002D5450"/>
    <w:rsid w:val="002D707D"/>
    <w:rsid w:val="002E0AA2"/>
    <w:rsid w:val="002E3C8B"/>
    <w:rsid w:val="002E4DB3"/>
    <w:rsid w:val="002E58F0"/>
    <w:rsid w:val="002E6224"/>
    <w:rsid w:val="002F09FA"/>
    <w:rsid w:val="002F1370"/>
    <w:rsid w:val="002F1EEF"/>
    <w:rsid w:val="002F3AD6"/>
    <w:rsid w:val="002F5662"/>
    <w:rsid w:val="002F60A2"/>
    <w:rsid w:val="0030212E"/>
    <w:rsid w:val="003037DE"/>
    <w:rsid w:val="003067E4"/>
    <w:rsid w:val="003069C6"/>
    <w:rsid w:val="00311846"/>
    <w:rsid w:val="003174A3"/>
    <w:rsid w:val="0032014D"/>
    <w:rsid w:val="003236A4"/>
    <w:rsid w:val="00323F7D"/>
    <w:rsid w:val="00327BEF"/>
    <w:rsid w:val="00332290"/>
    <w:rsid w:val="003365F4"/>
    <w:rsid w:val="003370D5"/>
    <w:rsid w:val="00341D7C"/>
    <w:rsid w:val="003435E0"/>
    <w:rsid w:val="003446FD"/>
    <w:rsid w:val="003453B7"/>
    <w:rsid w:val="00353713"/>
    <w:rsid w:val="0035476C"/>
    <w:rsid w:val="00354A2B"/>
    <w:rsid w:val="0035521C"/>
    <w:rsid w:val="00360BBA"/>
    <w:rsid w:val="0036297A"/>
    <w:rsid w:val="003640E2"/>
    <w:rsid w:val="00364C42"/>
    <w:rsid w:val="00365364"/>
    <w:rsid w:val="00365682"/>
    <w:rsid w:val="00365BAE"/>
    <w:rsid w:val="00367689"/>
    <w:rsid w:val="003722F7"/>
    <w:rsid w:val="00373158"/>
    <w:rsid w:val="0037386E"/>
    <w:rsid w:val="003738A2"/>
    <w:rsid w:val="00374ACB"/>
    <w:rsid w:val="0037788C"/>
    <w:rsid w:val="00385059"/>
    <w:rsid w:val="0039215C"/>
    <w:rsid w:val="0039268F"/>
    <w:rsid w:val="0039480D"/>
    <w:rsid w:val="00395D3A"/>
    <w:rsid w:val="00395D57"/>
    <w:rsid w:val="00395D59"/>
    <w:rsid w:val="003A3B65"/>
    <w:rsid w:val="003A44F3"/>
    <w:rsid w:val="003A4994"/>
    <w:rsid w:val="003A66B5"/>
    <w:rsid w:val="003A6A24"/>
    <w:rsid w:val="003B191F"/>
    <w:rsid w:val="003B47C6"/>
    <w:rsid w:val="003B5186"/>
    <w:rsid w:val="003B581E"/>
    <w:rsid w:val="003B5CF1"/>
    <w:rsid w:val="003B7053"/>
    <w:rsid w:val="003C22DE"/>
    <w:rsid w:val="003C3217"/>
    <w:rsid w:val="003C53F2"/>
    <w:rsid w:val="003C6998"/>
    <w:rsid w:val="003C6B00"/>
    <w:rsid w:val="003C7770"/>
    <w:rsid w:val="003D147F"/>
    <w:rsid w:val="003D1502"/>
    <w:rsid w:val="003D2074"/>
    <w:rsid w:val="003D2441"/>
    <w:rsid w:val="003D4CC3"/>
    <w:rsid w:val="003D6890"/>
    <w:rsid w:val="003D6BB6"/>
    <w:rsid w:val="003E01C1"/>
    <w:rsid w:val="003E2EAE"/>
    <w:rsid w:val="003E6708"/>
    <w:rsid w:val="003F2801"/>
    <w:rsid w:val="003F6E7F"/>
    <w:rsid w:val="003F6FB3"/>
    <w:rsid w:val="00400273"/>
    <w:rsid w:val="00401497"/>
    <w:rsid w:val="0040462A"/>
    <w:rsid w:val="004067B5"/>
    <w:rsid w:val="004101FF"/>
    <w:rsid w:val="00412140"/>
    <w:rsid w:val="00412425"/>
    <w:rsid w:val="00413A92"/>
    <w:rsid w:val="0041425F"/>
    <w:rsid w:val="00414351"/>
    <w:rsid w:val="00414B41"/>
    <w:rsid w:val="00415822"/>
    <w:rsid w:val="004169C1"/>
    <w:rsid w:val="00416E4D"/>
    <w:rsid w:val="00417336"/>
    <w:rsid w:val="0041768C"/>
    <w:rsid w:val="0041794F"/>
    <w:rsid w:val="00420974"/>
    <w:rsid w:val="0042372F"/>
    <w:rsid w:val="004301F6"/>
    <w:rsid w:val="0043326A"/>
    <w:rsid w:val="00433366"/>
    <w:rsid w:val="004357C3"/>
    <w:rsid w:val="004408F2"/>
    <w:rsid w:val="00440B8D"/>
    <w:rsid w:val="00447471"/>
    <w:rsid w:val="00450F3E"/>
    <w:rsid w:val="0045544E"/>
    <w:rsid w:val="00455536"/>
    <w:rsid w:val="0045753D"/>
    <w:rsid w:val="004579D2"/>
    <w:rsid w:val="00461933"/>
    <w:rsid w:val="00466B61"/>
    <w:rsid w:val="0047030E"/>
    <w:rsid w:val="00472020"/>
    <w:rsid w:val="00472193"/>
    <w:rsid w:val="00472B87"/>
    <w:rsid w:val="00472C59"/>
    <w:rsid w:val="00472E2E"/>
    <w:rsid w:val="00472F60"/>
    <w:rsid w:val="00475556"/>
    <w:rsid w:val="0047759B"/>
    <w:rsid w:val="00483F3C"/>
    <w:rsid w:val="00484C0E"/>
    <w:rsid w:val="00496221"/>
    <w:rsid w:val="004969E6"/>
    <w:rsid w:val="004A074A"/>
    <w:rsid w:val="004A0A3C"/>
    <w:rsid w:val="004A0B24"/>
    <w:rsid w:val="004A4BC1"/>
    <w:rsid w:val="004A748C"/>
    <w:rsid w:val="004B2F3A"/>
    <w:rsid w:val="004B5B72"/>
    <w:rsid w:val="004B5F8C"/>
    <w:rsid w:val="004B5F8E"/>
    <w:rsid w:val="004B6757"/>
    <w:rsid w:val="004B6888"/>
    <w:rsid w:val="004B6D5A"/>
    <w:rsid w:val="004B7F74"/>
    <w:rsid w:val="004C11A4"/>
    <w:rsid w:val="004C168B"/>
    <w:rsid w:val="004C179A"/>
    <w:rsid w:val="004C3DE9"/>
    <w:rsid w:val="004C41EE"/>
    <w:rsid w:val="004C78AB"/>
    <w:rsid w:val="004D0294"/>
    <w:rsid w:val="004D0861"/>
    <w:rsid w:val="004D0E72"/>
    <w:rsid w:val="004D14EE"/>
    <w:rsid w:val="004D2DB4"/>
    <w:rsid w:val="004D3384"/>
    <w:rsid w:val="004D79C3"/>
    <w:rsid w:val="004E224F"/>
    <w:rsid w:val="004E36E8"/>
    <w:rsid w:val="004E6DA2"/>
    <w:rsid w:val="004E71AD"/>
    <w:rsid w:val="004E71E2"/>
    <w:rsid w:val="004E7B38"/>
    <w:rsid w:val="004E7F29"/>
    <w:rsid w:val="004F0B58"/>
    <w:rsid w:val="004F20FD"/>
    <w:rsid w:val="004F28D1"/>
    <w:rsid w:val="004F53BC"/>
    <w:rsid w:val="004F6D75"/>
    <w:rsid w:val="004F7D9B"/>
    <w:rsid w:val="00500049"/>
    <w:rsid w:val="00501418"/>
    <w:rsid w:val="0050339E"/>
    <w:rsid w:val="00505A84"/>
    <w:rsid w:val="00510157"/>
    <w:rsid w:val="00510EA5"/>
    <w:rsid w:val="0051260A"/>
    <w:rsid w:val="0051361F"/>
    <w:rsid w:val="0051739C"/>
    <w:rsid w:val="005176BB"/>
    <w:rsid w:val="005202D3"/>
    <w:rsid w:val="00521A23"/>
    <w:rsid w:val="0052381E"/>
    <w:rsid w:val="00523B3B"/>
    <w:rsid w:val="00524553"/>
    <w:rsid w:val="00524905"/>
    <w:rsid w:val="005254AD"/>
    <w:rsid w:val="005264BE"/>
    <w:rsid w:val="0053025E"/>
    <w:rsid w:val="00535069"/>
    <w:rsid w:val="0053537C"/>
    <w:rsid w:val="00535566"/>
    <w:rsid w:val="00537CBC"/>
    <w:rsid w:val="005406A0"/>
    <w:rsid w:val="0054071C"/>
    <w:rsid w:val="0054478B"/>
    <w:rsid w:val="00551172"/>
    <w:rsid w:val="00555FA8"/>
    <w:rsid w:val="00556779"/>
    <w:rsid w:val="0056143D"/>
    <w:rsid w:val="00562C95"/>
    <w:rsid w:val="00566E89"/>
    <w:rsid w:val="00567C6D"/>
    <w:rsid w:val="005711FC"/>
    <w:rsid w:val="00571C87"/>
    <w:rsid w:val="00572509"/>
    <w:rsid w:val="00574E83"/>
    <w:rsid w:val="00577696"/>
    <w:rsid w:val="005778BB"/>
    <w:rsid w:val="00580501"/>
    <w:rsid w:val="0058081D"/>
    <w:rsid w:val="00580AF5"/>
    <w:rsid w:val="00581320"/>
    <w:rsid w:val="00585517"/>
    <w:rsid w:val="0058607F"/>
    <w:rsid w:val="00591A0B"/>
    <w:rsid w:val="0059328E"/>
    <w:rsid w:val="00595AC3"/>
    <w:rsid w:val="005975F6"/>
    <w:rsid w:val="005A00E8"/>
    <w:rsid w:val="005A0F8C"/>
    <w:rsid w:val="005A1713"/>
    <w:rsid w:val="005A1A97"/>
    <w:rsid w:val="005A1B93"/>
    <w:rsid w:val="005B04A9"/>
    <w:rsid w:val="005B08FE"/>
    <w:rsid w:val="005B220C"/>
    <w:rsid w:val="005B3B39"/>
    <w:rsid w:val="005B477A"/>
    <w:rsid w:val="005C010C"/>
    <w:rsid w:val="005C224A"/>
    <w:rsid w:val="005C4979"/>
    <w:rsid w:val="005C5A2F"/>
    <w:rsid w:val="005D105D"/>
    <w:rsid w:val="005D2CFD"/>
    <w:rsid w:val="005D3703"/>
    <w:rsid w:val="005D54AA"/>
    <w:rsid w:val="005E1541"/>
    <w:rsid w:val="005E57FD"/>
    <w:rsid w:val="005E5A0A"/>
    <w:rsid w:val="005F0370"/>
    <w:rsid w:val="005F0AAA"/>
    <w:rsid w:val="005F2995"/>
    <w:rsid w:val="005F491D"/>
    <w:rsid w:val="005F65AD"/>
    <w:rsid w:val="00600DFC"/>
    <w:rsid w:val="00602AAE"/>
    <w:rsid w:val="00604F42"/>
    <w:rsid w:val="0060564A"/>
    <w:rsid w:val="006058C6"/>
    <w:rsid w:val="00606A75"/>
    <w:rsid w:val="0061048F"/>
    <w:rsid w:val="00613685"/>
    <w:rsid w:val="00620598"/>
    <w:rsid w:val="00624173"/>
    <w:rsid w:val="00624B53"/>
    <w:rsid w:val="006266AC"/>
    <w:rsid w:val="00630D58"/>
    <w:rsid w:val="006357A9"/>
    <w:rsid w:val="006360F1"/>
    <w:rsid w:val="006404D6"/>
    <w:rsid w:val="00642518"/>
    <w:rsid w:val="006426A3"/>
    <w:rsid w:val="006427E4"/>
    <w:rsid w:val="00643614"/>
    <w:rsid w:val="00644633"/>
    <w:rsid w:val="00655626"/>
    <w:rsid w:val="006556C6"/>
    <w:rsid w:val="00657C9C"/>
    <w:rsid w:val="006614D2"/>
    <w:rsid w:val="006615EF"/>
    <w:rsid w:val="00662F63"/>
    <w:rsid w:val="00663B87"/>
    <w:rsid w:val="0066422F"/>
    <w:rsid w:val="00665008"/>
    <w:rsid w:val="006671DB"/>
    <w:rsid w:val="00671629"/>
    <w:rsid w:val="006718BD"/>
    <w:rsid w:val="00671D47"/>
    <w:rsid w:val="006746DD"/>
    <w:rsid w:val="0067494F"/>
    <w:rsid w:val="00683860"/>
    <w:rsid w:val="00683B23"/>
    <w:rsid w:val="00684D2F"/>
    <w:rsid w:val="00685E1D"/>
    <w:rsid w:val="006863AE"/>
    <w:rsid w:val="00686C6E"/>
    <w:rsid w:val="00687244"/>
    <w:rsid w:val="0068757E"/>
    <w:rsid w:val="00692D92"/>
    <w:rsid w:val="00694C4F"/>
    <w:rsid w:val="006965CA"/>
    <w:rsid w:val="006A2583"/>
    <w:rsid w:val="006A4599"/>
    <w:rsid w:val="006B07EC"/>
    <w:rsid w:val="006B0B85"/>
    <w:rsid w:val="006B2357"/>
    <w:rsid w:val="006B455D"/>
    <w:rsid w:val="006B572C"/>
    <w:rsid w:val="006B6FE8"/>
    <w:rsid w:val="006C187F"/>
    <w:rsid w:val="006C1B29"/>
    <w:rsid w:val="006C1E71"/>
    <w:rsid w:val="006C6817"/>
    <w:rsid w:val="006C7202"/>
    <w:rsid w:val="006D098E"/>
    <w:rsid w:val="006D1071"/>
    <w:rsid w:val="006D3676"/>
    <w:rsid w:val="006D40C2"/>
    <w:rsid w:val="006D4641"/>
    <w:rsid w:val="006F0A5F"/>
    <w:rsid w:val="006F0B01"/>
    <w:rsid w:val="006F2484"/>
    <w:rsid w:val="006F2F55"/>
    <w:rsid w:val="006F3F90"/>
    <w:rsid w:val="006F4C60"/>
    <w:rsid w:val="00700211"/>
    <w:rsid w:val="0070215D"/>
    <w:rsid w:val="00704DA9"/>
    <w:rsid w:val="007050D2"/>
    <w:rsid w:val="007068DF"/>
    <w:rsid w:val="0071119D"/>
    <w:rsid w:val="00711BCE"/>
    <w:rsid w:val="00711F4F"/>
    <w:rsid w:val="00711F99"/>
    <w:rsid w:val="0071388D"/>
    <w:rsid w:val="0071747B"/>
    <w:rsid w:val="00717830"/>
    <w:rsid w:val="00722A58"/>
    <w:rsid w:val="00724CB7"/>
    <w:rsid w:val="007251DA"/>
    <w:rsid w:val="00726EAC"/>
    <w:rsid w:val="007323BD"/>
    <w:rsid w:val="00732DFC"/>
    <w:rsid w:val="00735726"/>
    <w:rsid w:val="00735A90"/>
    <w:rsid w:val="007362F6"/>
    <w:rsid w:val="0073643C"/>
    <w:rsid w:val="0074328A"/>
    <w:rsid w:val="0074593A"/>
    <w:rsid w:val="00745BFF"/>
    <w:rsid w:val="00745E2E"/>
    <w:rsid w:val="007465D7"/>
    <w:rsid w:val="00750766"/>
    <w:rsid w:val="007518B0"/>
    <w:rsid w:val="00755CA4"/>
    <w:rsid w:val="00755F24"/>
    <w:rsid w:val="00757E76"/>
    <w:rsid w:val="007632FE"/>
    <w:rsid w:val="00763435"/>
    <w:rsid w:val="00763B7D"/>
    <w:rsid w:val="0076553A"/>
    <w:rsid w:val="007663B7"/>
    <w:rsid w:val="00771055"/>
    <w:rsid w:val="00771C9C"/>
    <w:rsid w:val="00772B2B"/>
    <w:rsid w:val="007746BC"/>
    <w:rsid w:val="00777F06"/>
    <w:rsid w:val="00780B8D"/>
    <w:rsid w:val="00781811"/>
    <w:rsid w:val="0078370E"/>
    <w:rsid w:val="00784509"/>
    <w:rsid w:val="00784899"/>
    <w:rsid w:val="00784B3F"/>
    <w:rsid w:val="00785EEA"/>
    <w:rsid w:val="00786D2B"/>
    <w:rsid w:val="007900C8"/>
    <w:rsid w:val="007973B8"/>
    <w:rsid w:val="007977FE"/>
    <w:rsid w:val="00797800"/>
    <w:rsid w:val="007A699E"/>
    <w:rsid w:val="007A7742"/>
    <w:rsid w:val="007B0306"/>
    <w:rsid w:val="007B1306"/>
    <w:rsid w:val="007B1569"/>
    <w:rsid w:val="007B4AB6"/>
    <w:rsid w:val="007B4E94"/>
    <w:rsid w:val="007B4F5C"/>
    <w:rsid w:val="007B5C4A"/>
    <w:rsid w:val="007C03EE"/>
    <w:rsid w:val="007C0FB5"/>
    <w:rsid w:val="007C1733"/>
    <w:rsid w:val="007C1B78"/>
    <w:rsid w:val="007C32CE"/>
    <w:rsid w:val="007C3C93"/>
    <w:rsid w:val="007C3EE6"/>
    <w:rsid w:val="007C4B26"/>
    <w:rsid w:val="007C526D"/>
    <w:rsid w:val="007C5408"/>
    <w:rsid w:val="007D0911"/>
    <w:rsid w:val="007D1B2F"/>
    <w:rsid w:val="007D2279"/>
    <w:rsid w:val="007D250E"/>
    <w:rsid w:val="007D530A"/>
    <w:rsid w:val="007D7A23"/>
    <w:rsid w:val="007D7FBF"/>
    <w:rsid w:val="007E20C8"/>
    <w:rsid w:val="007E32F8"/>
    <w:rsid w:val="007E36E6"/>
    <w:rsid w:val="007E4DBF"/>
    <w:rsid w:val="007E6CB6"/>
    <w:rsid w:val="007E72E1"/>
    <w:rsid w:val="007E7A12"/>
    <w:rsid w:val="007F0798"/>
    <w:rsid w:val="007F3406"/>
    <w:rsid w:val="007F43E2"/>
    <w:rsid w:val="007F57B3"/>
    <w:rsid w:val="007F59A4"/>
    <w:rsid w:val="00800C73"/>
    <w:rsid w:val="00800D73"/>
    <w:rsid w:val="0080174A"/>
    <w:rsid w:val="008026A5"/>
    <w:rsid w:val="00803970"/>
    <w:rsid w:val="00803E66"/>
    <w:rsid w:val="00805878"/>
    <w:rsid w:val="00805F96"/>
    <w:rsid w:val="00810A23"/>
    <w:rsid w:val="0081223F"/>
    <w:rsid w:val="00817894"/>
    <w:rsid w:val="008210D3"/>
    <w:rsid w:val="00824C90"/>
    <w:rsid w:val="00825728"/>
    <w:rsid w:val="00826A82"/>
    <w:rsid w:val="0082709B"/>
    <w:rsid w:val="0083048A"/>
    <w:rsid w:val="00830C6D"/>
    <w:rsid w:val="0083329F"/>
    <w:rsid w:val="008337B6"/>
    <w:rsid w:val="0083397E"/>
    <w:rsid w:val="00834A9D"/>
    <w:rsid w:val="00835017"/>
    <w:rsid w:val="00835299"/>
    <w:rsid w:val="0083538B"/>
    <w:rsid w:val="00835BDE"/>
    <w:rsid w:val="00837D62"/>
    <w:rsid w:val="00841D62"/>
    <w:rsid w:val="00844172"/>
    <w:rsid w:val="008467BB"/>
    <w:rsid w:val="0084684B"/>
    <w:rsid w:val="00853532"/>
    <w:rsid w:val="00853FCE"/>
    <w:rsid w:val="00854F28"/>
    <w:rsid w:val="0085674B"/>
    <w:rsid w:val="00856D25"/>
    <w:rsid w:val="00857050"/>
    <w:rsid w:val="008612B8"/>
    <w:rsid w:val="0086266C"/>
    <w:rsid w:val="0086403B"/>
    <w:rsid w:val="00865FE7"/>
    <w:rsid w:val="00866A02"/>
    <w:rsid w:val="0086767B"/>
    <w:rsid w:val="00871144"/>
    <w:rsid w:val="008714BA"/>
    <w:rsid w:val="00871BF4"/>
    <w:rsid w:val="00873764"/>
    <w:rsid w:val="00873C52"/>
    <w:rsid w:val="0087491F"/>
    <w:rsid w:val="008757D5"/>
    <w:rsid w:val="00881083"/>
    <w:rsid w:val="008843A5"/>
    <w:rsid w:val="00885A6C"/>
    <w:rsid w:val="0089205E"/>
    <w:rsid w:val="008924F5"/>
    <w:rsid w:val="0089280C"/>
    <w:rsid w:val="00893203"/>
    <w:rsid w:val="00893581"/>
    <w:rsid w:val="00894D61"/>
    <w:rsid w:val="00896CEA"/>
    <w:rsid w:val="00897BD7"/>
    <w:rsid w:val="008A1FF5"/>
    <w:rsid w:val="008A2813"/>
    <w:rsid w:val="008A29F5"/>
    <w:rsid w:val="008A7B44"/>
    <w:rsid w:val="008B0101"/>
    <w:rsid w:val="008B22B1"/>
    <w:rsid w:val="008B2AEA"/>
    <w:rsid w:val="008B3F13"/>
    <w:rsid w:val="008B4FC2"/>
    <w:rsid w:val="008B79A4"/>
    <w:rsid w:val="008B7A74"/>
    <w:rsid w:val="008C0C3D"/>
    <w:rsid w:val="008C42B3"/>
    <w:rsid w:val="008D0ABD"/>
    <w:rsid w:val="008D4257"/>
    <w:rsid w:val="008D4DCF"/>
    <w:rsid w:val="008D545D"/>
    <w:rsid w:val="008E17BC"/>
    <w:rsid w:val="008E2784"/>
    <w:rsid w:val="008E3C81"/>
    <w:rsid w:val="008E5320"/>
    <w:rsid w:val="008E5E17"/>
    <w:rsid w:val="008F66FB"/>
    <w:rsid w:val="008F76DE"/>
    <w:rsid w:val="00902A48"/>
    <w:rsid w:val="0090399E"/>
    <w:rsid w:val="00905377"/>
    <w:rsid w:val="00914416"/>
    <w:rsid w:val="009146F4"/>
    <w:rsid w:val="009152A3"/>
    <w:rsid w:val="00917961"/>
    <w:rsid w:val="00917F46"/>
    <w:rsid w:val="00925036"/>
    <w:rsid w:val="00926E61"/>
    <w:rsid w:val="009311E2"/>
    <w:rsid w:val="009311EB"/>
    <w:rsid w:val="009342CE"/>
    <w:rsid w:val="009345F9"/>
    <w:rsid w:val="009358D1"/>
    <w:rsid w:val="009413F1"/>
    <w:rsid w:val="00943626"/>
    <w:rsid w:val="00945077"/>
    <w:rsid w:val="009460F9"/>
    <w:rsid w:val="009507B5"/>
    <w:rsid w:val="00950EA8"/>
    <w:rsid w:val="00954DDF"/>
    <w:rsid w:val="0096133F"/>
    <w:rsid w:val="0096142E"/>
    <w:rsid w:val="00962628"/>
    <w:rsid w:val="00962AC1"/>
    <w:rsid w:val="00963C41"/>
    <w:rsid w:val="00964403"/>
    <w:rsid w:val="00964BEB"/>
    <w:rsid w:val="00964E84"/>
    <w:rsid w:val="00970D6B"/>
    <w:rsid w:val="009712E0"/>
    <w:rsid w:val="0097157D"/>
    <w:rsid w:val="00973E86"/>
    <w:rsid w:val="00974BE0"/>
    <w:rsid w:val="00976021"/>
    <w:rsid w:val="00976874"/>
    <w:rsid w:val="009824D9"/>
    <w:rsid w:val="009867A8"/>
    <w:rsid w:val="00987169"/>
    <w:rsid w:val="009879C8"/>
    <w:rsid w:val="00990E15"/>
    <w:rsid w:val="00991468"/>
    <w:rsid w:val="009920F9"/>
    <w:rsid w:val="009A223B"/>
    <w:rsid w:val="009A3DCF"/>
    <w:rsid w:val="009A6A5B"/>
    <w:rsid w:val="009A6F4E"/>
    <w:rsid w:val="009B0C7D"/>
    <w:rsid w:val="009B2E18"/>
    <w:rsid w:val="009B402E"/>
    <w:rsid w:val="009C1364"/>
    <w:rsid w:val="009C1A20"/>
    <w:rsid w:val="009C234D"/>
    <w:rsid w:val="009C241E"/>
    <w:rsid w:val="009C3D0E"/>
    <w:rsid w:val="009D087D"/>
    <w:rsid w:val="009D1C0E"/>
    <w:rsid w:val="009D79F5"/>
    <w:rsid w:val="009E0F3F"/>
    <w:rsid w:val="009E2690"/>
    <w:rsid w:val="009E5F77"/>
    <w:rsid w:val="009E6A79"/>
    <w:rsid w:val="009E6C51"/>
    <w:rsid w:val="009F1FB9"/>
    <w:rsid w:val="00A01458"/>
    <w:rsid w:val="00A02123"/>
    <w:rsid w:val="00A03F56"/>
    <w:rsid w:val="00A04FCC"/>
    <w:rsid w:val="00A0592F"/>
    <w:rsid w:val="00A06281"/>
    <w:rsid w:val="00A069AF"/>
    <w:rsid w:val="00A11176"/>
    <w:rsid w:val="00A13685"/>
    <w:rsid w:val="00A14B2F"/>
    <w:rsid w:val="00A17784"/>
    <w:rsid w:val="00A20BD6"/>
    <w:rsid w:val="00A21128"/>
    <w:rsid w:val="00A22CE2"/>
    <w:rsid w:val="00A236CB"/>
    <w:rsid w:val="00A23C9C"/>
    <w:rsid w:val="00A32B00"/>
    <w:rsid w:val="00A339D6"/>
    <w:rsid w:val="00A3425A"/>
    <w:rsid w:val="00A343AD"/>
    <w:rsid w:val="00A36E62"/>
    <w:rsid w:val="00A46D73"/>
    <w:rsid w:val="00A502DF"/>
    <w:rsid w:val="00A51175"/>
    <w:rsid w:val="00A51259"/>
    <w:rsid w:val="00A530FC"/>
    <w:rsid w:val="00A54179"/>
    <w:rsid w:val="00A544FF"/>
    <w:rsid w:val="00A54F02"/>
    <w:rsid w:val="00A55962"/>
    <w:rsid w:val="00A615E4"/>
    <w:rsid w:val="00A618AD"/>
    <w:rsid w:val="00A61EC6"/>
    <w:rsid w:val="00A62EE3"/>
    <w:rsid w:val="00A64103"/>
    <w:rsid w:val="00A64337"/>
    <w:rsid w:val="00A64D37"/>
    <w:rsid w:val="00A66769"/>
    <w:rsid w:val="00A70C67"/>
    <w:rsid w:val="00A74A29"/>
    <w:rsid w:val="00A75968"/>
    <w:rsid w:val="00A77A22"/>
    <w:rsid w:val="00A77C5D"/>
    <w:rsid w:val="00A80F7E"/>
    <w:rsid w:val="00A81F21"/>
    <w:rsid w:val="00A847FC"/>
    <w:rsid w:val="00A874C8"/>
    <w:rsid w:val="00AA1DA7"/>
    <w:rsid w:val="00AA4C87"/>
    <w:rsid w:val="00AA71B9"/>
    <w:rsid w:val="00AB08F5"/>
    <w:rsid w:val="00AB124E"/>
    <w:rsid w:val="00AB19D1"/>
    <w:rsid w:val="00AB203D"/>
    <w:rsid w:val="00AB28A3"/>
    <w:rsid w:val="00AB6008"/>
    <w:rsid w:val="00AB6269"/>
    <w:rsid w:val="00AB74EF"/>
    <w:rsid w:val="00AC23C4"/>
    <w:rsid w:val="00AC5905"/>
    <w:rsid w:val="00AD0D7E"/>
    <w:rsid w:val="00AD3FBD"/>
    <w:rsid w:val="00AE0197"/>
    <w:rsid w:val="00AE04C3"/>
    <w:rsid w:val="00AE04DF"/>
    <w:rsid w:val="00AE1957"/>
    <w:rsid w:val="00AE2D73"/>
    <w:rsid w:val="00AE4151"/>
    <w:rsid w:val="00AE53D4"/>
    <w:rsid w:val="00AE6961"/>
    <w:rsid w:val="00AE6F14"/>
    <w:rsid w:val="00AF22CE"/>
    <w:rsid w:val="00AF2CA8"/>
    <w:rsid w:val="00AF3A92"/>
    <w:rsid w:val="00AF4E96"/>
    <w:rsid w:val="00AF5ABA"/>
    <w:rsid w:val="00B02100"/>
    <w:rsid w:val="00B03696"/>
    <w:rsid w:val="00B04D7C"/>
    <w:rsid w:val="00B05C52"/>
    <w:rsid w:val="00B06F0E"/>
    <w:rsid w:val="00B079CD"/>
    <w:rsid w:val="00B10605"/>
    <w:rsid w:val="00B10ED8"/>
    <w:rsid w:val="00B11EEE"/>
    <w:rsid w:val="00B12ACF"/>
    <w:rsid w:val="00B12B59"/>
    <w:rsid w:val="00B228D6"/>
    <w:rsid w:val="00B231ED"/>
    <w:rsid w:val="00B25349"/>
    <w:rsid w:val="00B30F81"/>
    <w:rsid w:val="00B338F2"/>
    <w:rsid w:val="00B34F26"/>
    <w:rsid w:val="00B35982"/>
    <w:rsid w:val="00B36B24"/>
    <w:rsid w:val="00B41C24"/>
    <w:rsid w:val="00B41E83"/>
    <w:rsid w:val="00B42467"/>
    <w:rsid w:val="00B4308F"/>
    <w:rsid w:val="00B45A7B"/>
    <w:rsid w:val="00B56F7D"/>
    <w:rsid w:val="00B57692"/>
    <w:rsid w:val="00B62873"/>
    <w:rsid w:val="00B6405F"/>
    <w:rsid w:val="00B64354"/>
    <w:rsid w:val="00B671E6"/>
    <w:rsid w:val="00B7006B"/>
    <w:rsid w:val="00B71E33"/>
    <w:rsid w:val="00B71F62"/>
    <w:rsid w:val="00B75F51"/>
    <w:rsid w:val="00B75F64"/>
    <w:rsid w:val="00B77877"/>
    <w:rsid w:val="00B77FFC"/>
    <w:rsid w:val="00B81DFC"/>
    <w:rsid w:val="00B83FF4"/>
    <w:rsid w:val="00B848C2"/>
    <w:rsid w:val="00B8660D"/>
    <w:rsid w:val="00B92842"/>
    <w:rsid w:val="00B93068"/>
    <w:rsid w:val="00B965B8"/>
    <w:rsid w:val="00BA4AA7"/>
    <w:rsid w:val="00BA6062"/>
    <w:rsid w:val="00BB1DFD"/>
    <w:rsid w:val="00BB22B7"/>
    <w:rsid w:val="00BB22EB"/>
    <w:rsid w:val="00BB65B2"/>
    <w:rsid w:val="00BB6CED"/>
    <w:rsid w:val="00BB76D9"/>
    <w:rsid w:val="00BC51EF"/>
    <w:rsid w:val="00BD0EED"/>
    <w:rsid w:val="00BD17FF"/>
    <w:rsid w:val="00BD2424"/>
    <w:rsid w:val="00BD348A"/>
    <w:rsid w:val="00BD532D"/>
    <w:rsid w:val="00BD7C3F"/>
    <w:rsid w:val="00BE0D14"/>
    <w:rsid w:val="00BE0EC7"/>
    <w:rsid w:val="00BE1EC9"/>
    <w:rsid w:val="00BE26E5"/>
    <w:rsid w:val="00BE3A2B"/>
    <w:rsid w:val="00BE5767"/>
    <w:rsid w:val="00BE7EDC"/>
    <w:rsid w:val="00BF2FFE"/>
    <w:rsid w:val="00BF3226"/>
    <w:rsid w:val="00BF36B9"/>
    <w:rsid w:val="00BF4159"/>
    <w:rsid w:val="00BF6D22"/>
    <w:rsid w:val="00C01EA0"/>
    <w:rsid w:val="00C01EC2"/>
    <w:rsid w:val="00C0252A"/>
    <w:rsid w:val="00C02626"/>
    <w:rsid w:val="00C05654"/>
    <w:rsid w:val="00C07262"/>
    <w:rsid w:val="00C1411B"/>
    <w:rsid w:val="00C15AE9"/>
    <w:rsid w:val="00C1734F"/>
    <w:rsid w:val="00C21855"/>
    <w:rsid w:val="00C23489"/>
    <w:rsid w:val="00C24389"/>
    <w:rsid w:val="00C32641"/>
    <w:rsid w:val="00C32A7C"/>
    <w:rsid w:val="00C32F28"/>
    <w:rsid w:val="00C344E2"/>
    <w:rsid w:val="00C3525C"/>
    <w:rsid w:val="00C40663"/>
    <w:rsid w:val="00C441E5"/>
    <w:rsid w:val="00C4551D"/>
    <w:rsid w:val="00C45BB3"/>
    <w:rsid w:val="00C46BAE"/>
    <w:rsid w:val="00C470E2"/>
    <w:rsid w:val="00C47346"/>
    <w:rsid w:val="00C51F0E"/>
    <w:rsid w:val="00C616F7"/>
    <w:rsid w:val="00C621DB"/>
    <w:rsid w:val="00C62392"/>
    <w:rsid w:val="00C67448"/>
    <w:rsid w:val="00C67B4F"/>
    <w:rsid w:val="00C71F24"/>
    <w:rsid w:val="00C73BCB"/>
    <w:rsid w:val="00C747FF"/>
    <w:rsid w:val="00C80712"/>
    <w:rsid w:val="00C81EDD"/>
    <w:rsid w:val="00C8233D"/>
    <w:rsid w:val="00C836DB"/>
    <w:rsid w:val="00C83D3C"/>
    <w:rsid w:val="00C87173"/>
    <w:rsid w:val="00C947F9"/>
    <w:rsid w:val="00C94A6E"/>
    <w:rsid w:val="00C95E04"/>
    <w:rsid w:val="00CA258B"/>
    <w:rsid w:val="00CA3446"/>
    <w:rsid w:val="00CA4916"/>
    <w:rsid w:val="00CA5DE1"/>
    <w:rsid w:val="00CA6AC0"/>
    <w:rsid w:val="00CB00DC"/>
    <w:rsid w:val="00CB04F5"/>
    <w:rsid w:val="00CB0653"/>
    <w:rsid w:val="00CB1F55"/>
    <w:rsid w:val="00CB226D"/>
    <w:rsid w:val="00CB46FD"/>
    <w:rsid w:val="00CB48A1"/>
    <w:rsid w:val="00CC1816"/>
    <w:rsid w:val="00CC193B"/>
    <w:rsid w:val="00CC353B"/>
    <w:rsid w:val="00CC452D"/>
    <w:rsid w:val="00CC612B"/>
    <w:rsid w:val="00CC6F42"/>
    <w:rsid w:val="00CC7212"/>
    <w:rsid w:val="00CC7B81"/>
    <w:rsid w:val="00CD2952"/>
    <w:rsid w:val="00CD3E18"/>
    <w:rsid w:val="00CD5B65"/>
    <w:rsid w:val="00CD5F9B"/>
    <w:rsid w:val="00CE3E3C"/>
    <w:rsid w:val="00CE558D"/>
    <w:rsid w:val="00CE78FE"/>
    <w:rsid w:val="00CF2B06"/>
    <w:rsid w:val="00CF5A3A"/>
    <w:rsid w:val="00CF6C5F"/>
    <w:rsid w:val="00CF7BAB"/>
    <w:rsid w:val="00D00C48"/>
    <w:rsid w:val="00D02AF0"/>
    <w:rsid w:val="00D02F8F"/>
    <w:rsid w:val="00D0470E"/>
    <w:rsid w:val="00D04955"/>
    <w:rsid w:val="00D050CF"/>
    <w:rsid w:val="00D05545"/>
    <w:rsid w:val="00D06A79"/>
    <w:rsid w:val="00D0733A"/>
    <w:rsid w:val="00D11E3E"/>
    <w:rsid w:val="00D14439"/>
    <w:rsid w:val="00D15F42"/>
    <w:rsid w:val="00D17987"/>
    <w:rsid w:val="00D22CD7"/>
    <w:rsid w:val="00D232A6"/>
    <w:rsid w:val="00D2389B"/>
    <w:rsid w:val="00D270A3"/>
    <w:rsid w:val="00D32102"/>
    <w:rsid w:val="00D3315B"/>
    <w:rsid w:val="00D3658A"/>
    <w:rsid w:val="00D37E53"/>
    <w:rsid w:val="00D408B5"/>
    <w:rsid w:val="00D45ADE"/>
    <w:rsid w:val="00D471E8"/>
    <w:rsid w:val="00D51761"/>
    <w:rsid w:val="00D530A3"/>
    <w:rsid w:val="00D53CB9"/>
    <w:rsid w:val="00D57598"/>
    <w:rsid w:val="00D575B1"/>
    <w:rsid w:val="00D60469"/>
    <w:rsid w:val="00D604DC"/>
    <w:rsid w:val="00D61E0D"/>
    <w:rsid w:val="00D63F36"/>
    <w:rsid w:val="00D64F6D"/>
    <w:rsid w:val="00D66062"/>
    <w:rsid w:val="00D66335"/>
    <w:rsid w:val="00D705D8"/>
    <w:rsid w:val="00D70FF5"/>
    <w:rsid w:val="00D714EF"/>
    <w:rsid w:val="00D72F09"/>
    <w:rsid w:val="00D734AB"/>
    <w:rsid w:val="00D82B07"/>
    <w:rsid w:val="00D82DD9"/>
    <w:rsid w:val="00D85A1D"/>
    <w:rsid w:val="00D87A31"/>
    <w:rsid w:val="00D913C6"/>
    <w:rsid w:val="00D92126"/>
    <w:rsid w:val="00D92C53"/>
    <w:rsid w:val="00D93349"/>
    <w:rsid w:val="00D93CB1"/>
    <w:rsid w:val="00D94643"/>
    <w:rsid w:val="00D952F1"/>
    <w:rsid w:val="00D96626"/>
    <w:rsid w:val="00D96D21"/>
    <w:rsid w:val="00D976C9"/>
    <w:rsid w:val="00DA286E"/>
    <w:rsid w:val="00DA2D61"/>
    <w:rsid w:val="00DB23A0"/>
    <w:rsid w:val="00DB2903"/>
    <w:rsid w:val="00DB2D3A"/>
    <w:rsid w:val="00DB5D11"/>
    <w:rsid w:val="00DB6C2B"/>
    <w:rsid w:val="00DB7942"/>
    <w:rsid w:val="00DC3295"/>
    <w:rsid w:val="00DC3407"/>
    <w:rsid w:val="00DC410B"/>
    <w:rsid w:val="00DD2BC5"/>
    <w:rsid w:val="00DD3E19"/>
    <w:rsid w:val="00DD4E43"/>
    <w:rsid w:val="00DD5C6A"/>
    <w:rsid w:val="00DD757C"/>
    <w:rsid w:val="00DD7AF6"/>
    <w:rsid w:val="00DE1F65"/>
    <w:rsid w:val="00DE4A80"/>
    <w:rsid w:val="00DE4BE5"/>
    <w:rsid w:val="00DE6331"/>
    <w:rsid w:val="00DF12C1"/>
    <w:rsid w:val="00DF1A91"/>
    <w:rsid w:val="00DF2DFC"/>
    <w:rsid w:val="00DF45BC"/>
    <w:rsid w:val="00DF581F"/>
    <w:rsid w:val="00DF6857"/>
    <w:rsid w:val="00E031EB"/>
    <w:rsid w:val="00E0396D"/>
    <w:rsid w:val="00E10B60"/>
    <w:rsid w:val="00E157B3"/>
    <w:rsid w:val="00E20749"/>
    <w:rsid w:val="00E20B56"/>
    <w:rsid w:val="00E212EF"/>
    <w:rsid w:val="00E2135C"/>
    <w:rsid w:val="00E26072"/>
    <w:rsid w:val="00E30AC0"/>
    <w:rsid w:val="00E30D4A"/>
    <w:rsid w:val="00E36399"/>
    <w:rsid w:val="00E36D11"/>
    <w:rsid w:val="00E378C1"/>
    <w:rsid w:val="00E40D40"/>
    <w:rsid w:val="00E40DD3"/>
    <w:rsid w:val="00E4388C"/>
    <w:rsid w:val="00E440DF"/>
    <w:rsid w:val="00E44A16"/>
    <w:rsid w:val="00E45524"/>
    <w:rsid w:val="00E46B3A"/>
    <w:rsid w:val="00E50061"/>
    <w:rsid w:val="00E510E7"/>
    <w:rsid w:val="00E5563C"/>
    <w:rsid w:val="00E56045"/>
    <w:rsid w:val="00E56173"/>
    <w:rsid w:val="00E571DE"/>
    <w:rsid w:val="00E57F07"/>
    <w:rsid w:val="00E57F47"/>
    <w:rsid w:val="00E60A07"/>
    <w:rsid w:val="00E64CB2"/>
    <w:rsid w:val="00E661CD"/>
    <w:rsid w:val="00E66CD5"/>
    <w:rsid w:val="00E67AAB"/>
    <w:rsid w:val="00E67C86"/>
    <w:rsid w:val="00E76ED9"/>
    <w:rsid w:val="00E82270"/>
    <w:rsid w:val="00E84DA2"/>
    <w:rsid w:val="00E8674C"/>
    <w:rsid w:val="00E86944"/>
    <w:rsid w:val="00E90E1F"/>
    <w:rsid w:val="00E927D1"/>
    <w:rsid w:val="00E938F6"/>
    <w:rsid w:val="00E952AD"/>
    <w:rsid w:val="00EA01F0"/>
    <w:rsid w:val="00EA1F0E"/>
    <w:rsid w:val="00EA2B2B"/>
    <w:rsid w:val="00EA3814"/>
    <w:rsid w:val="00EA3965"/>
    <w:rsid w:val="00EB0BA2"/>
    <w:rsid w:val="00EB1254"/>
    <w:rsid w:val="00EB646E"/>
    <w:rsid w:val="00EC0129"/>
    <w:rsid w:val="00EC093C"/>
    <w:rsid w:val="00EC2549"/>
    <w:rsid w:val="00EC37ED"/>
    <w:rsid w:val="00EC5B87"/>
    <w:rsid w:val="00EC7EAC"/>
    <w:rsid w:val="00ED1438"/>
    <w:rsid w:val="00ED1865"/>
    <w:rsid w:val="00ED2BBA"/>
    <w:rsid w:val="00ED51AF"/>
    <w:rsid w:val="00ED5F5B"/>
    <w:rsid w:val="00ED68D4"/>
    <w:rsid w:val="00ED71A6"/>
    <w:rsid w:val="00ED7E97"/>
    <w:rsid w:val="00EE214B"/>
    <w:rsid w:val="00EE4071"/>
    <w:rsid w:val="00EE625F"/>
    <w:rsid w:val="00EF0B83"/>
    <w:rsid w:val="00EF53CE"/>
    <w:rsid w:val="00EF6FE9"/>
    <w:rsid w:val="00EF777B"/>
    <w:rsid w:val="00F02511"/>
    <w:rsid w:val="00F02827"/>
    <w:rsid w:val="00F04399"/>
    <w:rsid w:val="00F04564"/>
    <w:rsid w:val="00F05BCC"/>
    <w:rsid w:val="00F063C2"/>
    <w:rsid w:val="00F110AB"/>
    <w:rsid w:val="00F14C2D"/>
    <w:rsid w:val="00F20D00"/>
    <w:rsid w:val="00F2307F"/>
    <w:rsid w:val="00F234FE"/>
    <w:rsid w:val="00F25688"/>
    <w:rsid w:val="00F260E5"/>
    <w:rsid w:val="00F26B6D"/>
    <w:rsid w:val="00F27E59"/>
    <w:rsid w:val="00F30776"/>
    <w:rsid w:val="00F34BC3"/>
    <w:rsid w:val="00F36871"/>
    <w:rsid w:val="00F36C5E"/>
    <w:rsid w:val="00F41046"/>
    <w:rsid w:val="00F41145"/>
    <w:rsid w:val="00F426CC"/>
    <w:rsid w:val="00F44A10"/>
    <w:rsid w:val="00F46D1D"/>
    <w:rsid w:val="00F46D54"/>
    <w:rsid w:val="00F50E30"/>
    <w:rsid w:val="00F51459"/>
    <w:rsid w:val="00F51BC7"/>
    <w:rsid w:val="00F52327"/>
    <w:rsid w:val="00F538AE"/>
    <w:rsid w:val="00F5591A"/>
    <w:rsid w:val="00F5671E"/>
    <w:rsid w:val="00F577ED"/>
    <w:rsid w:val="00F618DC"/>
    <w:rsid w:val="00F62BCA"/>
    <w:rsid w:val="00F62C21"/>
    <w:rsid w:val="00F6378C"/>
    <w:rsid w:val="00F63BB2"/>
    <w:rsid w:val="00F678F3"/>
    <w:rsid w:val="00F67E66"/>
    <w:rsid w:val="00F71C22"/>
    <w:rsid w:val="00F81384"/>
    <w:rsid w:val="00F844D2"/>
    <w:rsid w:val="00F84C22"/>
    <w:rsid w:val="00F86719"/>
    <w:rsid w:val="00F87922"/>
    <w:rsid w:val="00F92346"/>
    <w:rsid w:val="00F94521"/>
    <w:rsid w:val="00F950A2"/>
    <w:rsid w:val="00F964CE"/>
    <w:rsid w:val="00F97167"/>
    <w:rsid w:val="00FA4DF7"/>
    <w:rsid w:val="00FB0CDC"/>
    <w:rsid w:val="00FB2AA7"/>
    <w:rsid w:val="00FB3184"/>
    <w:rsid w:val="00FB31B7"/>
    <w:rsid w:val="00FB4FCE"/>
    <w:rsid w:val="00FB6989"/>
    <w:rsid w:val="00FB7C48"/>
    <w:rsid w:val="00FC3472"/>
    <w:rsid w:val="00FC34CA"/>
    <w:rsid w:val="00FC3D24"/>
    <w:rsid w:val="00FC5B9C"/>
    <w:rsid w:val="00FC5D9D"/>
    <w:rsid w:val="00FC5FD2"/>
    <w:rsid w:val="00FD1F96"/>
    <w:rsid w:val="00FD27E3"/>
    <w:rsid w:val="00FD2CFE"/>
    <w:rsid w:val="00FD3E99"/>
    <w:rsid w:val="00FD6114"/>
    <w:rsid w:val="00FE4E3F"/>
    <w:rsid w:val="00FE553E"/>
    <w:rsid w:val="00FE562E"/>
    <w:rsid w:val="04133216"/>
    <w:rsid w:val="12754BE8"/>
    <w:rsid w:val="18C849E8"/>
    <w:rsid w:val="1C595E4D"/>
    <w:rsid w:val="1EF355C2"/>
    <w:rsid w:val="23A72ED2"/>
    <w:rsid w:val="287E7278"/>
    <w:rsid w:val="33F60ADA"/>
    <w:rsid w:val="496A5E7F"/>
    <w:rsid w:val="4A596538"/>
    <w:rsid w:val="526532D7"/>
    <w:rsid w:val="52EC4A76"/>
    <w:rsid w:val="53B1194E"/>
    <w:rsid w:val="672C28EE"/>
    <w:rsid w:val="69444FBE"/>
    <w:rsid w:val="6E1C7FFB"/>
    <w:rsid w:val="708B40E0"/>
    <w:rsid w:val="72AC3085"/>
    <w:rsid w:val="746A377E"/>
    <w:rsid w:val="7D72495A"/>
    <w:rsid w:val="7E6C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3D2A1A4C"/>
  <w15:docId w15:val="{9A260229-76DE-4DD3-BFFD-B2CBE22B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note text" w:qFormat="1"/>
    <w:lsdException w:name="annotation text" w:uiPriority="99" w:qFormat="1"/>
    <w:lsdException w:name="header" w:qFormat="1"/>
    <w:lsdException w:name="footer" w:qFormat="1"/>
    <w:lsdException w:name="caption" w:unhideWhenUsed="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2"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outlineLvl w:val="0"/>
    </w:pPr>
    <w:rPr>
      <w:sz w:val="32"/>
      <w:szCs w:val="20"/>
    </w:rPr>
  </w:style>
  <w:style w:type="paragraph" w:styleId="2">
    <w:name w:val="heading 2"/>
    <w:basedOn w:val="a"/>
    <w:next w:val="a"/>
    <w:link w:val="20"/>
    <w:qFormat/>
    <w:pPr>
      <w:keepNext/>
      <w:ind w:firstLine="2875"/>
      <w:outlineLvl w:val="1"/>
    </w:pPr>
    <w:rPr>
      <w:rFonts w:eastAsia="楷体_GB2312"/>
      <w:sz w:val="28"/>
    </w:rPr>
  </w:style>
  <w:style w:type="paragraph" w:styleId="3">
    <w:name w:val="heading 3"/>
    <w:basedOn w:val="a"/>
    <w:next w:val="a"/>
    <w:link w:val="30"/>
    <w:qFormat/>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等线 Light" w:eastAsia="黑体" w:hAnsi="等线 Light"/>
      <w:sz w:val="20"/>
      <w:szCs w:val="20"/>
    </w:rPr>
  </w:style>
  <w:style w:type="paragraph" w:styleId="a4">
    <w:name w:val="annotation text"/>
    <w:basedOn w:val="a"/>
    <w:link w:val="a5"/>
    <w:uiPriority w:val="99"/>
    <w:qFormat/>
    <w:pPr>
      <w:jc w:val="left"/>
    </w:pPr>
  </w:style>
  <w:style w:type="paragraph" w:styleId="a6">
    <w:name w:val="Body Text"/>
    <w:basedOn w:val="a"/>
    <w:link w:val="a7"/>
    <w:qFormat/>
    <w:pPr>
      <w:spacing w:before="240"/>
      <w:jc w:val="center"/>
    </w:pPr>
    <w:rPr>
      <w:sz w:val="32"/>
      <w:szCs w:val="20"/>
    </w:rPr>
  </w:style>
  <w:style w:type="paragraph" w:styleId="a8">
    <w:name w:val="Body Text Indent"/>
    <w:basedOn w:val="a"/>
    <w:qFormat/>
    <w:pPr>
      <w:spacing w:before="240"/>
      <w:ind w:firstLineChars="205" w:firstLine="484"/>
    </w:pPr>
    <w:rPr>
      <w:rFonts w:ascii="宋体" w:hAnsi="宋体"/>
      <w:sz w:val="24"/>
    </w:rPr>
  </w:style>
  <w:style w:type="paragraph" w:styleId="31">
    <w:name w:val="toc 3"/>
    <w:basedOn w:val="a"/>
    <w:next w:val="a"/>
    <w:uiPriority w:val="39"/>
    <w:pPr>
      <w:spacing w:after="100"/>
      <w:ind w:left="420"/>
    </w:pPr>
    <w:rPr>
      <w:rFonts w:ascii="宋体" w:hAnsi="宋体"/>
    </w:rPr>
  </w:style>
  <w:style w:type="paragraph" w:styleId="a9">
    <w:name w:val="Balloon Text"/>
    <w:basedOn w:val="a"/>
    <w:link w:val="aa"/>
    <w:qFormat/>
    <w:rPr>
      <w:sz w:val="18"/>
      <w:szCs w:val="18"/>
    </w:rPr>
  </w:style>
  <w:style w:type="paragraph" w:styleId="ab">
    <w:name w:val="footer"/>
    <w:basedOn w:val="a"/>
    <w:link w:val="ac"/>
    <w:qFormat/>
    <w:pPr>
      <w:tabs>
        <w:tab w:val="center" w:pos="4153"/>
        <w:tab w:val="right" w:pos="8306"/>
      </w:tabs>
      <w:snapToGrid w:val="0"/>
      <w:jc w:val="left"/>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right" w:leader="dot" w:pos="8493"/>
      </w:tabs>
      <w:spacing w:after="100" w:line="400" w:lineRule="exact"/>
    </w:pPr>
    <w:rPr>
      <w:rFonts w:ascii="黑体" w:eastAsia="黑体" w:hAnsi="黑体"/>
      <w:sz w:val="28"/>
      <w:szCs w:val="28"/>
    </w:rPr>
  </w:style>
  <w:style w:type="paragraph" w:styleId="af">
    <w:name w:val="footnote text"/>
    <w:basedOn w:val="a"/>
    <w:link w:val="12"/>
    <w:qFormat/>
    <w:pPr>
      <w:snapToGrid w:val="0"/>
      <w:jc w:val="left"/>
    </w:pPr>
    <w:rPr>
      <w:sz w:val="18"/>
      <w:szCs w:val="18"/>
    </w:rPr>
  </w:style>
  <w:style w:type="paragraph" w:styleId="21">
    <w:name w:val="toc 2"/>
    <w:basedOn w:val="a"/>
    <w:next w:val="a"/>
    <w:uiPriority w:val="39"/>
    <w:qFormat/>
    <w:pPr>
      <w:tabs>
        <w:tab w:val="right" w:leader="dot" w:pos="8493"/>
      </w:tabs>
      <w:spacing w:after="100" w:line="400" w:lineRule="exact"/>
      <w:ind w:left="210"/>
    </w:pPr>
    <w:rPr>
      <w:rFonts w:ascii="黑体" w:eastAsia="黑体" w:hAnsi="黑体"/>
      <w:szCs w:val="21"/>
    </w:rPr>
  </w:style>
  <w:style w:type="paragraph" w:styleId="22">
    <w:name w:val="Body Text 2"/>
    <w:basedOn w:val="a"/>
    <w:link w:val="23"/>
    <w:qFormat/>
    <w:pPr>
      <w:jc w:val="center"/>
    </w:pPr>
    <w:rPr>
      <w:rFonts w:eastAsia="黑体"/>
      <w:sz w:val="44"/>
    </w:rPr>
  </w:style>
  <w:style w:type="paragraph" w:styleId="af0">
    <w:name w:val="Normal (Web)"/>
    <w:basedOn w:val="a"/>
    <w:qFormat/>
    <w:pPr>
      <w:widowControl/>
      <w:spacing w:before="100" w:beforeAutospacing="1" w:after="100" w:afterAutospacing="1"/>
      <w:jc w:val="left"/>
    </w:pPr>
    <w:rPr>
      <w:rFonts w:ascii="宋体" w:hAnsi="宋体" w:cs="宋体"/>
      <w:kern w:val="0"/>
      <w:sz w:val="24"/>
    </w:rPr>
  </w:style>
  <w:style w:type="paragraph" w:styleId="af1">
    <w:name w:val="Title"/>
    <w:basedOn w:val="a"/>
    <w:qFormat/>
    <w:pPr>
      <w:ind w:firstLineChars="200" w:firstLine="630"/>
      <w:jc w:val="center"/>
    </w:pPr>
    <w:rPr>
      <w:b/>
      <w:bCs/>
      <w:sz w:val="32"/>
    </w:rPr>
  </w:style>
  <w:style w:type="paragraph" w:styleId="af2">
    <w:name w:val="annotation subject"/>
    <w:basedOn w:val="a4"/>
    <w:next w:val="a4"/>
    <w:link w:val="af3"/>
    <w:uiPriority w:val="99"/>
    <w:qFormat/>
    <w:rPr>
      <w:b/>
      <w:bCs/>
    </w:rPr>
  </w:style>
  <w:style w:type="table" w:styleId="af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semiHidden/>
    <w:unhideWhenUsed/>
    <w:qFormat/>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List Accent 3"/>
    <w:basedOn w:val="a1"/>
    <w:uiPriority w:val="61"/>
    <w:semiHidden/>
    <w:unhideWhenUsed/>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5">
    <w:name w:val="page number"/>
    <w:basedOn w:val="a0"/>
    <w:qFormat/>
  </w:style>
  <w:style w:type="character" w:styleId="af6">
    <w:name w:val="FollowedHyperlink"/>
    <w:basedOn w:val="a0"/>
    <w:qFormat/>
    <w:rPr>
      <w:color w:val="954F72" w:themeColor="followedHyperlink"/>
      <w:u w:val="single"/>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customStyle="1" w:styleId="a5">
    <w:name w:val="批注文字 字符"/>
    <w:link w:val="a4"/>
    <w:uiPriority w:val="99"/>
    <w:qFormat/>
    <w:rPr>
      <w:kern w:val="2"/>
      <w:sz w:val="21"/>
      <w:szCs w:val="24"/>
    </w:rPr>
  </w:style>
  <w:style w:type="character" w:customStyle="1" w:styleId="af3">
    <w:name w:val="批注主题 字符"/>
    <w:link w:val="af2"/>
    <w:uiPriority w:val="99"/>
    <w:qFormat/>
    <w:rPr>
      <w:b/>
      <w:bCs/>
      <w:kern w:val="2"/>
      <w:sz w:val="21"/>
      <w:szCs w:val="24"/>
    </w:rPr>
  </w:style>
  <w:style w:type="character" w:customStyle="1" w:styleId="aa">
    <w:name w:val="批注框文本 字符"/>
    <w:link w:val="a9"/>
    <w:qFormat/>
    <w:rPr>
      <w:kern w:val="2"/>
      <w:sz w:val="18"/>
      <w:szCs w:val="18"/>
    </w:rPr>
  </w:style>
  <w:style w:type="character" w:customStyle="1" w:styleId="apple-converted-space">
    <w:name w:val="apple-converted-space"/>
    <w:qFormat/>
  </w:style>
  <w:style w:type="character" w:styleId="af9">
    <w:name w:val="Placeholder Text"/>
    <w:basedOn w:val="a0"/>
    <w:uiPriority w:val="99"/>
    <w:semiHidden/>
    <w:qFormat/>
    <w:rPr>
      <w:color w:val="808080"/>
    </w:rPr>
  </w:style>
  <w:style w:type="paragraph" w:customStyle="1" w:styleId="FirstParagraph">
    <w:name w:val="First Paragraph"/>
    <w:basedOn w:val="a6"/>
    <w:next w:val="a6"/>
    <w:qFormat/>
    <w:pPr>
      <w:widowControl/>
      <w:spacing w:before="180" w:after="180"/>
      <w:jc w:val="left"/>
    </w:pPr>
    <w:rPr>
      <w:rFonts w:asciiTheme="minorHAnsi" w:eastAsiaTheme="minorHAnsi" w:hAnsiTheme="minorHAnsi" w:cstheme="minorBidi"/>
      <w:kern w:val="0"/>
      <w:sz w:val="24"/>
      <w:szCs w:val="24"/>
      <w:lang w:eastAsia="en-US"/>
    </w:rPr>
  </w:style>
  <w:style w:type="paragraph" w:customStyle="1" w:styleId="CaptionedFigure">
    <w:name w:val="Captioned Figure"/>
    <w:basedOn w:val="a"/>
    <w:qFormat/>
    <w:pPr>
      <w:keepNext/>
      <w:widowControl/>
      <w:spacing w:after="200"/>
      <w:jc w:val="left"/>
    </w:pPr>
    <w:rPr>
      <w:rFonts w:asciiTheme="minorHAnsi" w:eastAsiaTheme="minorHAnsi" w:hAnsiTheme="minorHAnsi" w:cstheme="minorBidi"/>
      <w:kern w:val="0"/>
      <w:sz w:val="24"/>
      <w:lang w:eastAsia="en-US"/>
    </w:rPr>
  </w:style>
  <w:style w:type="paragraph" w:customStyle="1" w:styleId="Compact">
    <w:name w:val="Compact"/>
    <w:basedOn w:val="a6"/>
    <w:qFormat/>
    <w:pPr>
      <w:widowControl/>
      <w:spacing w:before="36" w:after="36"/>
      <w:jc w:val="left"/>
    </w:pPr>
    <w:rPr>
      <w:rFonts w:asciiTheme="minorHAnsi" w:eastAsiaTheme="minorHAnsi" w:hAnsiTheme="minorHAnsi" w:cstheme="minorBidi"/>
      <w:kern w:val="0"/>
      <w:sz w:val="24"/>
      <w:szCs w:val="24"/>
      <w:lang w:eastAsia="en-US"/>
    </w:rPr>
  </w:style>
  <w:style w:type="table" w:customStyle="1" w:styleId="Table">
    <w:name w:val="Table"/>
    <w:semiHidden/>
    <w:unhideWhenUsed/>
    <w:qFormat/>
    <w:pPr>
      <w:spacing w:after="200"/>
    </w:pPr>
    <w:rPr>
      <w:rFonts w:asciiTheme="minorHAnsi" w:eastAsiaTheme="minorHAnsi" w:hAnsiTheme="minorHAnsi" w:cstheme="minorBidi"/>
      <w:sz w:val="24"/>
      <w:szCs w:val="24"/>
      <w:lang w:eastAsia="en-US"/>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customStyle="1" w:styleId="md-toc-item">
    <w:name w:val="md-toc-item"/>
    <w:basedOn w:val="a0"/>
    <w:qFormat/>
  </w:style>
  <w:style w:type="character" w:customStyle="1" w:styleId="VerbatimChar">
    <w:name w:val="Verbatim Char"/>
    <w:basedOn w:val="a0"/>
    <w:link w:val="SourceCode"/>
    <w:qFormat/>
    <w:rPr>
      <w:rFonts w:ascii="Consolas" w:hAnsi="Consolas"/>
      <w:sz w:val="22"/>
    </w:rPr>
  </w:style>
  <w:style w:type="paragraph" w:customStyle="1" w:styleId="SourceCode">
    <w:name w:val="Source Code"/>
    <w:basedOn w:val="a"/>
    <w:link w:val="VerbatimChar"/>
    <w:qFormat/>
    <w:pPr>
      <w:widowControl/>
      <w:wordWrap w:val="0"/>
      <w:spacing w:after="200"/>
      <w:jc w:val="left"/>
    </w:pPr>
    <w:rPr>
      <w:rFonts w:ascii="Consolas" w:hAnsi="Consolas"/>
      <w:kern w:val="0"/>
      <w:sz w:val="22"/>
      <w:szCs w:val="20"/>
    </w:rPr>
  </w:style>
  <w:style w:type="paragraph" w:styleId="afa">
    <w:name w:val="List Paragraph"/>
    <w:basedOn w:val="a"/>
    <w:uiPriority w:val="34"/>
    <w:qFormat/>
    <w:pPr>
      <w:ind w:left="720"/>
      <w:contextualSpacing/>
    </w:pPr>
  </w:style>
  <w:style w:type="character" w:customStyle="1" w:styleId="ac">
    <w:name w:val="页脚 字符"/>
    <w:basedOn w:val="a0"/>
    <w:link w:val="ab"/>
    <w:qFormat/>
    <w:rPr>
      <w:kern w:val="2"/>
      <w:sz w:val="18"/>
      <w:szCs w:val="18"/>
    </w:rPr>
  </w:style>
  <w:style w:type="paragraph" w:customStyle="1" w:styleId="TOC1">
    <w:name w:val="TOC 标题1"/>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color w:val="2F5496" w:themeColor="accent1" w:themeShade="BF"/>
      <w:kern w:val="0"/>
      <w:szCs w:val="32"/>
    </w:rPr>
  </w:style>
  <w:style w:type="character" w:customStyle="1" w:styleId="10">
    <w:name w:val="标题 1 字符"/>
    <w:basedOn w:val="a0"/>
    <w:link w:val="1"/>
    <w:qFormat/>
    <w:rPr>
      <w:kern w:val="2"/>
      <w:sz w:val="32"/>
    </w:rPr>
  </w:style>
  <w:style w:type="character" w:customStyle="1" w:styleId="20">
    <w:name w:val="标题 2 字符"/>
    <w:basedOn w:val="a0"/>
    <w:link w:val="2"/>
    <w:qFormat/>
    <w:rPr>
      <w:rFonts w:eastAsia="楷体_GB2312"/>
      <w:kern w:val="2"/>
      <w:sz w:val="28"/>
      <w:szCs w:val="24"/>
    </w:rPr>
  </w:style>
  <w:style w:type="character" w:customStyle="1" w:styleId="30">
    <w:name w:val="标题 3 字符"/>
    <w:basedOn w:val="a0"/>
    <w:link w:val="3"/>
    <w:qFormat/>
    <w:rPr>
      <w:rFonts w:eastAsia="楷体_GB2312"/>
      <w:b/>
      <w:bCs/>
      <w:kern w:val="2"/>
      <w:sz w:val="32"/>
      <w:szCs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ae">
    <w:name w:val="页眉 字符"/>
    <w:basedOn w:val="a0"/>
    <w:link w:val="ad"/>
    <w:qFormat/>
    <w:rPr>
      <w:kern w:val="2"/>
      <w:sz w:val="18"/>
      <w:szCs w:val="18"/>
    </w:rPr>
  </w:style>
  <w:style w:type="character" w:customStyle="1" w:styleId="a7">
    <w:name w:val="正文文本 字符"/>
    <w:basedOn w:val="a0"/>
    <w:link w:val="a6"/>
    <w:qFormat/>
    <w:rPr>
      <w:kern w:val="2"/>
      <w:sz w:val="32"/>
    </w:rPr>
  </w:style>
  <w:style w:type="character" w:customStyle="1" w:styleId="23">
    <w:name w:val="正文文本 2 字符"/>
    <w:basedOn w:val="a0"/>
    <w:link w:val="22"/>
    <w:qFormat/>
    <w:rPr>
      <w:rFonts w:eastAsia="黑体"/>
      <w:kern w:val="2"/>
      <w:sz w:val="44"/>
      <w:szCs w:val="24"/>
    </w:rPr>
  </w:style>
  <w:style w:type="character" w:customStyle="1" w:styleId="24">
    <w:name w:val="未处理的提及2"/>
    <w:basedOn w:val="a0"/>
    <w:uiPriority w:val="99"/>
    <w:semiHidden/>
    <w:unhideWhenUsed/>
    <w:qFormat/>
    <w:rPr>
      <w:color w:val="605E5C"/>
      <w:shd w:val="clear" w:color="auto" w:fill="E1DFDD"/>
    </w:rPr>
  </w:style>
  <w:style w:type="character" w:customStyle="1" w:styleId="mord">
    <w:name w:val="mord"/>
    <w:basedOn w:val="a0"/>
    <w:qFormat/>
  </w:style>
  <w:style w:type="character" w:customStyle="1" w:styleId="mbin">
    <w:name w:val="mbin"/>
    <w:basedOn w:val="a0"/>
    <w:qFormat/>
  </w:style>
  <w:style w:type="character" w:customStyle="1" w:styleId="mrel">
    <w:name w:val="mrel"/>
    <w:basedOn w:val="a0"/>
    <w:qFormat/>
  </w:style>
  <w:style w:type="character" w:customStyle="1" w:styleId="mopen">
    <w:name w:val="mopen"/>
    <w:basedOn w:val="a0"/>
    <w:qFormat/>
  </w:style>
  <w:style w:type="character" w:customStyle="1" w:styleId="mclose">
    <w:name w:val="mclose"/>
    <w:basedOn w:val="a0"/>
    <w:qFormat/>
  </w:style>
  <w:style w:type="table" w:customStyle="1" w:styleId="14">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pPr>
      <w:widowControl/>
      <w:tabs>
        <w:tab w:val="decimal" w:pos="360"/>
      </w:tabs>
      <w:spacing w:after="200" w:line="276" w:lineRule="auto"/>
      <w:jc w:val="left"/>
    </w:pPr>
    <w:rPr>
      <w:rFonts w:ascii="等线" w:eastAsia="等线" w:hAnsi="等线"/>
      <w:kern w:val="0"/>
      <w:sz w:val="22"/>
      <w:szCs w:val="22"/>
    </w:rPr>
  </w:style>
  <w:style w:type="paragraph" w:customStyle="1" w:styleId="15">
    <w:name w:val="脚注文本1"/>
    <w:basedOn w:val="a"/>
    <w:next w:val="af"/>
    <w:link w:val="afb"/>
    <w:uiPriority w:val="99"/>
    <w:unhideWhenUsed/>
    <w:qFormat/>
    <w:pPr>
      <w:widowControl/>
      <w:jc w:val="left"/>
    </w:pPr>
    <w:rPr>
      <w:kern w:val="0"/>
      <w:sz w:val="20"/>
      <w:szCs w:val="20"/>
    </w:rPr>
  </w:style>
  <w:style w:type="character" w:customStyle="1" w:styleId="afb">
    <w:name w:val="脚注文本 字符"/>
    <w:basedOn w:val="a0"/>
    <w:link w:val="15"/>
    <w:uiPriority w:val="99"/>
    <w:qFormat/>
    <w:rPr>
      <w:rFonts w:cs="Times New Roman"/>
      <w:kern w:val="0"/>
      <w:sz w:val="20"/>
      <w:szCs w:val="20"/>
    </w:rPr>
  </w:style>
  <w:style w:type="character" w:customStyle="1" w:styleId="16">
    <w:name w:val="不明显强调1"/>
    <w:basedOn w:val="a0"/>
    <w:uiPriority w:val="19"/>
    <w:qFormat/>
    <w:rPr>
      <w:i/>
      <w:iCs/>
    </w:rPr>
  </w:style>
  <w:style w:type="table" w:customStyle="1" w:styleId="-11">
    <w:name w:val="浅色底纹 - 着色 11"/>
    <w:basedOn w:val="a1"/>
    <w:uiPriority w:val="60"/>
    <w:qFormat/>
    <w:rPr>
      <w:rFonts w:ascii="等线" w:eastAsia="等线" w:hAnsi="等线"/>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31">
    <w:name w:val="浅色列表 - 着色 31"/>
    <w:basedOn w:val="a1"/>
    <w:uiPriority w:val="61"/>
    <w:qFormat/>
    <w:rPr>
      <w:rFonts w:ascii="等线" w:eastAsia="等线" w:hAnsi="等线"/>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310">
    <w:name w:val="无格式表格 31"/>
    <w:basedOn w:val="a1"/>
    <w:uiPriority w:val="43"/>
    <w:qFormat/>
    <w:rPr>
      <w:rFonts w:ascii="等线" w:eastAsia="等线" w:hAnsi="等线"/>
      <w:kern w:val="2"/>
      <w:sz w:val="21"/>
      <w:szCs w:val="22"/>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2">
    <w:name w:val="脚注文本 字符1"/>
    <w:basedOn w:val="a0"/>
    <w:link w:val="af"/>
    <w:qFormat/>
    <w:rPr>
      <w:kern w:val="2"/>
      <w:sz w:val="18"/>
      <w:szCs w:val="18"/>
    </w:rPr>
  </w:style>
  <w:style w:type="table" w:customStyle="1" w:styleId="32">
    <w:name w:val="无格式表格 32"/>
    <w:basedOn w:val="a1"/>
    <w:uiPriority w:val="43"/>
    <w:qFormat/>
    <w:rPr>
      <w:rFonts w:ascii="等线" w:eastAsia="等线" w:hAnsi="等线"/>
      <w:kern w:val="2"/>
      <w:sz w:val="21"/>
      <w:szCs w:val="22"/>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25">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修订1"/>
    <w:hidden/>
    <w:uiPriority w:val="99"/>
    <w:semiHidden/>
    <w:qFormat/>
    <w:rPr>
      <w:kern w:val="2"/>
      <w:sz w:val="21"/>
      <w:szCs w:val="24"/>
    </w:rPr>
  </w:style>
  <w:style w:type="paragraph" w:customStyle="1" w:styleId="26">
    <w:name w:val="修订2"/>
    <w:hidden/>
    <w:uiPriority w:val="99"/>
    <w:semiHidden/>
    <w:qFormat/>
    <w:rPr>
      <w:kern w:val="2"/>
      <w:sz w:val="21"/>
      <w:szCs w:val="24"/>
    </w:rPr>
  </w:style>
  <w:style w:type="paragraph" w:styleId="afc">
    <w:name w:val="Revision"/>
    <w:hidden/>
    <w:uiPriority w:val="99"/>
    <w:semiHidden/>
    <w:rsid w:val="008D4DC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7.xml"/><Relationship Id="rId39" Type="http://schemas.openxmlformats.org/officeDocument/2006/relationships/hyperlink" Target="https://datawhalechina.github.io/leeml-notes/" TargetMode="External"/><Relationship Id="rId21" Type="http://schemas.openxmlformats.org/officeDocument/2006/relationships/image" Target="media/image3.png"/><Relationship Id="rId34" Type="http://schemas.openxmlformats.org/officeDocument/2006/relationships/image" Target="media/image14.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image" Target="media/image12.png"/><Relationship Id="rId37" Type="http://schemas.openxmlformats.org/officeDocument/2006/relationships/header" Target="header10.xm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FFC990-E996-47C9-82B8-8650F351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5520</Words>
  <Characters>31469</Characters>
  <Application>Microsoft Office Word</Application>
  <DocSecurity>0</DocSecurity>
  <Lines>262</Lines>
  <Paragraphs>73</Paragraphs>
  <ScaleCrop>false</ScaleCrop>
  <Company>ZWYQ</Company>
  <LinksUpToDate>false</LinksUpToDate>
  <CharactersWithSpaces>36916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creator>匿名用户</dc:creator>
  <cp:lastModifiedBy>1805</cp:lastModifiedBy>
  <cp:revision>37</cp:revision>
  <cp:lastPrinted>2017-03-13T03:36:00Z</cp:lastPrinted>
  <dcterms:created xsi:type="dcterms:W3CDTF">2022-05-19T16:20:00Z</dcterms:created>
  <dcterms:modified xsi:type="dcterms:W3CDTF">2022-05-24T12:59:00Z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DE9E859A8C9A44AC934255D8DFEB7DA5</vt:lpwstr>
  </property>
</Properties>
</file>